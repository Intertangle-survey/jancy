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F7" w:rsidRPr="00BA3AB9" w:rsidRDefault="00E21195" w:rsidP="002C1021">
      <w:pPr>
        <w:pStyle w:val="Title"/>
      </w:pPr>
      <w:r>
        <w:t>JANCY</w:t>
      </w:r>
      <w:r w:rsidRPr="00BA3AB9">
        <w:t xml:space="preserve">: </w:t>
      </w:r>
      <w:r>
        <w:rPr>
          <w:lang w:val="ru-RU"/>
        </w:rPr>
        <w:t>Возвращение</w:t>
      </w:r>
      <w:r w:rsidRPr="00BA3AB9">
        <w:t xml:space="preserve"> </w:t>
      </w:r>
      <w:r w:rsidR="004B364E">
        <w:rPr>
          <w:lang w:val="ru-RU"/>
        </w:rPr>
        <w:t>Указателей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55166936"/>
        <w:docPartObj>
          <w:docPartGallery w:val="Table of Contents"/>
          <w:docPartUnique/>
        </w:docPartObj>
      </w:sdtPr>
      <w:sdtEndPr>
        <w:rPr>
          <w:rFonts w:eastAsia="PMingLiU"/>
          <w:noProof/>
        </w:rPr>
      </w:sdtEndPr>
      <w:sdtContent>
        <w:p w:rsidR="00BA3AB9" w:rsidRDefault="00BA3AB9">
          <w:pPr>
            <w:pStyle w:val="TOCHeading"/>
          </w:pPr>
          <w:r>
            <w:t>Contents</w:t>
          </w:r>
        </w:p>
        <w:p w:rsidR="004447DB" w:rsidRDefault="00BA3AB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07002" w:history="1">
            <w:r w:rsidR="004447DB" w:rsidRPr="00FA042C">
              <w:rPr>
                <w:rStyle w:val="Hyperlink"/>
                <w:noProof/>
                <w:lang w:val="ru-RU"/>
              </w:rPr>
              <w:t>Введение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3" w:history="1">
            <w:r w:rsidR="004447DB" w:rsidRPr="00FA042C">
              <w:rPr>
                <w:rStyle w:val="Hyperlink"/>
                <w:noProof/>
                <w:lang w:val="ru-RU"/>
              </w:rPr>
              <w:t>Принципы дизайна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4" w:history="1">
            <w:r w:rsidR="004447DB" w:rsidRPr="00FA042C">
              <w:rPr>
                <w:rStyle w:val="Hyperlink"/>
                <w:noProof/>
                <w:lang w:val="ru-RU"/>
              </w:rPr>
              <w:t>Ключевые возможности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5" w:history="1">
            <w:r w:rsidR="004447DB" w:rsidRPr="00FA042C">
              <w:rPr>
                <w:rStyle w:val="Hyperlink"/>
                <w:noProof/>
                <w:lang w:val="ru-RU"/>
              </w:rPr>
              <w:t>Другие значимые особенности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06" w:history="1">
            <w:r w:rsidR="004447DB" w:rsidRPr="00FA042C">
              <w:rPr>
                <w:rStyle w:val="Hyperlink"/>
                <w:noProof/>
                <w:lang w:val="ru-RU"/>
              </w:rPr>
              <w:t>Мотивация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7" w:history="1">
            <w:r w:rsidR="004447DB" w:rsidRPr="00FA042C">
              <w:rPr>
                <w:rStyle w:val="Hyperlink"/>
                <w:noProof/>
                <w:lang w:val="ru-RU"/>
              </w:rPr>
              <w:t>Мотивация №1, велосипедная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8" w:history="1">
            <w:r w:rsidR="004447DB" w:rsidRPr="00FA042C">
              <w:rPr>
                <w:rStyle w:val="Hyperlink"/>
                <w:noProof/>
                <w:lang w:val="ru-RU"/>
              </w:rPr>
              <w:t>Мотивация №2, практическая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9" w:history="1">
            <w:r w:rsidR="004447DB" w:rsidRPr="00FA042C">
              <w:rPr>
                <w:rStyle w:val="Hyperlink"/>
                <w:noProof/>
                <w:lang w:val="ru-RU"/>
              </w:rPr>
              <w:t>Мотивация №3, философская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10" w:history="1">
            <w:r w:rsidR="004447DB" w:rsidRPr="00FA042C">
              <w:rPr>
                <w:rStyle w:val="Hyperlink"/>
                <w:noProof/>
                <w:lang w:val="ru-RU"/>
              </w:rPr>
              <w:t>Огласите весь список, пожалуйста!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1" w:history="1">
            <w:r w:rsidR="004447DB" w:rsidRPr="00FA042C">
              <w:rPr>
                <w:rStyle w:val="Hyperlink"/>
                <w:noProof/>
                <w:lang w:val="ru-RU" w:eastAsia="zh-TW"/>
              </w:rPr>
              <w:t xml:space="preserve">ABI-совместимость с </w:t>
            </w:r>
            <w:r w:rsidR="004447DB" w:rsidRPr="00FA042C">
              <w:rPr>
                <w:rStyle w:val="Hyperlink"/>
                <w:noProof/>
                <w:lang w:eastAsia="zh-TW"/>
              </w:rPr>
              <w:t>C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/</w:t>
            </w:r>
            <w:r w:rsidR="004447DB" w:rsidRPr="00FA042C">
              <w:rPr>
                <w:rStyle w:val="Hyperlink"/>
                <w:noProof/>
                <w:lang w:eastAsia="zh-TW"/>
              </w:rPr>
              <w:t>C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++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2" w:history="1">
            <w:r w:rsidR="004447DB" w:rsidRPr="00FA042C">
              <w:rPr>
                <w:rStyle w:val="Hyperlink"/>
                <w:noProof/>
                <w:lang w:val="ru-RU" w:eastAsia="zh-TW"/>
              </w:rPr>
              <w:t>Классы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3" w:history="1">
            <w:r w:rsidR="004447DB" w:rsidRPr="00FA042C">
              <w:rPr>
                <w:rStyle w:val="Hyperlink"/>
                <w:noProof/>
              </w:rPr>
              <w:t>RAII</w:t>
            </w:r>
            <w:r w:rsidR="004447DB" w:rsidRPr="00FA042C">
              <w:rPr>
                <w:rStyle w:val="Hyperlink"/>
                <w:noProof/>
                <w:lang w:val="ru-RU"/>
              </w:rPr>
              <w:t xml:space="preserve"> и контроль над размещением данных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4" w:history="1">
            <w:r w:rsidR="004447DB" w:rsidRPr="00FA042C">
              <w:rPr>
                <w:rStyle w:val="Hyperlink"/>
                <w:noProof/>
                <w:lang w:val="ru-RU"/>
              </w:rPr>
              <w:t>Безопасные указатели на данные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5" w:history="1">
            <w:r w:rsidR="004447DB" w:rsidRPr="00FA042C">
              <w:rPr>
                <w:rStyle w:val="Hyperlink"/>
                <w:noProof/>
                <w:lang w:val="ru-RU" w:eastAsia="zh-TW"/>
              </w:rPr>
              <w:t>Указатели на функции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19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6" w:history="1">
            <w:r w:rsidR="004447DB" w:rsidRPr="00FA042C">
              <w:rPr>
                <w:rStyle w:val="Hyperlink"/>
                <w:noProof/>
                <w:lang w:val="ru-RU"/>
              </w:rPr>
              <w:t>Мультикасты и события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7" w:history="1">
            <w:r w:rsidR="004447DB" w:rsidRPr="00FA042C">
              <w:rPr>
                <w:rStyle w:val="Hyperlink"/>
                <w:noProof/>
                <w:lang w:val="ru-RU"/>
              </w:rPr>
              <w:t>Свойства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8" w:history="1">
            <w:r w:rsidR="004447DB" w:rsidRPr="00FA042C">
              <w:rPr>
                <w:rStyle w:val="Hyperlink"/>
                <w:noProof/>
                <w:lang w:val="ru-RU"/>
              </w:rPr>
              <w:t>Реактивное программирование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29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9" w:history="1">
            <w:r w:rsidR="004447DB" w:rsidRPr="00FA042C">
              <w:rPr>
                <w:rStyle w:val="Hyperlink"/>
                <w:noProof/>
                <w:lang w:val="ru-RU"/>
              </w:rPr>
              <w:t>Исключения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31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0" w:history="1">
            <w:r w:rsidR="004447DB" w:rsidRPr="00FA042C">
              <w:rPr>
                <w:rStyle w:val="Hyperlink"/>
                <w:noProof/>
                <w:lang w:val="ru-RU" w:eastAsia="zh-TW"/>
              </w:rPr>
              <w:t>Строковые литералы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1" w:history="1">
            <w:r w:rsidR="004447DB" w:rsidRPr="00FA042C">
              <w:rPr>
                <w:rStyle w:val="Hyperlink"/>
                <w:noProof/>
                <w:lang w:val="ru-RU" w:eastAsia="zh-TW"/>
              </w:rPr>
              <w:t>Дуальные модификаторы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2" w:history="1">
            <w:r w:rsidR="004447DB" w:rsidRPr="00FA042C">
              <w:rPr>
                <w:rStyle w:val="Hyperlink"/>
                <w:noProof/>
                <w:lang w:val="ru-RU" w:eastAsia="zh-TW"/>
              </w:rPr>
              <w:t>Перечисления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38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3" w:history="1">
            <w:r w:rsidR="004447DB" w:rsidRPr="00FA042C">
              <w:rPr>
                <w:rStyle w:val="Hyperlink"/>
                <w:noProof/>
                <w:lang w:val="ru-RU"/>
              </w:rPr>
              <w:t>Ленивая инициализация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40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4" w:history="1">
            <w:r w:rsidR="004447DB" w:rsidRPr="00FA042C">
              <w:rPr>
                <w:rStyle w:val="Hyperlink"/>
                <w:noProof/>
                <w:lang w:val="ru-RU"/>
              </w:rPr>
              <w:t xml:space="preserve">Конструкции </w:t>
            </w:r>
            <w:r w:rsidR="004447DB" w:rsidRPr="00FA042C">
              <w:rPr>
                <w:rStyle w:val="Hyperlink"/>
                <w:noProof/>
              </w:rPr>
              <w:t>break</w:t>
            </w:r>
            <w:r w:rsidR="004447DB" w:rsidRPr="00FA042C">
              <w:rPr>
                <w:rStyle w:val="Hyperlink"/>
                <w:noProof/>
                <w:lang w:val="ru-RU"/>
              </w:rPr>
              <w:t>-</w:t>
            </w:r>
            <w:r w:rsidR="004447DB" w:rsidRPr="00FA042C">
              <w:rPr>
                <w:rStyle w:val="Hyperlink"/>
                <w:noProof/>
              </w:rPr>
              <w:t>n</w:t>
            </w:r>
            <w:r w:rsidR="004447DB" w:rsidRPr="00FA042C">
              <w:rPr>
                <w:rStyle w:val="Hyperlink"/>
                <w:noProof/>
                <w:lang w:val="ru-RU"/>
              </w:rPr>
              <w:t xml:space="preserve">, </w:t>
            </w:r>
            <w:r w:rsidR="004447DB" w:rsidRPr="00FA042C">
              <w:rPr>
                <w:rStyle w:val="Hyperlink"/>
                <w:noProof/>
              </w:rPr>
              <w:t>continue</w:t>
            </w:r>
            <w:r w:rsidR="004447DB" w:rsidRPr="00FA042C">
              <w:rPr>
                <w:rStyle w:val="Hyperlink"/>
                <w:noProof/>
                <w:lang w:val="ru-RU"/>
              </w:rPr>
              <w:t>-</w:t>
            </w:r>
            <w:r w:rsidR="004447DB" w:rsidRPr="00FA042C">
              <w:rPr>
                <w:rStyle w:val="Hyperlink"/>
                <w:noProof/>
              </w:rPr>
              <w:t>n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40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5" w:history="1">
            <w:r w:rsidR="004447DB" w:rsidRPr="00FA042C">
              <w:rPr>
                <w:rStyle w:val="Hyperlink"/>
                <w:noProof/>
                <w:lang w:val="ru-RU" w:eastAsia="zh-TW"/>
              </w:rPr>
              <w:t>Добавление методов в существующие типы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41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6" w:history="1">
            <w:r w:rsidR="004447DB" w:rsidRPr="00FA042C">
              <w:rPr>
                <w:rStyle w:val="Hyperlink"/>
                <w:noProof/>
                <w:lang w:val="ru-RU" w:eastAsia="zh-TW"/>
              </w:rPr>
              <w:t xml:space="preserve">Области видимости в </w:t>
            </w:r>
            <w:r w:rsidR="004447DB" w:rsidRPr="00FA042C">
              <w:rPr>
                <w:rStyle w:val="Hyperlink"/>
                <w:noProof/>
                <w:lang w:eastAsia="zh-TW"/>
              </w:rPr>
              <w:t>switch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7" w:history="1">
            <w:r w:rsidR="004447DB" w:rsidRPr="00FA042C">
              <w:rPr>
                <w:rStyle w:val="Hyperlink"/>
                <w:noProof/>
                <w:lang w:eastAsia="zh-TW"/>
              </w:rPr>
              <w:t>Curly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-инициализаторы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8" w:history="1">
            <w:r w:rsidR="004447DB" w:rsidRPr="00FA042C">
              <w:rPr>
                <w:rStyle w:val="Hyperlink"/>
                <w:noProof/>
                <w:lang w:val="ru-RU"/>
              </w:rPr>
              <w:t>Модуль-конструкторы и деструкторы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29" w:history="1">
            <w:r w:rsidR="004447DB" w:rsidRPr="00FA042C">
              <w:rPr>
                <w:rStyle w:val="Hyperlink"/>
                <w:noProof/>
                <w:lang w:val="ru-RU"/>
              </w:rPr>
              <w:t>Архитектура компилятора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30" w:history="1">
            <w:r w:rsidR="004447DB" w:rsidRPr="00FA042C">
              <w:rPr>
                <w:rStyle w:val="Hyperlink"/>
                <w:noProof/>
                <w:lang w:val="ru-RU"/>
              </w:rPr>
              <w:t>Заключение и статус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_Toc405907030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E2BB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31" w:history="1">
            <w:r w:rsidR="004447DB" w:rsidRPr="00FA042C">
              <w:rPr>
                <w:rStyle w:val="Hyperlink"/>
                <w:noProof/>
                <w:lang w:val="ru-RU"/>
              </w:rPr>
              <w:t>Внешние ссылки и список литературы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_Toc405907031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886679" w:rsidRDefault="00BA3AB9" w:rsidP="00886679">
          <w:pPr>
            <w:rPr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C38A9" w:rsidRDefault="00AC38A9" w:rsidP="00CD3DD9">
      <w:pPr>
        <w:pStyle w:val="Heading1"/>
        <w:rPr>
          <w:lang w:val="ru-RU"/>
        </w:rPr>
      </w:pPr>
      <w:bookmarkStart w:id="0" w:name="_Toc405907002"/>
      <w:r>
        <w:rPr>
          <w:lang w:val="ru-RU"/>
        </w:rPr>
        <w:t>Введение</w:t>
      </w:r>
      <w:bookmarkEnd w:id="0"/>
    </w:p>
    <w:p w:rsidR="00012778" w:rsidRPr="002F0B50" w:rsidRDefault="00C131D3" w:rsidP="00911DED">
      <w:pPr>
        <w:rPr>
          <w:lang w:val="ru-RU"/>
        </w:rPr>
      </w:pPr>
      <w:r>
        <w:rPr>
          <w:lang w:val="ru-RU"/>
        </w:rPr>
        <w:t>Что</w:t>
      </w:r>
      <w:r w:rsidR="00012778">
        <w:rPr>
          <w:lang w:val="ru-RU"/>
        </w:rPr>
        <w:t>, е</w:t>
      </w:r>
      <w:r>
        <w:rPr>
          <w:lang w:val="ru-RU"/>
        </w:rPr>
        <w:t>щё</w:t>
      </w:r>
      <w:r w:rsidR="00880BCA" w:rsidRPr="00880BCA">
        <w:rPr>
          <w:lang w:val="ru-RU"/>
        </w:rPr>
        <w:t xml:space="preserve"> </w:t>
      </w:r>
      <w:r>
        <w:rPr>
          <w:lang w:val="ru-RU"/>
        </w:rPr>
        <w:t xml:space="preserve">один язык </w:t>
      </w:r>
      <w:r w:rsidR="00012778">
        <w:rPr>
          <w:lang w:val="ru-RU"/>
        </w:rPr>
        <w:t>программирования</w:t>
      </w:r>
      <w:r w:rsidR="00911DED">
        <w:rPr>
          <w:lang w:val="ru-RU"/>
        </w:rPr>
        <w:t xml:space="preserve">? </w:t>
      </w:r>
      <w:r w:rsidR="000B18C6">
        <w:rPr>
          <w:lang w:val="ru-RU"/>
        </w:rPr>
        <w:t>З</w:t>
      </w:r>
      <w:r w:rsidR="007A1620">
        <w:rPr>
          <w:lang w:val="ru-RU"/>
        </w:rPr>
        <w:t xml:space="preserve">ачем? </w:t>
      </w:r>
      <w:r w:rsidR="00012778">
        <w:rPr>
          <w:lang w:val="ru-RU"/>
        </w:rPr>
        <w:t>Их</w:t>
      </w:r>
      <w:del w:id="1" w:author="Dima" w:date="2015-01-03T14:06:00Z">
        <w:r w:rsidR="00012778" w:rsidDel="001A5F74">
          <w:rPr>
            <w:lang w:val="ru-RU"/>
          </w:rPr>
          <w:delText>,</w:delText>
        </w:r>
      </w:del>
      <w:r w:rsidR="00012778">
        <w:rPr>
          <w:lang w:val="ru-RU"/>
        </w:rPr>
        <w:t xml:space="preserve"> </w:t>
      </w:r>
      <w:r w:rsidR="00D93202">
        <w:rPr>
          <w:lang w:val="ru-RU"/>
        </w:rPr>
        <w:t>что</w:t>
      </w:r>
      <w:r w:rsidR="00012778">
        <w:rPr>
          <w:lang w:val="ru-RU"/>
        </w:rPr>
        <w:t xml:space="preserve">, </w:t>
      </w:r>
      <w:del w:id="2" w:author="Dima" w:date="2014-12-29T14:41:00Z">
        <w:r w:rsidR="00012778" w:rsidRPr="00055711" w:rsidDel="00055711">
          <w:rPr>
            <w:lang w:val="ru-RU"/>
            <w:rPrChange w:id="3" w:author="Dima" w:date="2014-12-29T14:41:00Z">
              <w:rPr>
                <w:highlight w:val="yellow"/>
                <w:lang w:val="ru-RU"/>
              </w:rPr>
            </w:rPrChange>
          </w:rPr>
          <w:delText>пока ещё</w:delText>
        </w:r>
        <w:r w:rsidR="00012778" w:rsidRPr="00055711" w:rsidDel="00055711">
          <w:rPr>
            <w:lang w:val="ru-RU"/>
          </w:rPr>
          <w:delText xml:space="preserve"> </w:delText>
        </w:r>
      </w:del>
      <w:r w:rsidR="00012778" w:rsidRPr="00055711">
        <w:rPr>
          <w:lang w:val="ru-RU"/>
        </w:rPr>
        <w:t>недостаточно</w:t>
      </w:r>
      <w:r w:rsidR="00012778">
        <w:rPr>
          <w:lang w:val="ru-RU"/>
        </w:rPr>
        <w:t xml:space="preserve"> много?</w:t>
      </w:r>
    </w:p>
    <w:p w:rsidR="00012778" w:rsidRPr="001707B2" w:rsidRDefault="007A1620" w:rsidP="00911DED">
      <w:pPr>
        <w:rPr>
          <w:lang w:val="ru-RU"/>
        </w:rPr>
      </w:pPr>
      <w:r>
        <w:rPr>
          <w:lang w:val="ru-RU"/>
        </w:rPr>
        <w:t>Поверьте, я</w:t>
      </w:r>
      <w:r w:rsidR="00012778">
        <w:rPr>
          <w:lang w:val="ru-RU"/>
        </w:rPr>
        <w:t xml:space="preserve"> прекрасно представляю себе все аргументы против </w:t>
      </w:r>
      <w:r w:rsidR="000B18C6">
        <w:rPr>
          <w:lang w:val="ru-RU"/>
        </w:rPr>
        <w:t>разработки</w:t>
      </w:r>
      <w:r w:rsidR="00012778">
        <w:rPr>
          <w:lang w:val="ru-RU"/>
        </w:rPr>
        <w:t xml:space="preserve"> нового языка программирования. Но</w:t>
      </w:r>
      <w:r w:rsidR="000B18C6">
        <w:rPr>
          <w:lang w:val="ru-RU"/>
        </w:rPr>
        <w:t xml:space="preserve"> всё</w:t>
      </w:r>
      <w:r w:rsidR="00012778">
        <w:rPr>
          <w:lang w:val="ru-RU"/>
        </w:rPr>
        <w:t xml:space="preserve"> дело в том, что </w:t>
      </w:r>
      <w:r w:rsidR="00012778">
        <w:t>Jancy</w:t>
      </w:r>
      <w:r w:rsidR="00012778" w:rsidRPr="00012778">
        <w:rPr>
          <w:lang w:val="ru-RU"/>
        </w:rPr>
        <w:t xml:space="preserve"> </w:t>
      </w:r>
      <w:r w:rsidR="00012778">
        <w:rPr>
          <w:lang w:val="ru-RU"/>
        </w:rPr>
        <w:t xml:space="preserve">был создан </w:t>
      </w:r>
      <w:r w:rsidR="000B18C6" w:rsidRPr="000B18C6">
        <w:rPr>
          <w:lang w:val="ru-RU"/>
        </w:rPr>
        <w:t>НЕ</w:t>
      </w:r>
      <w:r w:rsidR="00012778">
        <w:rPr>
          <w:lang w:val="ru-RU"/>
        </w:rPr>
        <w:t xml:space="preserve"> для исправления печально известного </w:t>
      </w:r>
      <w:r w:rsidR="000B18C6">
        <w:rPr>
          <w:lang w:val="ru-RU"/>
        </w:rPr>
        <w:t>«</w:t>
      </w:r>
      <w:r w:rsidR="00012778">
        <w:rPr>
          <w:lang w:val="ru-RU"/>
        </w:rPr>
        <w:t>фатального недостатка</w:t>
      </w:r>
      <w:r w:rsidR="000B18C6">
        <w:rPr>
          <w:lang w:val="ru-RU"/>
        </w:rPr>
        <w:t>»</w:t>
      </w:r>
      <w:r w:rsidR="00AC656F">
        <w:rPr>
          <w:rStyle w:val="FootnoteReference"/>
          <w:lang w:val="ru-RU"/>
        </w:rPr>
        <w:footnoteReference w:id="1"/>
      </w:r>
      <w:r w:rsidR="00012778">
        <w:rPr>
          <w:lang w:val="ru-RU"/>
        </w:rPr>
        <w:t xml:space="preserve"> других языков – хотя, конечно, было бы лукавством отрицать, что </w:t>
      </w:r>
      <w:r w:rsidR="007777A2">
        <w:rPr>
          <w:lang w:val="ru-RU"/>
        </w:rPr>
        <w:t>творческие устремления играли</w:t>
      </w:r>
      <w:r w:rsidR="00012778">
        <w:rPr>
          <w:lang w:val="ru-RU"/>
        </w:rPr>
        <w:t xml:space="preserve"> немаловажную роль в развитии проекта</w:t>
      </w:r>
      <w:del w:id="4" w:author="Dima" w:date="2015-01-03T14:07:00Z">
        <w:r w:rsidR="00012778" w:rsidRPr="002C06F3" w:rsidDel="001A5F74">
          <w:rPr>
            <w:highlight w:val="yellow"/>
            <w:lang w:val="ru-RU"/>
          </w:rPr>
          <w:delText>.</w:delText>
        </w:r>
      </w:del>
      <w:r w:rsidR="001707B2" w:rsidRPr="001707B2">
        <w:rPr>
          <w:lang w:val="ru-RU"/>
        </w:rPr>
        <w:t>.</w:t>
      </w:r>
    </w:p>
    <w:p w:rsidR="00012778" w:rsidDel="00EF003F" w:rsidRDefault="00FC271E" w:rsidP="00911DED">
      <w:pPr>
        <w:rPr>
          <w:del w:id="5" w:author="Vladimir" w:date="2014-12-31T16:17:00Z"/>
          <w:lang w:val="ru-RU"/>
        </w:rPr>
      </w:pPr>
      <w:r>
        <w:rPr>
          <w:lang w:val="ru-RU"/>
        </w:rPr>
        <w:t xml:space="preserve">Если максимально кратко сформулировать практическую сторону нашей </w:t>
      </w:r>
      <w:r w:rsidR="00515B91" w:rsidRPr="00515B91">
        <w:rPr>
          <w:lang w:val="ru-RU"/>
        </w:rPr>
        <w:t>(</w:t>
      </w:r>
      <w:r w:rsidR="00515B91">
        <w:rPr>
          <w:lang w:val="ru-RU"/>
        </w:rPr>
        <w:t xml:space="preserve">как </w:t>
      </w:r>
      <w:r w:rsidR="00133082">
        <w:rPr>
          <w:lang w:val="ru-RU"/>
        </w:rPr>
        <w:t>к</w:t>
      </w:r>
      <w:del w:id="6" w:author="Dima" w:date="2015-01-03T14:08:00Z">
        <w:r w:rsidR="00515B91" w:rsidDel="001A5F74">
          <w:rPr>
            <w:lang w:val="ru-RU"/>
          </w:rPr>
          <w:delText>компании</w:delText>
        </w:r>
      </w:del>
      <w:ins w:id="7" w:author="Dima" w:date="2015-01-03T14:08:00Z">
        <w:r w:rsidR="001A5F74">
          <w:rPr>
            <w:lang w:val="ru-RU"/>
          </w:rPr>
          <w:t>омпании</w:t>
        </w:r>
      </w:ins>
      <w:r w:rsidR="00515B91">
        <w:rPr>
          <w:lang w:val="ru-RU"/>
        </w:rPr>
        <w:t xml:space="preserve">) </w:t>
      </w:r>
      <w:r>
        <w:rPr>
          <w:lang w:val="ru-RU"/>
        </w:rPr>
        <w:t>мотивации, то она будет звучать так</w:t>
      </w:r>
      <w:del w:id="8" w:author="Dima" w:date="2014-12-29T14:41:00Z">
        <w:r w:rsidRPr="00055711" w:rsidDel="00055711">
          <w:rPr>
            <w:highlight w:val="yellow"/>
            <w:lang w:val="ru-RU"/>
          </w:rPr>
          <w:delText>.</w:delText>
        </w:r>
        <w:r w:rsidDel="00055711">
          <w:rPr>
            <w:lang w:val="ru-RU"/>
          </w:rPr>
          <w:delText xml:space="preserve"> </w:delText>
        </w:r>
      </w:del>
      <w:ins w:id="9" w:author="Dima" w:date="2014-12-29T14:41:00Z">
        <w:r w:rsidR="00055711" w:rsidRPr="00055711">
          <w:rPr>
            <w:lang w:val="ru-RU"/>
            <w:rPrChange w:id="10" w:author="Dima" w:date="2014-12-29T14:41:00Z">
              <w:rPr/>
            </w:rPrChange>
          </w:rPr>
          <w:t>:</w:t>
        </w:r>
        <w:r w:rsidR="00055711">
          <w:rPr>
            <w:lang w:val="ru-RU"/>
          </w:rPr>
          <w:t xml:space="preserve"> </w:t>
        </w:r>
      </w:ins>
      <w:ins w:id="11" w:author="Vladimir" w:date="2014-12-31T16:17:00Z">
        <w:r w:rsidR="00EF003F">
          <w:rPr>
            <w:lang w:val="ru-RU"/>
          </w:rPr>
          <w:t>м</w:t>
        </w:r>
      </w:ins>
      <w:del w:id="12" w:author="Vladimir" w:date="2014-12-31T16:17:00Z">
        <w:r w:rsidDel="00EF003F">
          <w:rPr>
            <w:lang w:val="ru-RU"/>
          </w:rPr>
          <w:delText>М</w:delText>
        </w:r>
      </w:del>
      <w:r>
        <w:rPr>
          <w:lang w:val="ru-RU"/>
        </w:rPr>
        <w:t xml:space="preserve">ы искали скриптовый движок с поддержкой структур, указателей на данные и безопасной адресной </w:t>
      </w:r>
      <w:del w:id="13" w:author="Dima" w:date="2015-01-03T14:09:00Z">
        <w:r w:rsidDel="00D04D08">
          <w:rPr>
            <w:lang w:val="ru-RU"/>
          </w:rPr>
          <w:delText xml:space="preserve">арифметики </w:delText>
        </w:r>
      </w:del>
      <w:ins w:id="14" w:author="Dima" w:date="2015-01-03T14:09:00Z">
        <w:r w:rsidR="00D04D08">
          <w:rPr>
            <w:lang w:val="ru-RU"/>
          </w:rPr>
          <w:t>арифметик</w:t>
        </w:r>
      </w:ins>
      <w:ins w:id="15" w:author="Dima" w:date="2015-01-03T14:10:00Z">
        <w:r w:rsidR="00D04D08">
          <w:rPr>
            <w:lang w:val="ru-RU"/>
          </w:rPr>
          <w:t>ой</w:t>
        </w:r>
      </w:ins>
      <w:ins w:id="16" w:author="Dima" w:date="2015-01-03T14:09:00Z">
        <w:r w:rsidR="00D04D08">
          <w:rPr>
            <w:lang w:val="ru-RU"/>
          </w:rPr>
          <w:t xml:space="preserve"> </w:t>
        </w:r>
      </w:ins>
      <w:r>
        <w:rPr>
          <w:lang w:val="ru-RU"/>
        </w:rPr>
        <w:t xml:space="preserve">для встраивания в </w:t>
      </w:r>
      <w:ins w:id="17" w:author="Dima" w:date="2014-12-29T14:41:00Z">
        <w:r w:rsidR="00055711">
          <w:rPr>
            <w:lang w:val="ru-RU"/>
          </w:rPr>
          <w:t xml:space="preserve">приложения на </w:t>
        </w:r>
      </w:ins>
      <w:r>
        <w:t>C</w:t>
      </w:r>
      <w:r w:rsidRPr="00FC271E">
        <w:rPr>
          <w:lang w:val="ru-RU"/>
        </w:rPr>
        <w:t>++</w:t>
      </w:r>
      <w:del w:id="18" w:author="Dima" w:date="2014-12-29T14:41:00Z">
        <w:r w:rsidRPr="00FC271E" w:rsidDel="00055711">
          <w:rPr>
            <w:lang w:val="ru-RU"/>
          </w:rPr>
          <w:delText xml:space="preserve"> </w:delText>
        </w:r>
        <w:r w:rsidDel="00055711">
          <w:rPr>
            <w:lang w:val="ru-RU"/>
          </w:rPr>
          <w:delText>приложени</w:delText>
        </w:r>
      </w:del>
      <w:del w:id="19" w:author="Dima" w:date="2014-12-29T14:42:00Z">
        <w:r w:rsidDel="00055711">
          <w:rPr>
            <w:lang w:val="ru-RU"/>
          </w:rPr>
          <w:delText>е</w:delText>
        </w:r>
      </w:del>
      <w:r>
        <w:rPr>
          <w:lang w:val="ru-RU"/>
        </w:rPr>
        <w:t>.</w:t>
      </w:r>
    </w:p>
    <w:p w:rsidR="00EF003F" w:rsidRDefault="00EF003F" w:rsidP="00911DED">
      <w:pPr>
        <w:rPr>
          <w:ins w:id="20" w:author="Vladimir" w:date="2014-12-31T16:17:00Z"/>
          <w:lang w:val="ru-RU"/>
        </w:rPr>
      </w:pPr>
      <w:ins w:id="21" w:author="Vladimir" w:date="2014-12-31T16:17:00Z">
        <w:r>
          <w:rPr>
            <w:lang w:val="ru-RU"/>
          </w:rPr>
          <w:t xml:space="preserve"> </w:t>
        </w:r>
      </w:ins>
      <w:r w:rsidR="00117BA9">
        <w:rPr>
          <w:lang w:val="ru-RU"/>
        </w:rPr>
        <w:t>Н</w:t>
      </w:r>
      <w:r w:rsidR="00485F8C">
        <w:rPr>
          <w:lang w:val="ru-RU"/>
        </w:rPr>
        <w:t>е нашли</w:t>
      </w:r>
      <w:del w:id="22" w:author="Dima" w:date="2014-12-29T14:42:00Z">
        <w:r w:rsidR="00485F8C" w:rsidDel="00055711">
          <w:rPr>
            <w:lang w:val="ru-RU"/>
          </w:rPr>
          <w:delText xml:space="preserve">. </w:delText>
        </w:r>
      </w:del>
      <w:ins w:id="23" w:author="Dima" w:date="2014-12-29T14:42:00Z">
        <w:r w:rsidR="00055711">
          <w:rPr>
            <w:lang w:val="ru-RU"/>
          </w:rPr>
          <w:t xml:space="preserve">! </w:t>
        </w:r>
      </w:ins>
      <w:r w:rsidR="00485F8C">
        <w:rPr>
          <w:lang w:val="ru-RU"/>
        </w:rPr>
        <w:t xml:space="preserve">И поэтому сделали </w:t>
      </w:r>
      <w:r w:rsidR="00F909D7">
        <w:rPr>
          <w:lang w:val="ru-RU"/>
        </w:rPr>
        <w:t>что-то своё</w:t>
      </w:r>
      <w:r w:rsidR="00702AAE">
        <w:rPr>
          <w:lang w:val="ru-RU"/>
        </w:rPr>
        <w:t>, в чём есть и всё вышеперечисленное, и многое другое</w:t>
      </w:r>
      <w:r w:rsidR="00485F8C">
        <w:rPr>
          <w:lang w:val="ru-RU"/>
        </w:rPr>
        <w:t>.</w:t>
      </w:r>
      <w:del w:id="24" w:author="Dima" w:date="2015-01-03T14:11:00Z">
        <w:r w:rsidR="00911DED" w:rsidDel="00D04D08">
          <w:rPr>
            <w:lang w:val="ru-RU"/>
          </w:rPr>
          <w:delText xml:space="preserve"> </w:delText>
        </w:r>
      </w:del>
    </w:p>
    <w:p w:rsidR="00911DED" w:rsidRDefault="00911DED" w:rsidP="001707B2">
      <w:pPr>
        <w:rPr>
          <w:lang w:val="ru-RU"/>
        </w:rPr>
      </w:pPr>
      <w:r w:rsidRPr="001707B2">
        <w:rPr>
          <w:lang w:val="ru-RU"/>
        </w:rPr>
        <w:t>Знакомьтесь</w:t>
      </w:r>
      <w:r w:rsidR="001707B2" w:rsidRPr="001707B2">
        <w:t xml:space="preserve"> </w:t>
      </w:r>
      <w:del w:id="25" w:author="Dima" w:date="2015-01-03T14:12:00Z">
        <w:r w:rsidRPr="001707B2" w:rsidDel="00D04D08">
          <w:rPr>
            <w:lang w:val="ru-RU"/>
          </w:rPr>
          <w:delText xml:space="preserve">, </w:delText>
        </w:r>
      </w:del>
      <w:ins w:id="26" w:author="Vladimir" w:date="2014-12-31T16:17:00Z">
        <w:del w:id="27" w:author="Dima" w:date="2015-01-03T14:12:00Z">
          <w:r w:rsidR="00EF003F" w:rsidRPr="001707B2" w:rsidDel="00D04D08">
            <w:rPr>
              <w:lang w:val="ru-RU"/>
            </w:rPr>
            <w:delText xml:space="preserve">это </w:delText>
          </w:r>
        </w:del>
      </w:ins>
      <w:del w:id="28" w:author="Dima" w:date="2014-12-29T14:42:00Z">
        <w:r w:rsidR="00485F8C" w:rsidRPr="001707B2" w:rsidDel="00055711">
          <w:rPr>
            <w:lang w:val="ru-RU"/>
          </w:rPr>
          <w:delText xml:space="preserve">это </w:delText>
        </w:r>
      </w:del>
      <w:r w:rsidR="00485F8C" w:rsidRPr="001707B2">
        <w:rPr>
          <w:lang w:val="ru-RU"/>
        </w:rPr>
        <w:t xml:space="preserve">– </w:t>
      </w:r>
      <w:ins w:id="29" w:author="Dima" w:date="2015-01-03T14:12:00Z">
        <w:r w:rsidR="00D04D08" w:rsidRPr="001707B2">
          <w:rPr>
            <w:lang w:val="ru-RU"/>
          </w:rPr>
          <w:t xml:space="preserve">это </w:t>
        </w:r>
      </w:ins>
      <w:r w:rsidRPr="001707B2">
        <w:t>Jancy</w:t>
      </w:r>
      <w:r w:rsidRPr="001707B2">
        <w:rPr>
          <w:lang w:val="ru-RU"/>
        </w:rPr>
        <w:t>.</w:t>
      </w:r>
    </w:p>
    <w:p w:rsidR="00FB3F46" w:rsidRDefault="00FB3F46" w:rsidP="00DE7024">
      <w:pPr>
        <w:pStyle w:val="Heading2"/>
        <w:rPr>
          <w:lang w:val="ru-RU"/>
        </w:rPr>
      </w:pPr>
      <w:bookmarkStart w:id="30" w:name="_Toc405907003"/>
      <w:r>
        <w:rPr>
          <w:lang w:val="ru-RU"/>
        </w:rPr>
        <w:t>Принципы дизайна</w:t>
      </w:r>
      <w:bookmarkEnd w:id="30"/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Объектно</w:t>
      </w:r>
      <w:r w:rsidRPr="00911DED">
        <w:rPr>
          <w:lang w:val="ru-RU"/>
        </w:rPr>
        <w:t>-</w:t>
      </w:r>
      <w:r>
        <w:rPr>
          <w:lang w:val="ru-RU"/>
        </w:rPr>
        <w:t>ориентированный</w:t>
      </w:r>
      <w:r w:rsidRPr="00911DED">
        <w:rPr>
          <w:lang w:val="ru-RU"/>
        </w:rPr>
        <w:t xml:space="preserve"> </w:t>
      </w:r>
      <w:r>
        <w:rPr>
          <w:lang w:val="ru-RU"/>
        </w:rPr>
        <w:t>язык</w:t>
      </w:r>
      <w:r w:rsidRPr="00911DED">
        <w:rPr>
          <w:lang w:val="ru-RU"/>
        </w:rPr>
        <w:t xml:space="preserve"> </w:t>
      </w:r>
      <w:r w:rsidR="00FB3F46">
        <w:rPr>
          <w:lang w:val="ru-RU"/>
        </w:rPr>
        <w:t xml:space="preserve">для </w:t>
      </w:r>
      <w:r w:rsidR="00485F8C">
        <w:t>IO</w:t>
      </w:r>
      <w:r w:rsidR="00485F8C" w:rsidRPr="00485F8C">
        <w:rPr>
          <w:lang w:val="ru-RU"/>
        </w:rPr>
        <w:t xml:space="preserve"> </w:t>
      </w:r>
      <w:r w:rsidR="00485F8C">
        <w:rPr>
          <w:lang w:val="ru-RU"/>
        </w:rPr>
        <w:t xml:space="preserve">и </w:t>
      </w:r>
      <w:r w:rsidR="00485F8C">
        <w:t>UI</w:t>
      </w:r>
      <w:r w:rsidR="00485F8C" w:rsidRPr="00485F8C">
        <w:rPr>
          <w:lang w:val="ru-RU"/>
        </w:rPr>
        <w:t xml:space="preserve"> </w:t>
      </w:r>
      <w:r w:rsidR="00FB3F46">
        <w:rPr>
          <w:lang w:val="ru-RU"/>
        </w:rPr>
        <w:t xml:space="preserve">программирования </w:t>
      </w:r>
      <w:r>
        <w:rPr>
          <w:lang w:val="ru-RU"/>
        </w:rPr>
        <w:t>с</w:t>
      </w:r>
      <w:r w:rsidRPr="00911DED">
        <w:rPr>
          <w:lang w:val="ru-RU"/>
        </w:rPr>
        <w:t xml:space="preserve"> </w:t>
      </w:r>
      <w:r>
        <w:t>C</w:t>
      </w:r>
      <w:r>
        <w:rPr>
          <w:lang w:val="ru-RU"/>
        </w:rPr>
        <w:t>-подобным синтаксисом</w:t>
      </w:r>
      <w:ins w:id="31" w:author="Dima" w:date="2014-12-29T14:42:00Z">
        <w:r w:rsidR="00055711" w:rsidRPr="00055711">
          <w:rPr>
            <w:lang w:val="ru-RU"/>
            <w:rPrChange w:id="32" w:author="Dima" w:date="2014-12-29T14:42:00Z">
              <w:rPr/>
            </w:rPrChange>
          </w:rPr>
          <w:t>;</w:t>
        </w:r>
      </w:ins>
    </w:p>
    <w:p w:rsidR="00FB3F46" w:rsidRPr="001707B2" w:rsidRDefault="00F909D7" w:rsidP="00FB3F46">
      <w:pPr>
        <w:pStyle w:val="ListParagraph"/>
        <w:numPr>
          <w:ilvl w:val="0"/>
          <w:numId w:val="37"/>
        </w:numPr>
        <w:rPr>
          <w:lang w:val="ru-RU"/>
        </w:rPr>
      </w:pPr>
      <w:r w:rsidRPr="002C06F3">
        <w:rPr>
          <w:lang w:val="ru-RU"/>
        </w:rPr>
        <w:t xml:space="preserve">Основная модель использования – скриптовый движок для </w:t>
      </w:r>
      <w:r w:rsidR="00702AAE" w:rsidRPr="002C06F3">
        <w:rPr>
          <w:lang w:val="ru-RU"/>
        </w:rPr>
        <w:t xml:space="preserve">встраивания в </w:t>
      </w:r>
      <w:r w:rsidR="002C06F3" w:rsidRPr="001707B2">
        <w:rPr>
          <w:lang w:val="ru-RU"/>
        </w:rPr>
        <w:t xml:space="preserve">приложения на </w:t>
      </w:r>
      <w:r w:rsidR="00FB3F46" w:rsidRPr="001707B2">
        <w:t>C</w:t>
      </w:r>
      <w:r w:rsidR="00FB3F46" w:rsidRPr="001707B2">
        <w:rPr>
          <w:lang w:val="ru-RU"/>
        </w:rPr>
        <w:t>++</w:t>
      </w:r>
      <w:ins w:id="33" w:author="Dima" w:date="2014-12-29T14:42:00Z">
        <w:r w:rsidR="00055711" w:rsidRPr="001707B2">
          <w:rPr>
            <w:lang w:val="ru-RU"/>
            <w:rPrChange w:id="34" w:author="Dima" w:date="2014-12-29T14:42:00Z">
              <w:rPr/>
            </w:rPrChange>
          </w:rPr>
          <w:t>;</w:t>
        </w:r>
      </w:ins>
    </w:p>
    <w:p w:rsidR="00F909D7" w:rsidRPr="00055711" w:rsidRDefault="00EF003F" w:rsidP="00E7736D">
      <w:pPr>
        <w:pStyle w:val="ListParagraph"/>
        <w:numPr>
          <w:ilvl w:val="0"/>
          <w:numId w:val="37"/>
        </w:numPr>
      </w:pPr>
      <w:ins w:id="35" w:author="Vladimir" w:date="2014-12-31T16:17:00Z">
        <w:r>
          <w:t>ABI</w:t>
        </w:r>
        <w:r w:rsidRPr="00055711">
          <w:t xml:space="preserve"> (</w:t>
        </w:r>
        <w:r>
          <w:t>application</w:t>
        </w:r>
        <w:r w:rsidRPr="00055711">
          <w:t>-</w:t>
        </w:r>
        <w:r>
          <w:t>binary</w:t>
        </w:r>
        <w:r w:rsidRPr="00055711">
          <w:t>-</w:t>
        </w:r>
        <w:r>
          <w:t>interface</w:t>
        </w:r>
        <w:r w:rsidRPr="00055711">
          <w:t>)</w:t>
        </w:r>
        <w:r w:rsidRPr="00EF003F">
          <w:rPr>
            <w:rPrChange w:id="36" w:author="Vladimir" w:date="2014-12-31T16:17:00Z">
              <w:rPr>
                <w:lang w:val="ru-RU"/>
              </w:rPr>
            </w:rPrChange>
          </w:rPr>
          <w:t xml:space="preserve"> </w:t>
        </w:r>
      </w:ins>
      <w:ins w:id="37" w:author="Dima" w:date="2014-12-29T14:43:00Z">
        <w:del w:id="38" w:author="Vladimir" w:date="2014-12-31T16:17:00Z">
          <w:r w:rsidR="00055711" w:rsidDel="00EF003F">
            <w:rPr>
              <w:lang w:val="ru-RU"/>
            </w:rPr>
            <w:delText>С</w:delText>
          </w:r>
        </w:del>
      </w:ins>
      <w:ins w:id="39" w:author="Vladimir" w:date="2014-12-31T16:17:00Z">
        <w:r>
          <w:rPr>
            <w:lang w:val="ru-RU"/>
          </w:rPr>
          <w:t>с</w:t>
        </w:r>
      </w:ins>
      <w:ins w:id="40" w:author="Dima" w:date="2014-12-29T14:43:00Z">
        <w:r w:rsidR="00055711">
          <w:rPr>
            <w:lang w:val="ru-RU"/>
          </w:rPr>
          <w:t>овместимость</w:t>
        </w:r>
        <w:r w:rsidR="00055711" w:rsidRPr="00055711">
          <w:rPr>
            <w:rPrChange w:id="41" w:author="Dima" w:date="2014-12-29T14:43:00Z">
              <w:rPr>
                <w:lang w:val="ru-RU"/>
              </w:rPr>
            </w:rPrChange>
          </w:rPr>
          <w:t xml:space="preserve"> </w:t>
        </w:r>
        <w:r w:rsidR="00055711">
          <w:rPr>
            <w:lang w:val="ru-RU"/>
          </w:rPr>
          <w:t>с</w:t>
        </w:r>
        <w:r w:rsidR="00055711" w:rsidRPr="00055711">
          <w:rPr>
            <w:rPrChange w:id="42" w:author="Dima" w:date="2014-12-29T14:43:00Z">
              <w:rPr>
                <w:lang w:val="ru-RU"/>
              </w:rPr>
            </w:rPrChange>
          </w:rPr>
          <w:t xml:space="preserve"> </w:t>
        </w:r>
        <w:r w:rsidR="00055711">
          <w:t>C</w:t>
        </w:r>
        <w:r w:rsidR="00055711" w:rsidRPr="00055711">
          <w:t>/</w:t>
        </w:r>
        <w:r w:rsidR="00055711">
          <w:t>C</w:t>
        </w:r>
        <w:r w:rsidR="00055711" w:rsidRPr="00055711">
          <w:t>++</w:t>
        </w:r>
        <w:del w:id="43" w:author="Vladimir" w:date="2014-12-31T16:17:00Z">
          <w:r w:rsidR="00055711" w:rsidRPr="00055711" w:rsidDel="00EF003F">
            <w:delText xml:space="preserve"> </w:delText>
          </w:r>
          <w:r w:rsidR="00055711" w:rsidDel="00EF003F">
            <w:rPr>
              <w:lang w:val="ru-RU"/>
            </w:rPr>
            <w:delText>через</w:delText>
          </w:r>
          <w:r w:rsidR="00055711" w:rsidRPr="00055711" w:rsidDel="00EF003F">
            <w:rPr>
              <w:rPrChange w:id="44" w:author="Dima" w:date="2014-12-29T14:43:00Z">
                <w:rPr>
                  <w:lang w:val="ru-RU"/>
                </w:rPr>
              </w:rPrChange>
            </w:rPr>
            <w:delText xml:space="preserve"> </w:delText>
          </w:r>
        </w:del>
      </w:ins>
      <w:del w:id="45" w:author="Vladimir" w:date="2014-12-31T16:17:00Z">
        <w:r w:rsidR="00F909D7" w:rsidDel="00EF003F">
          <w:delText>ABI</w:delText>
        </w:r>
        <w:r w:rsidR="00F909D7" w:rsidRPr="00055711" w:rsidDel="00EF003F">
          <w:delText xml:space="preserve"> (</w:delText>
        </w:r>
        <w:r w:rsidR="00F909D7" w:rsidDel="00EF003F">
          <w:delText>application</w:delText>
        </w:r>
        <w:r w:rsidR="00F909D7" w:rsidRPr="00055711" w:rsidDel="00EF003F">
          <w:delText>-</w:delText>
        </w:r>
        <w:r w:rsidR="00F909D7" w:rsidDel="00EF003F">
          <w:delText>binary</w:delText>
        </w:r>
        <w:r w:rsidR="00F909D7" w:rsidRPr="00055711" w:rsidDel="00EF003F">
          <w:delText>-</w:delText>
        </w:r>
        <w:r w:rsidR="00F909D7" w:rsidDel="00EF003F">
          <w:delText>interface</w:delText>
        </w:r>
        <w:r w:rsidR="00F909D7" w:rsidRPr="00055711" w:rsidDel="00EF003F">
          <w:delText xml:space="preserve">) </w:delText>
        </w:r>
      </w:del>
      <w:del w:id="46" w:author="Dima" w:date="2014-12-29T14:43:00Z">
        <w:r w:rsidR="00F909D7" w:rsidRPr="00F909D7" w:rsidDel="00055711">
          <w:rPr>
            <w:lang w:val="ru-RU"/>
          </w:rPr>
          <w:delText>совместимость</w:delText>
        </w:r>
        <w:r w:rsidR="00F909D7" w:rsidRPr="00055711" w:rsidDel="00055711">
          <w:delText xml:space="preserve"> </w:delText>
        </w:r>
        <w:r w:rsidR="00F909D7" w:rsidRPr="00F909D7" w:rsidDel="00055711">
          <w:rPr>
            <w:lang w:val="ru-RU"/>
          </w:rPr>
          <w:delText>с</w:delText>
        </w:r>
        <w:r w:rsidR="00F909D7" w:rsidRPr="00055711" w:rsidDel="00055711">
          <w:delText xml:space="preserve"> </w:delText>
        </w:r>
        <w:r w:rsidR="00F909D7" w:rsidDel="00055711">
          <w:delText>C</w:delText>
        </w:r>
        <w:r w:rsidR="00F909D7" w:rsidRPr="00055711" w:rsidDel="00055711">
          <w:delText>/</w:delText>
        </w:r>
        <w:r w:rsidR="00F909D7" w:rsidDel="00055711">
          <w:delText>C</w:delText>
        </w:r>
        <w:r w:rsidR="00F909D7" w:rsidRPr="00055711" w:rsidDel="00055711">
          <w:delText>++</w:delText>
        </w:r>
      </w:del>
      <w:ins w:id="47" w:author="Dima" w:date="2014-12-29T14:43:00Z">
        <w:r w:rsidR="00055711">
          <w:t>;</w:t>
        </w:r>
      </w:ins>
    </w:p>
    <w:p w:rsid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Автоматическое</w:t>
      </w:r>
      <w:r w:rsidRPr="00911DED">
        <w:rPr>
          <w:lang w:val="ru-RU"/>
        </w:rPr>
        <w:t xml:space="preserve"> </w:t>
      </w:r>
      <w:r>
        <w:rPr>
          <w:lang w:val="ru-RU"/>
        </w:rPr>
        <w:t>управление</w:t>
      </w:r>
      <w:r w:rsidRPr="00911DED">
        <w:rPr>
          <w:lang w:val="ru-RU"/>
        </w:rPr>
        <w:t xml:space="preserve"> </w:t>
      </w:r>
      <w:r>
        <w:rPr>
          <w:lang w:val="ru-RU"/>
        </w:rPr>
        <w:t>памятью</w:t>
      </w:r>
      <w:r w:rsidRPr="00911DED">
        <w:rPr>
          <w:lang w:val="ru-RU"/>
        </w:rPr>
        <w:t xml:space="preserve"> </w:t>
      </w:r>
      <w:r>
        <w:rPr>
          <w:lang w:val="ru-RU"/>
        </w:rPr>
        <w:t>через</w:t>
      </w:r>
      <w:r w:rsidRPr="00911DED">
        <w:rPr>
          <w:lang w:val="ru-RU"/>
        </w:rPr>
        <w:t xml:space="preserve"> </w:t>
      </w:r>
      <w:r>
        <w:rPr>
          <w:lang w:val="ru-RU"/>
        </w:rPr>
        <w:t>точную сборку мусора (</w:t>
      </w:r>
      <w:r>
        <w:t>accurate</w:t>
      </w:r>
      <w:r w:rsidRPr="00911DED">
        <w:rPr>
          <w:lang w:val="ru-RU"/>
        </w:rPr>
        <w:t xml:space="preserve"> </w:t>
      </w:r>
      <w:r>
        <w:t>garbage</w:t>
      </w:r>
      <w:r w:rsidRPr="00911DED">
        <w:rPr>
          <w:lang w:val="ru-RU"/>
        </w:rPr>
        <w:t xml:space="preserve"> </w:t>
      </w:r>
      <w:r>
        <w:t>collection</w:t>
      </w:r>
      <w:r w:rsidRPr="00911DED">
        <w:rPr>
          <w:lang w:val="ru-RU"/>
        </w:rPr>
        <w:t>)</w:t>
      </w:r>
      <w:ins w:id="48" w:author="Dima" w:date="2014-12-29T14:43:00Z">
        <w:r w:rsidR="00055711" w:rsidRPr="00055711">
          <w:rPr>
            <w:lang w:val="ru-RU"/>
            <w:rPrChange w:id="49" w:author="Dima" w:date="2014-12-29T14:43:00Z">
              <w:rPr/>
            </w:rPrChange>
          </w:rPr>
          <w:t>;</w:t>
        </w:r>
      </w:ins>
    </w:p>
    <w:p w:rsidR="00FB3F46" w:rsidRPr="00FB3F46" w:rsidRDefault="00FB3F46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rFonts w:hint="eastAsia"/>
          <w:lang w:val="ru-RU" w:eastAsia="zh-TW"/>
        </w:rPr>
        <w:t xml:space="preserve">LLVM </w:t>
      </w:r>
      <w:r>
        <w:rPr>
          <w:lang w:val="ru-RU" w:eastAsia="zh-TW"/>
        </w:rPr>
        <w:t xml:space="preserve">в качестве </w:t>
      </w:r>
      <w:r w:rsidR="00880BCA">
        <w:rPr>
          <w:lang w:eastAsia="zh-TW"/>
        </w:rPr>
        <w:t>backend</w:t>
      </w:r>
      <w:ins w:id="50" w:author="Dima" w:date="2014-12-29T14:43:00Z">
        <w:r w:rsidR="00055711">
          <w:rPr>
            <w:lang w:eastAsia="zh-TW"/>
          </w:rPr>
          <w:t>.</w:t>
        </w:r>
      </w:ins>
    </w:p>
    <w:p w:rsidR="00FB3F46" w:rsidRPr="00FB3F46" w:rsidRDefault="00FB3F46" w:rsidP="00DE7024">
      <w:pPr>
        <w:pStyle w:val="Heading2"/>
      </w:pPr>
      <w:bookmarkStart w:id="51" w:name="_Toc405907004"/>
      <w:r>
        <w:rPr>
          <w:lang w:val="ru-RU"/>
        </w:rPr>
        <w:t xml:space="preserve">Ключевые </w:t>
      </w:r>
      <w:r w:rsidR="00C8057C">
        <w:rPr>
          <w:lang w:val="ru-RU"/>
        </w:rPr>
        <w:t>возможности</w:t>
      </w:r>
      <w:bookmarkEnd w:id="51"/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Безопасные указатели и адресная арифметика</w:t>
      </w:r>
      <w:ins w:id="52" w:author="Dima" w:date="2014-12-29T14:43:00Z">
        <w:r w:rsidR="00055711" w:rsidRPr="00055711">
          <w:rPr>
            <w:lang w:val="ru-RU"/>
            <w:rPrChange w:id="53" w:author="Dima" w:date="2014-12-29T14:44:00Z">
              <w:rPr/>
            </w:rPrChange>
          </w:rPr>
          <w:t>;</w:t>
        </w:r>
      </w:ins>
    </w:p>
    <w:p w:rsidR="00911DED" w:rsidRPr="00B96820" w:rsidRDefault="00B96820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Свойства</w:t>
      </w:r>
      <w:r w:rsidRPr="00B96820">
        <w:rPr>
          <w:lang w:val="ru-RU"/>
        </w:rPr>
        <w:t xml:space="preserve"> </w:t>
      </w:r>
      <w:r w:rsidR="00B847E3">
        <w:rPr>
          <w:lang w:val="ru-RU"/>
        </w:rPr>
        <w:t>(</w:t>
      </w:r>
      <w:r w:rsidR="00B847E3">
        <w:t>properties</w:t>
      </w:r>
      <w:r w:rsidR="00B847E3">
        <w:rPr>
          <w:lang w:val="ru-RU"/>
        </w:rPr>
        <w:t>)</w:t>
      </w:r>
      <w:r w:rsidR="00B847E3" w:rsidRPr="00B847E3">
        <w:rPr>
          <w:lang w:val="ru-RU"/>
        </w:rPr>
        <w:t xml:space="preserve"> –</w:t>
      </w:r>
      <w:ins w:id="54" w:author="Vladimir" w:date="2014-12-31T16:17:00Z">
        <w:r w:rsidR="00EF003F">
          <w:rPr>
            <w:lang w:val="ru-RU"/>
          </w:rPr>
          <w:t xml:space="preserve"> </w:t>
        </w:r>
      </w:ins>
      <w:del w:id="55" w:author="Vladimir" w:date="2014-12-31T11:27:00Z">
        <w:r w:rsidR="00B847E3" w:rsidRPr="00B847E3" w:rsidDel="00C213A5">
          <w:rPr>
            <w:lang w:val="ru-RU"/>
          </w:rPr>
          <w:delText xml:space="preserve"> </w:delText>
        </w:r>
        <w:r w:rsidDel="00C213A5">
          <w:rPr>
            <w:lang w:val="ru-RU"/>
          </w:rPr>
          <w:delText>одна</w:delText>
        </w:r>
        <w:r w:rsidR="00B847E3" w:rsidRPr="00B847E3" w:rsidDel="00C213A5">
          <w:rPr>
            <w:lang w:val="ru-RU"/>
          </w:rPr>
          <w:delText xml:space="preserve"> </w:delText>
        </w:r>
        <w:r w:rsidDel="00C213A5">
          <w:rPr>
            <w:lang w:val="ru-RU"/>
          </w:rPr>
          <w:delText>из</w:delText>
        </w:r>
        <w:r w:rsidR="00F909D7" w:rsidDel="00C213A5">
          <w:rPr>
            <w:lang w:val="ru-RU"/>
          </w:rPr>
          <w:delText xml:space="preserve"> самых, а возможно, и </w:delText>
        </w:r>
      </w:del>
      <w:r w:rsidR="00F909D7">
        <w:rPr>
          <w:lang w:val="ru-RU"/>
        </w:rPr>
        <w:t>самая полная реализация</w:t>
      </w:r>
      <w:ins w:id="56" w:author="Dima" w:date="2014-12-29T14:44:00Z">
        <w:r w:rsidR="00055711" w:rsidRPr="00055711">
          <w:rPr>
            <w:lang w:val="ru-RU"/>
            <w:rPrChange w:id="57" w:author="Dima" w:date="2014-12-29T14:44:00Z">
              <w:rPr/>
            </w:rPrChange>
          </w:rPr>
          <w:t>;</w:t>
        </w:r>
      </w:ins>
    </w:p>
    <w:p w:rsidR="000D2E5E" w:rsidRPr="000D2E5E" w:rsidRDefault="000D2E5E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rFonts w:ascii="Calibri" w:hAnsi="Calibri" w:cs="Calibri"/>
          <w:lang w:val="ru-RU"/>
        </w:rPr>
        <w:t xml:space="preserve">Мультикасты </w:t>
      </w:r>
      <w:r w:rsidR="00117BA9">
        <w:rPr>
          <w:rFonts w:ascii="Calibri" w:hAnsi="Calibri" w:cs="Calibri"/>
          <w:lang w:val="ru-RU"/>
        </w:rPr>
        <w:t>(</w:t>
      </w:r>
      <w:r w:rsidR="00117BA9">
        <w:rPr>
          <w:rFonts w:ascii="Calibri" w:hAnsi="Calibri" w:cs="Calibri"/>
        </w:rPr>
        <w:t>multicasts</w:t>
      </w:r>
      <w:r w:rsidR="00117BA9">
        <w:rPr>
          <w:rFonts w:ascii="Calibri" w:hAnsi="Calibri" w:cs="Calibri"/>
          <w:lang w:val="ru-RU"/>
        </w:rPr>
        <w:t xml:space="preserve">) </w:t>
      </w:r>
      <w:r>
        <w:rPr>
          <w:rFonts w:ascii="Calibri" w:hAnsi="Calibri" w:cs="Calibri"/>
          <w:lang w:val="ru-RU"/>
        </w:rPr>
        <w:t xml:space="preserve">и события </w:t>
      </w:r>
      <w:r w:rsidR="00117BA9">
        <w:rPr>
          <w:rFonts w:ascii="Calibri" w:hAnsi="Calibri" w:cs="Calibri"/>
          <w:lang w:val="ru-RU"/>
        </w:rPr>
        <w:t>(</w:t>
      </w:r>
      <w:r w:rsidR="00117BA9">
        <w:rPr>
          <w:rFonts w:ascii="Calibri" w:hAnsi="Calibri" w:cs="Calibri"/>
        </w:rPr>
        <w:t>e</w:t>
      </w:r>
      <w:r>
        <w:rPr>
          <w:rFonts w:ascii="Calibri" w:hAnsi="Calibri" w:cs="Calibri"/>
        </w:rPr>
        <w:t>vents</w:t>
      </w:r>
      <w:r w:rsidRPr="000D2E5E">
        <w:rPr>
          <w:rFonts w:ascii="Calibri" w:hAnsi="Calibri" w:cs="Calibri"/>
          <w:lang w:val="ru-RU"/>
        </w:rPr>
        <w:t>)</w:t>
      </w:r>
      <w:r>
        <w:rPr>
          <w:rFonts w:ascii="Calibri" w:hAnsi="Calibri" w:cs="Calibri"/>
          <w:lang w:val="ru-RU"/>
        </w:rPr>
        <w:t>, включая слабые</w:t>
      </w:r>
      <w:r w:rsidR="00117BA9">
        <w:rPr>
          <w:rFonts w:ascii="Calibri" w:hAnsi="Calibri" w:cs="Calibri"/>
          <w:lang w:val="ru-RU"/>
        </w:rPr>
        <w:t>,</w:t>
      </w:r>
      <w:r>
        <w:rPr>
          <w:rFonts w:ascii="Calibri" w:hAnsi="Calibri" w:cs="Calibri"/>
          <w:lang w:val="ru-RU"/>
        </w:rPr>
        <w:t xml:space="preserve"> </w:t>
      </w:r>
      <w:r w:rsidRPr="000D2E5E">
        <w:rPr>
          <w:rFonts w:ascii="Calibri" w:hAnsi="Calibri" w:cs="Calibri"/>
          <w:lang w:val="ru-RU"/>
        </w:rPr>
        <w:t>от</w:t>
      </w:r>
      <w:r w:rsidR="00117BA9">
        <w:rPr>
          <w:rFonts w:ascii="Calibri" w:hAnsi="Calibri" w:cs="Calibri"/>
          <w:lang w:val="ru-RU"/>
        </w:rPr>
        <w:t xml:space="preserve"> </w:t>
      </w:r>
      <w:r w:rsidRPr="000D2E5E">
        <w:rPr>
          <w:rFonts w:ascii="Calibri" w:hAnsi="Calibri" w:cs="Calibri"/>
          <w:lang w:val="ru-RU"/>
        </w:rPr>
        <w:t>кото</w:t>
      </w:r>
      <w:r>
        <w:rPr>
          <w:rFonts w:ascii="Calibri" w:hAnsi="Calibri" w:cs="Calibri"/>
          <w:lang w:val="ru-RU"/>
        </w:rPr>
        <w:t>рых необязательно отписываться</w:t>
      </w:r>
      <w:ins w:id="58" w:author="Dima" w:date="2014-12-29T14:44:00Z">
        <w:r w:rsidR="00055711" w:rsidRPr="00055711">
          <w:rPr>
            <w:rFonts w:ascii="Calibri" w:hAnsi="Calibri" w:cs="Calibri"/>
            <w:lang w:val="ru-RU"/>
            <w:rPrChange w:id="59" w:author="Dima" w:date="2014-12-29T14:44:00Z">
              <w:rPr>
                <w:rFonts w:ascii="Calibri" w:hAnsi="Calibri" w:cs="Calibri"/>
              </w:rPr>
            </w:rPrChange>
          </w:rPr>
          <w:t>;</w:t>
        </w:r>
      </w:ins>
    </w:p>
    <w:p w:rsidR="00911DED" w:rsidRDefault="00FB3F46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 w:eastAsia="zh-TW"/>
        </w:rPr>
        <w:t>Р</w:t>
      </w:r>
      <w:r>
        <w:rPr>
          <w:lang w:val="ru-RU"/>
        </w:rPr>
        <w:t>еак</w:t>
      </w:r>
      <w:r w:rsidR="00F909D7">
        <w:rPr>
          <w:lang w:val="ru-RU"/>
        </w:rPr>
        <w:t xml:space="preserve">тивное </w:t>
      </w:r>
      <w:r>
        <w:rPr>
          <w:lang w:val="ru-RU"/>
        </w:rPr>
        <w:t>программирование</w:t>
      </w:r>
      <w:r w:rsidR="00B847E3" w:rsidRPr="00B847E3">
        <w:rPr>
          <w:lang w:val="ru-RU"/>
        </w:rPr>
        <w:t xml:space="preserve"> (</w:t>
      </w:r>
      <w:r w:rsidR="00B847E3">
        <w:t>r</w:t>
      </w:r>
      <w:r w:rsidR="00911DED">
        <w:t>eactive</w:t>
      </w:r>
      <w:r w:rsidR="00911DED" w:rsidRPr="00B847E3">
        <w:rPr>
          <w:lang w:val="ru-RU"/>
        </w:rPr>
        <w:t xml:space="preserve"> </w:t>
      </w:r>
      <w:r w:rsidR="00911DED">
        <w:t>programming</w:t>
      </w:r>
      <w:r w:rsidR="00B847E3" w:rsidRPr="00B847E3">
        <w:rPr>
          <w:lang w:val="ru-RU"/>
        </w:rPr>
        <w:t>)</w:t>
      </w:r>
      <w:r w:rsidR="00911DED" w:rsidRPr="00B847E3">
        <w:rPr>
          <w:lang w:val="ru-RU"/>
        </w:rPr>
        <w:t xml:space="preserve"> </w:t>
      </w:r>
      <w:r w:rsidR="00B847E3" w:rsidRPr="00B847E3">
        <w:rPr>
          <w:lang w:val="ru-RU"/>
        </w:rPr>
        <w:t xml:space="preserve">– </w:t>
      </w:r>
      <w:r w:rsidR="00B847E3">
        <w:rPr>
          <w:lang w:val="ru-RU"/>
        </w:rPr>
        <w:t>одна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из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первых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реализаций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в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 xml:space="preserve">императивном языке </w:t>
      </w:r>
      <w:r>
        <w:rPr>
          <w:lang w:val="ru-RU"/>
        </w:rPr>
        <w:t>программирования общего назначения</w:t>
      </w:r>
      <w:ins w:id="60" w:author="Dima" w:date="2014-12-29T14:46:00Z">
        <w:r w:rsidR="00055711" w:rsidRPr="00055711">
          <w:rPr>
            <w:lang w:val="ru-RU"/>
            <w:rPrChange w:id="61" w:author="Dima" w:date="2014-12-29T14:46:00Z">
              <w:rPr/>
            </w:rPrChange>
          </w:rPr>
          <w:t>;</w:t>
        </w:r>
      </w:ins>
    </w:p>
    <w:p w:rsidR="000D2E5E" w:rsidRPr="000D2E5E" w:rsidRDefault="007D4FD2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Исключения</w:t>
      </w:r>
      <w:r w:rsidR="000D2E5E" w:rsidRPr="000D2E5E">
        <w:rPr>
          <w:lang w:val="ru-RU"/>
        </w:rPr>
        <w:t xml:space="preserve"> как синтаксический сахар </w:t>
      </w:r>
      <w:r w:rsidR="00117BA9">
        <w:rPr>
          <w:lang w:val="ru-RU"/>
        </w:rPr>
        <w:t>над</w:t>
      </w:r>
      <w:r w:rsidR="000D2E5E">
        <w:rPr>
          <w:lang w:val="ru-RU"/>
        </w:rPr>
        <w:t xml:space="preserve"> моделью кодов ошибок</w:t>
      </w:r>
      <w:ins w:id="62" w:author="Dima" w:date="2014-12-29T14:46:00Z">
        <w:r w:rsidR="00055711" w:rsidRPr="00055711">
          <w:rPr>
            <w:lang w:val="ru-RU"/>
            <w:rPrChange w:id="63" w:author="Dima" w:date="2014-12-29T14:46:00Z">
              <w:rPr/>
            </w:rPrChange>
          </w:rPr>
          <w:t>.</w:t>
        </w:r>
      </w:ins>
    </w:p>
    <w:p w:rsidR="00FB3F46" w:rsidRPr="00FB3F46" w:rsidRDefault="00FB3F46" w:rsidP="00DE7024">
      <w:pPr>
        <w:pStyle w:val="Heading2"/>
      </w:pPr>
      <w:bookmarkStart w:id="64" w:name="_Toc405907005"/>
      <w:r>
        <w:rPr>
          <w:lang w:val="ru-RU"/>
        </w:rPr>
        <w:t>Другие значимые особенности</w:t>
      </w:r>
      <w:bookmarkEnd w:id="64"/>
    </w:p>
    <w:p w:rsidR="00F909D7" w:rsidRDefault="00F909D7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Множественное наследование</w:t>
      </w:r>
      <w:ins w:id="65" w:author="Dima" w:date="2014-12-29T14:46:00Z">
        <w:r w:rsidR="00055711">
          <w:t>;</w:t>
        </w:r>
      </w:ins>
    </w:p>
    <w:p w:rsidR="000D2E5E" w:rsidRDefault="00117BA9" w:rsidP="000D2E5E">
      <w:pPr>
        <w:pStyle w:val="ListParagraph"/>
        <w:numPr>
          <w:ilvl w:val="0"/>
          <w:numId w:val="37"/>
        </w:numPr>
      </w:pPr>
      <w:del w:id="66" w:author="Dima" w:date="2014-12-29T14:46:00Z">
        <w:r w:rsidDel="00055711">
          <w:delText>c</w:delText>
        </w:r>
        <w:r w:rsidR="000D2E5E" w:rsidDel="00055711">
          <w:delText>onst</w:delText>
        </w:r>
      </w:del>
      <w:ins w:id="67" w:author="Dima" w:date="2014-12-29T14:46:00Z">
        <w:r w:rsidR="00055711">
          <w:t>Const</w:t>
        </w:r>
      </w:ins>
      <w:r w:rsidR="000D2E5E">
        <w:t>-</w:t>
      </w:r>
      <w:r w:rsidR="000D2E5E">
        <w:rPr>
          <w:lang w:val="ru-RU"/>
        </w:rPr>
        <w:t>корректность</w:t>
      </w:r>
      <w:ins w:id="68" w:author="Dima" w:date="2014-12-29T14:46:00Z">
        <w:r w:rsidR="00055711">
          <w:t>;</w:t>
        </w:r>
      </w:ins>
    </w:p>
    <w:p w:rsidR="000B18C6" w:rsidRDefault="000B18C6" w:rsidP="000B18C6">
      <w:pPr>
        <w:pStyle w:val="ListParagraph"/>
        <w:numPr>
          <w:ilvl w:val="0"/>
          <w:numId w:val="37"/>
        </w:numPr>
      </w:pPr>
      <w:r>
        <w:rPr>
          <w:lang w:val="ru-RU"/>
        </w:rPr>
        <w:t>П</w:t>
      </w:r>
      <w:r w:rsidRPr="000B18C6">
        <w:rPr>
          <w:lang w:val="ru-RU"/>
        </w:rPr>
        <w:t>оддержка</w:t>
      </w:r>
      <w:r w:rsidRPr="000B18C6">
        <w:t xml:space="preserve"> </w:t>
      </w:r>
      <w:r>
        <w:rPr>
          <w:lang w:val="ru-RU"/>
        </w:rPr>
        <w:t>парадигмы</w:t>
      </w:r>
      <w:r w:rsidRPr="00B847E3">
        <w:t xml:space="preserve"> </w:t>
      </w:r>
      <w:r>
        <w:t>RAII (resource-acquisition-is-initialization)</w:t>
      </w:r>
      <w:ins w:id="69" w:author="Dima" w:date="2014-12-29T14:46:00Z">
        <w:r w:rsidR="00055711">
          <w:t>;</w:t>
        </w:r>
      </w:ins>
    </w:p>
    <w:p w:rsidR="000D2E5E" w:rsidRPr="00B847E3" w:rsidRDefault="000D2E5E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Локальная память потоков (</w:t>
      </w:r>
      <w:r>
        <w:t>thread</w:t>
      </w:r>
      <w:r w:rsidRPr="00B847E3">
        <w:rPr>
          <w:lang w:val="ru-RU"/>
        </w:rPr>
        <w:t xml:space="preserve"> </w:t>
      </w:r>
      <w:r>
        <w:t>local</w:t>
      </w:r>
      <w:r w:rsidRPr="00B847E3">
        <w:rPr>
          <w:lang w:val="ru-RU"/>
        </w:rPr>
        <w:t xml:space="preserve"> </w:t>
      </w:r>
      <w:r>
        <w:t>storage</w:t>
      </w:r>
      <w:r w:rsidRPr="00B847E3">
        <w:rPr>
          <w:lang w:val="ru-RU"/>
        </w:rPr>
        <w:t>)</w:t>
      </w:r>
      <w:ins w:id="70" w:author="Dima" w:date="2014-12-29T14:46:00Z">
        <w:r w:rsidR="00055711">
          <w:t>;</w:t>
        </w:r>
      </w:ins>
    </w:p>
    <w:p w:rsidR="005D5C63" w:rsidRPr="00B847E3" w:rsidRDefault="005D5C63" w:rsidP="005D5C63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Слабые</w:t>
      </w:r>
      <w:r w:rsidRPr="00B847E3">
        <w:rPr>
          <w:lang w:val="ru-RU"/>
        </w:rPr>
        <w:t xml:space="preserve"> </w:t>
      </w:r>
      <w:r>
        <w:rPr>
          <w:lang w:val="ru-RU"/>
        </w:rPr>
        <w:t>указатели,</w:t>
      </w:r>
      <w:r w:rsidRPr="00B847E3">
        <w:rPr>
          <w:lang w:val="ru-RU"/>
        </w:rPr>
        <w:t xml:space="preserve"> </w:t>
      </w:r>
      <w:r>
        <w:rPr>
          <w:lang w:val="ru-RU"/>
        </w:rPr>
        <w:t>которые не</w:t>
      </w:r>
      <w:r w:rsidRPr="00B847E3">
        <w:rPr>
          <w:lang w:val="ru-RU"/>
        </w:rPr>
        <w:t xml:space="preserve"> </w:t>
      </w:r>
      <w:r>
        <w:rPr>
          <w:lang w:val="ru-RU"/>
        </w:rPr>
        <w:t>влияют на время жизни объектов</w:t>
      </w:r>
      <w:ins w:id="71" w:author="Dima" w:date="2014-12-29T14:46:00Z">
        <w:r w:rsidR="00055711" w:rsidRPr="00055711">
          <w:rPr>
            <w:lang w:val="ru-RU"/>
            <w:rPrChange w:id="72" w:author="Dima" w:date="2014-12-29T14:46:00Z">
              <w:rPr/>
            </w:rPrChange>
          </w:rPr>
          <w:t>;</w:t>
        </w:r>
      </w:ins>
    </w:p>
    <w:p w:rsidR="00911DED" w:rsidRDefault="00F909D7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Частичное применение (</w:t>
      </w:r>
      <w:r>
        <w:t>partial</w:t>
      </w:r>
      <w:r w:rsidRPr="00F909D7">
        <w:rPr>
          <w:lang w:val="ru-RU"/>
        </w:rPr>
        <w:t xml:space="preserve"> </w:t>
      </w:r>
      <w:r>
        <w:t>application</w:t>
      </w:r>
      <w:r w:rsidRPr="00F909D7">
        <w:rPr>
          <w:lang w:val="ru-RU"/>
        </w:rPr>
        <w:t xml:space="preserve">) </w:t>
      </w:r>
      <w:r w:rsidR="00B847E3">
        <w:rPr>
          <w:lang w:val="ru-RU"/>
        </w:rPr>
        <w:t>для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функций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и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свойств</w:t>
      </w:r>
      <w:ins w:id="73" w:author="Dima" w:date="2014-12-29T14:46:00Z">
        <w:r w:rsidR="00055711" w:rsidRPr="00055711">
          <w:rPr>
            <w:lang w:val="ru-RU"/>
            <w:rPrChange w:id="74" w:author="Dima" w:date="2014-12-29T14:48:00Z">
              <w:rPr/>
            </w:rPrChange>
          </w:rPr>
          <w:t>;</w:t>
        </w:r>
      </w:ins>
    </w:p>
    <w:p w:rsidR="000D2E5E" w:rsidRDefault="000D2E5E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Оператор планирования</w:t>
      </w:r>
      <w:r w:rsidR="00117BA9">
        <w:rPr>
          <w:lang w:val="ru-RU"/>
        </w:rPr>
        <w:t xml:space="preserve"> </w:t>
      </w:r>
      <w:r w:rsidR="00117BA9" w:rsidRPr="00117BA9">
        <w:rPr>
          <w:lang w:val="ru-RU"/>
        </w:rPr>
        <w:t>(</w:t>
      </w:r>
      <w:r w:rsidR="00117BA9">
        <w:t>schedule</w:t>
      </w:r>
      <w:r w:rsidR="00117BA9" w:rsidRPr="00117BA9">
        <w:rPr>
          <w:lang w:val="ru-RU"/>
        </w:rPr>
        <w:t xml:space="preserve"> </w:t>
      </w:r>
      <w:r w:rsidR="00117BA9">
        <w:t>operator</w:t>
      </w:r>
      <w:r w:rsidR="00117BA9" w:rsidRPr="00117BA9">
        <w:rPr>
          <w:lang w:val="ru-RU"/>
        </w:rPr>
        <w:t xml:space="preserve">) </w:t>
      </w:r>
      <w:r w:rsidR="00117BA9">
        <w:rPr>
          <w:lang w:val="ru-RU"/>
        </w:rPr>
        <w:t>для создания указателей на функции, которые гарантировано будут вызваны в заданном окружении (например, в нужном рабочем потоке)</w:t>
      </w:r>
      <w:ins w:id="75" w:author="Dima" w:date="2014-12-29T14:51:00Z">
        <w:r w:rsidR="00C579EB" w:rsidRPr="00C579EB">
          <w:rPr>
            <w:lang w:val="ru-RU"/>
            <w:rPrChange w:id="76" w:author="Dima" w:date="2014-12-29T14:52:00Z">
              <w:rPr/>
            </w:rPrChange>
          </w:rPr>
          <w:t>;</w:t>
        </w:r>
      </w:ins>
    </w:p>
    <w:p w:rsidR="00117BA9" w:rsidRDefault="00117BA9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lastRenderedPageBreak/>
        <w:t>Перечисления для битовых флагов (</w:t>
      </w:r>
      <w:r>
        <w:t>bitflag</w:t>
      </w:r>
      <w:r w:rsidRPr="00117BA9">
        <w:rPr>
          <w:lang w:val="ru-RU"/>
        </w:rPr>
        <w:t xml:space="preserve"> </w:t>
      </w:r>
      <w:r>
        <w:t>enums</w:t>
      </w:r>
      <w:r w:rsidRPr="00117BA9">
        <w:rPr>
          <w:lang w:val="ru-RU"/>
        </w:rPr>
        <w:t>)</w:t>
      </w:r>
      <w:ins w:id="77" w:author="Dima" w:date="2014-12-29T14:52:00Z">
        <w:r w:rsidR="00C579EB" w:rsidRPr="00C579EB">
          <w:rPr>
            <w:lang w:val="ru-RU"/>
            <w:rPrChange w:id="78" w:author="Dima" w:date="2014-12-29T14:52:00Z">
              <w:rPr/>
            </w:rPrChange>
          </w:rPr>
          <w:t>;</w:t>
        </w:r>
      </w:ins>
    </w:p>
    <w:p w:rsidR="00911DED" w:rsidRDefault="00911DED" w:rsidP="00911DED">
      <w:pPr>
        <w:pStyle w:val="ListParagraph"/>
        <w:numPr>
          <w:ilvl w:val="0"/>
          <w:numId w:val="37"/>
        </w:numPr>
      </w:pPr>
      <w:r>
        <w:t>Perl-</w:t>
      </w:r>
      <w:r w:rsidR="00FB3F46">
        <w:rPr>
          <w:lang w:val="ru-RU"/>
        </w:rPr>
        <w:t>подобное</w:t>
      </w:r>
      <w:r w:rsidR="00B847E3" w:rsidRPr="00B847E3">
        <w:t xml:space="preserve"> </w:t>
      </w:r>
      <w:r w:rsidR="00B847E3">
        <w:rPr>
          <w:lang w:val="ru-RU"/>
        </w:rPr>
        <w:t>форматировани</w:t>
      </w:r>
      <w:r w:rsidR="00FB3F46">
        <w:rPr>
          <w:lang w:val="ru-RU"/>
        </w:rPr>
        <w:t>е</w:t>
      </w:r>
      <w:r w:rsidR="00B847E3">
        <w:rPr>
          <w:lang w:val="ru-RU"/>
        </w:rPr>
        <w:t xml:space="preserve"> строк</w:t>
      </w:r>
      <w:ins w:id="79" w:author="Dima" w:date="2014-12-29T14:52:00Z">
        <w:r w:rsidR="00C579EB">
          <w:t>;</w:t>
        </w:r>
      </w:ins>
    </w:p>
    <w:p w:rsidR="00911DED" w:rsidRPr="00B847E3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 w:rsidRPr="00B847E3">
        <w:rPr>
          <w:lang w:val="ru-RU"/>
        </w:rPr>
        <w:t>…</w:t>
      </w:r>
      <w:r w:rsidR="00B847E3">
        <w:rPr>
          <w:lang w:val="ru-RU"/>
        </w:rPr>
        <w:t>и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много</w:t>
      </w:r>
      <w:r w:rsidR="00FB3F46">
        <w:rPr>
          <w:lang w:val="ru-RU"/>
        </w:rPr>
        <w:t>е другое</w:t>
      </w:r>
      <w:r w:rsidR="00B847E3" w:rsidRPr="00B847E3">
        <w:rPr>
          <w:lang w:val="ru-RU"/>
        </w:rPr>
        <w:t xml:space="preserve"> – </w:t>
      </w:r>
      <w:r w:rsidR="00B847E3">
        <w:rPr>
          <w:lang w:val="ru-RU"/>
        </w:rPr>
        <w:t>нет</w:t>
      </w:r>
      <w:r w:rsidR="00B847E3" w:rsidRPr="00B847E3">
        <w:rPr>
          <w:lang w:val="ru-RU"/>
        </w:rPr>
        <w:t xml:space="preserve">, </w:t>
      </w:r>
      <w:r w:rsidR="00B847E3">
        <w:rPr>
          <w:lang w:val="ru-RU"/>
        </w:rPr>
        <w:t>правда</w:t>
      </w:r>
      <w:r w:rsidRPr="00B847E3">
        <w:rPr>
          <w:lang w:val="ru-RU"/>
        </w:rPr>
        <w:t>!</w:t>
      </w:r>
      <w:r w:rsidR="002C06F3">
        <w:rPr>
          <w:lang w:val="ru-RU"/>
        </w:rPr>
        <w:t xml:space="preserve"> </w:t>
      </w:r>
      <w:r w:rsidRPr="00B847E3">
        <w:rPr>
          <w:lang w:val="ru-RU"/>
        </w:rPr>
        <w:t xml:space="preserve"> ;)</w:t>
      </w:r>
      <w:ins w:id="80" w:author="Dima" w:date="2014-12-29T14:52:00Z">
        <w:del w:id="81" w:author="Vladimir" w:date="2014-12-31T11:13:00Z">
          <w:r w:rsidR="00C579EB" w:rsidRPr="00C579EB" w:rsidDel="005578BB">
            <w:rPr>
              <w:lang w:val="ru-RU"/>
              <w:rPrChange w:id="82" w:author="Dima" w:date="2014-12-29T14:52:00Z">
                <w:rPr/>
              </w:rPrChange>
            </w:rPr>
            <w:delText>.</w:delText>
          </w:r>
        </w:del>
      </w:ins>
    </w:p>
    <w:p w:rsidR="00911DED" w:rsidRPr="00911DED" w:rsidRDefault="00515B91" w:rsidP="00911DED">
      <w:pPr>
        <w:rPr>
          <w:lang w:val="ru-RU"/>
        </w:rPr>
      </w:pPr>
      <w:r>
        <w:rPr>
          <w:lang w:val="ru-RU"/>
        </w:rPr>
        <w:t>А теперь, с</w:t>
      </w:r>
      <w:r w:rsidR="00AC656F">
        <w:rPr>
          <w:lang w:val="ru-RU"/>
        </w:rPr>
        <w:t xml:space="preserve"> вашего позволения</w:t>
      </w:r>
      <w:r w:rsidR="00702AAE">
        <w:rPr>
          <w:lang w:val="ru-RU"/>
        </w:rPr>
        <w:t>, немного замедлюсь</w:t>
      </w:r>
      <w:r w:rsidR="00911DED">
        <w:rPr>
          <w:lang w:val="ru-RU"/>
        </w:rPr>
        <w:t xml:space="preserve"> и оберну</w:t>
      </w:r>
      <w:r w:rsidR="00702AAE">
        <w:rPr>
          <w:lang w:val="ru-RU"/>
        </w:rPr>
        <w:t>с</w:t>
      </w:r>
      <w:r w:rsidR="00911DED">
        <w:rPr>
          <w:lang w:val="ru-RU"/>
        </w:rPr>
        <w:t>ь назад.</w:t>
      </w:r>
    </w:p>
    <w:p w:rsidR="00CD5057" w:rsidRPr="00911DED" w:rsidRDefault="00CD5057" w:rsidP="00CD5057">
      <w:pPr>
        <w:pStyle w:val="Heading1"/>
        <w:rPr>
          <w:lang w:val="ru-RU"/>
        </w:rPr>
      </w:pPr>
      <w:bookmarkStart w:id="83" w:name="_Toc405907006"/>
      <w:r>
        <w:rPr>
          <w:lang w:val="ru-RU"/>
        </w:rPr>
        <w:t>Мотивация</w:t>
      </w:r>
      <w:bookmarkEnd w:id="83"/>
    </w:p>
    <w:p w:rsidR="00CD5057" w:rsidRPr="00C91EEE" w:rsidRDefault="00CD5057" w:rsidP="00DE7024">
      <w:pPr>
        <w:pStyle w:val="Heading2"/>
        <w:rPr>
          <w:lang w:val="ru-RU"/>
        </w:rPr>
      </w:pPr>
      <w:bookmarkStart w:id="84" w:name="_Toc405907007"/>
      <w:r>
        <w:rPr>
          <w:lang w:val="ru-RU"/>
        </w:rPr>
        <w:t>Мотивация №1, велосипедная</w:t>
      </w:r>
      <w:bookmarkEnd w:id="84"/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Одним из замечательных свойств российского образования было и, надеюсь, остаётся привитие критического взгляда на вещи. Начиная со школы нас учили не брать слепо на веру то, что пишется в книжках или говорится лектором. Помню, на </w:t>
      </w:r>
      <w:r w:rsidR="00E64031">
        <w:rPr>
          <w:lang w:val="ru-RU"/>
        </w:rPr>
        <w:t>одной из самых</w:t>
      </w:r>
      <w:r>
        <w:rPr>
          <w:lang w:val="ru-RU"/>
        </w:rPr>
        <w:t xml:space="preserve"> первой</w:t>
      </w:r>
      <w:r w:rsidR="00E64031">
        <w:rPr>
          <w:lang w:val="ru-RU"/>
        </w:rPr>
        <w:t xml:space="preserve"> лекций</w:t>
      </w:r>
      <w:r>
        <w:rPr>
          <w:lang w:val="ru-RU"/>
        </w:rPr>
        <w:t xml:space="preserve"> </w:t>
      </w:r>
      <w:r w:rsidR="00E64031">
        <w:rPr>
          <w:lang w:val="ru-RU"/>
        </w:rPr>
        <w:t xml:space="preserve">в лицее </w:t>
      </w:r>
      <w:r>
        <w:rPr>
          <w:lang w:val="ru-RU"/>
        </w:rPr>
        <w:t>нам с серьёзным видом доказали, что тупой угол равен острому</w:t>
      </w:r>
      <w:r w:rsidR="00E64031">
        <w:rPr>
          <w:lang w:val="ru-RU"/>
        </w:rPr>
        <w:t>, а з</w:t>
      </w:r>
      <w:r>
        <w:rPr>
          <w:lang w:val="ru-RU"/>
        </w:rPr>
        <w:t xml:space="preserve">атем лектор </w:t>
      </w:r>
      <w:r w:rsidR="00E64031">
        <w:rPr>
          <w:lang w:val="ru-RU"/>
        </w:rPr>
        <w:t xml:space="preserve">озвучил озадаченному коллективу </w:t>
      </w:r>
      <w:r>
        <w:rPr>
          <w:lang w:val="ru-RU"/>
        </w:rPr>
        <w:t xml:space="preserve">свою мысль: старайтесь не </w:t>
      </w:r>
      <w:r w:rsidR="00E64031">
        <w:rPr>
          <w:lang w:val="ru-RU"/>
        </w:rPr>
        <w:t>запомнить</w:t>
      </w:r>
      <w:r>
        <w:rPr>
          <w:lang w:val="ru-RU"/>
        </w:rPr>
        <w:t xml:space="preserve"> то</w:t>
      </w:r>
      <w:r w:rsidR="00E64031">
        <w:rPr>
          <w:lang w:val="ru-RU"/>
        </w:rPr>
        <w:t>,</w:t>
      </w:r>
      <w:r>
        <w:rPr>
          <w:lang w:val="ru-RU"/>
        </w:rPr>
        <w:t xml:space="preserve"> что сказано </w:t>
      </w:r>
      <w:r w:rsidR="00E64031">
        <w:rPr>
          <w:lang w:val="ru-RU"/>
        </w:rPr>
        <w:t xml:space="preserve">или сделано </w:t>
      </w:r>
      <w:r w:rsidR="005D5C63">
        <w:rPr>
          <w:lang w:val="ru-RU"/>
        </w:rPr>
        <w:t>умными людьми (имел</w:t>
      </w:r>
      <w:r>
        <w:rPr>
          <w:lang w:val="ru-RU"/>
        </w:rPr>
        <w:t xml:space="preserve"> </w:t>
      </w:r>
      <w:r w:rsidR="005D5C63">
        <w:rPr>
          <w:lang w:val="ru-RU"/>
        </w:rPr>
        <w:t xml:space="preserve">он </w:t>
      </w:r>
      <w:r>
        <w:rPr>
          <w:lang w:val="ru-RU"/>
        </w:rPr>
        <w:t>в виду, очевидно, себя), а осмыслить и понять</w:t>
      </w:r>
      <w:r w:rsidR="00E64031">
        <w:rPr>
          <w:lang w:val="ru-RU"/>
        </w:rPr>
        <w:t>,</w:t>
      </w:r>
      <w:r>
        <w:rPr>
          <w:lang w:val="ru-RU"/>
        </w:rPr>
        <w:t xml:space="preserve"> почему сделано именно так, а не иначе. Возможно, вы найдёте ошибки в их рассуждениях. Возможно, найдёте способ сделать то же самое</w:t>
      </w:r>
      <w:r w:rsidR="00E64031">
        <w:rPr>
          <w:lang w:val="ru-RU"/>
        </w:rPr>
        <w:t>, но</w:t>
      </w:r>
      <w:r>
        <w:rPr>
          <w:lang w:val="ru-RU"/>
        </w:rPr>
        <w:t xml:space="preserve"> лучше</w:t>
      </w:r>
      <w:r w:rsidR="00E64031">
        <w:rPr>
          <w:lang w:val="ru-RU"/>
        </w:rPr>
        <w:t xml:space="preserve"> или</w:t>
      </w:r>
      <w:r>
        <w:rPr>
          <w:lang w:val="ru-RU"/>
        </w:rPr>
        <w:t xml:space="preserve"> проще. </w:t>
      </w:r>
      <w:r w:rsidR="007D4FD2">
        <w:rPr>
          <w:lang w:val="ru-RU"/>
        </w:rPr>
        <w:t xml:space="preserve">Хотя </w:t>
      </w:r>
      <w:del w:id="85" w:author="Dima" w:date="2014-12-29T15:08:00Z">
        <w:r w:rsidDel="00A20C34">
          <w:rPr>
            <w:lang w:val="ru-RU"/>
          </w:rPr>
          <w:delText>возможно</w:delText>
        </w:r>
        <w:r w:rsidR="00515B91" w:rsidDel="00A20C34">
          <w:rPr>
            <w:lang w:val="ru-RU"/>
          </w:rPr>
          <w:delText>,</w:delText>
        </w:r>
      </w:del>
      <w:ins w:id="86" w:author="Dima" w:date="2014-12-29T15:08:00Z">
        <w:r w:rsidR="00A20C34">
          <w:rPr>
            <w:lang w:val="ru-RU"/>
          </w:rPr>
          <w:t>может быть</w:t>
        </w:r>
      </w:ins>
      <w:r>
        <w:rPr>
          <w:lang w:val="ru-RU"/>
        </w:rPr>
        <w:t xml:space="preserve"> и наоборот</w:t>
      </w:r>
      <w:r w:rsidR="00515B91">
        <w:rPr>
          <w:lang w:val="ru-RU"/>
        </w:rPr>
        <w:t>:</w:t>
      </w:r>
      <w:r>
        <w:rPr>
          <w:lang w:val="ru-RU"/>
        </w:rPr>
        <w:t xml:space="preserve"> вы поймёте, что лучше приложить свои усилия в дру</w:t>
      </w:r>
      <w:r w:rsidR="00D618BF">
        <w:rPr>
          <w:lang w:val="ru-RU"/>
        </w:rPr>
        <w:t>гой области</w:t>
      </w:r>
      <w:r>
        <w:rPr>
          <w:lang w:val="ru-RU"/>
        </w:rPr>
        <w:t xml:space="preserve">, а не на почве улучшения </w:t>
      </w:r>
      <w:r w:rsidR="00E64031">
        <w:rPr>
          <w:lang w:val="ru-RU"/>
        </w:rPr>
        <w:t>того</w:t>
      </w:r>
      <w:r>
        <w:rPr>
          <w:lang w:val="ru-RU"/>
        </w:rPr>
        <w:t>, что работает и так.</w:t>
      </w:r>
    </w:p>
    <w:p w:rsidR="00CD5057" w:rsidRDefault="007D4FD2" w:rsidP="00CD5057">
      <w:pPr>
        <w:rPr>
          <w:lang w:val="ru-RU"/>
        </w:rPr>
      </w:pPr>
      <w:r>
        <w:rPr>
          <w:lang w:val="ru-RU"/>
        </w:rPr>
        <w:t>Я</w:t>
      </w:r>
      <w:r w:rsidR="00CD5057">
        <w:rPr>
          <w:lang w:val="ru-RU"/>
        </w:rPr>
        <w:t xml:space="preserve"> </w:t>
      </w:r>
      <w:del w:id="87" w:author="Dima" w:date="2014-12-29T15:10:00Z">
        <w:r w:rsidR="00CD5057" w:rsidDel="00A20C34">
          <w:rPr>
            <w:lang w:val="ru-RU"/>
          </w:rPr>
          <w:delText>безумно</w:delText>
        </w:r>
      </w:del>
      <w:ins w:id="88" w:author="Dima" w:date="2014-12-29T15:10:00Z">
        <w:r w:rsidR="00A20C34">
          <w:rPr>
            <w:lang w:val="ru-RU"/>
          </w:rPr>
          <w:t>глубоко</w:t>
        </w:r>
      </w:ins>
      <w:r w:rsidR="00CD5057">
        <w:rPr>
          <w:lang w:val="ru-RU"/>
        </w:rPr>
        <w:t xml:space="preserve"> благодарен за привитый тип мышления. </w:t>
      </w:r>
      <w:r>
        <w:rPr>
          <w:lang w:val="ru-RU"/>
        </w:rPr>
        <w:t xml:space="preserve">Но </w:t>
      </w:r>
      <w:r w:rsidR="00E7736D">
        <w:rPr>
          <w:lang w:val="ru-RU"/>
        </w:rPr>
        <w:t xml:space="preserve">должен признать, что </w:t>
      </w:r>
      <w:r>
        <w:rPr>
          <w:lang w:val="ru-RU"/>
        </w:rPr>
        <w:t xml:space="preserve">во многом благодаря привычке </w:t>
      </w:r>
      <w:r w:rsidR="00891227">
        <w:rPr>
          <w:lang w:val="ru-RU"/>
        </w:rPr>
        <w:t xml:space="preserve">пропускать всё через голову и </w:t>
      </w:r>
      <w:r w:rsidR="000F60DE">
        <w:rPr>
          <w:lang w:val="ru-RU"/>
        </w:rPr>
        <w:t xml:space="preserve">вместо бездумного запоминания </w:t>
      </w:r>
      <w:r w:rsidR="00891227">
        <w:rPr>
          <w:lang w:val="ru-RU"/>
        </w:rPr>
        <w:t>«</w:t>
      </w:r>
      <w:r w:rsidR="00D618BF">
        <w:rPr>
          <w:lang w:val="ru-RU"/>
        </w:rPr>
        <w:t xml:space="preserve">проходить путь </w:t>
      </w:r>
      <w:r w:rsidR="00D94F33">
        <w:rPr>
          <w:lang w:val="ru-RU"/>
        </w:rPr>
        <w:t>первооткрывателя</w:t>
      </w:r>
      <w:r w:rsidR="00891227">
        <w:rPr>
          <w:lang w:val="ru-RU"/>
        </w:rPr>
        <w:t>»</w:t>
      </w:r>
      <w:r w:rsidR="00D618BF">
        <w:rPr>
          <w:lang w:val="ru-RU"/>
        </w:rPr>
        <w:t xml:space="preserve">, из </w:t>
      </w:r>
      <w:r w:rsidR="00CD5057">
        <w:rPr>
          <w:lang w:val="ru-RU"/>
        </w:rPr>
        <w:t>меня в определённой мере получился неисправимый изобретатель велосипедов</w:t>
      </w:r>
      <w:del w:id="89" w:author="Dima" w:date="2014-12-29T15:11:00Z">
        <w:r w:rsidR="00CD5057" w:rsidDel="00A20C34">
          <w:rPr>
            <w:lang w:val="ru-RU"/>
          </w:rPr>
          <w:delText xml:space="preserve"> –</w:delText>
        </w:r>
      </w:del>
      <w:ins w:id="90" w:author="Dima" w:date="2014-12-29T15:11:00Z">
        <w:r w:rsidR="00A20C34" w:rsidRPr="00A20C34">
          <w:rPr>
            <w:lang w:val="ru-RU"/>
            <w:rPrChange w:id="91" w:author="Dima" w:date="2014-12-29T15:11:00Z">
              <w:rPr/>
            </w:rPrChange>
          </w:rPr>
          <w:t>,</w:t>
        </w:r>
      </w:ins>
      <w:r w:rsidR="00CD5057">
        <w:rPr>
          <w:lang w:val="ru-RU"/>
        </w:rPr>
        <w:t xml:space="preserve"> а это не то звание, которым следует гордиться. </w:t>
      </w:r>
      <w:r w:rsidR="00D618BF">
        <w:rPr>
          <w:lang w:val="ru-RU"/>
        </w:rPr>
        <w:t xml:space="preserve">Хотя, конечно, </w:t>
      </w:r>
      <w:r w:rsidR="00CD5057">
        <w:rPr>
          <w:lang w:val="ru-RU"/>
        </w:rPr>
        <w:t xml:space="preserve">другое правило, привитое </w:t>
      </w:r>
      <w:r w:rsidR="00D618BF">
        <w:rPr>
          <w:lang w:val="ru-RU"/>
        </w:rPr>
        <w:t xml:space="preserve">уже </w:t>
      </w:r>
      <w:r w:rsidR="00CD5057">
        <w:rPr>
          <w:lang w:val="ru-RU"/>
        </w:rPr>
        <w:t>в институте – правило изучать типоразмеры существующих велосипедов перед изготовлением своего собственного</w:t>
      </w:r>
      <w:ins w:id="92" w:author="vovkos" w:date="2015-01-01T14:11:00Z">
        <w:r w:rsidR="00CA3FB3" w:rsidRPr="00095693">
          <w:rPr>
            <w:lang w:val="ru-RU"/>
            <w:rPrChange w:id="93" w:author="vovkos" w:date="2015-01-01T14:12:00Z">
              <w:rPr/>
            </w:rPrChange>
          </w:rPr>
          <w:t xml:space="preserve"> </w:t>
        </w:r>
      </w:ins>
      <w:del w:id="94" w:author="Dima" w:date="2014-12-29T15:11:00Z">
        <w:r w:rsidR="00CD5057" w:rsidDel="00A20C34">
          <w:rPr>
            <w:lang w:val="ru-RU"/>
          </w:rPr>
          <w:delText xml:space="preserve">, </w:delText>
        </w:r>
      </w:del>
      <w:r w:rsidR="00CD5057">
        <w:rPr>
          <w:lang w:val="ru-RU"/>
        </w:rPr>
        <w:t xml:space="preserve">– несомненно сократило количество сделанных мной велосипедов </w:t>
      </w:r>
      <w:r w:rsidR="00D618BF">
        <w:rPr>
          <w:lang w:val="ru-RU"/>
        </w:rPr>
        <w:t xml:space="preserve">не менее, чем </w:t>
      </w:r>
      <w:r w:rsidR="00CD5057">
        <w:rPr>
          <w:lang w:val="ru-RU"/>
        </w:rPr>
        <w:t>на порядок</w:t>
      </w:r>
      <w:r w:rsidR="00E64031">
        <w:rPr>
          <w:lang w:val="ru-RU"/>
        </w:rPr>
        <w:t>.</w:t>
      </w:r>
    </w:p>
    <w:p w:rsidR="00E64031" w:rsidRDefault="00CD5057" w:rsidP="00CD5057">
      <w:pPr>
        <w:rPr>
          <w:lang w:val="ru-RU"/>
        </w:rPr>
      </w:pPr>
      <w:r>
        <w:rPr>
          <w:lang w:val="ru-RU"/>
        </w:rPr>
        <w:t xml:space="preserve">Я </w:t>
      </w:r>
      <w:del w:id="95" w:author="Dima" w:date="2014-12-29T15:11:00Z">
        <w:r w:rsidDel="00A20C34">
          <w:rPr>
            <w:lang w:val="ru-RU"/>
          </w:rPr>
          <w:delText xml:space="preserve">занимался </w:delText>
        </w:r>
      </w:del>
      <w:ins w:id="96" w:author="Dima" w:date="2014-12-29T15:11:00Z">
        <w:r w:rsidR="00A20C34">
          <w:rPr>
            <w:lang w:val="ru-RU"/>
          </w:rPr>
          <w:t xml:space="preserve">занимаюсь </w:t>
        </w:r>
      </w:ins>
      <w:r>
        <w:rPr>
          <w:lang w:val="ru-RU"/>
        </w:rPr>
        <w:t xml:space="preserve">программированием в течение 20 последних лет, из них 15 – профессионально. В каждом из языков, на которых мне </w:t>
      </w:r>
      <w:r w:rsidR="005A6F19">
        <w:rPr>
          <w:lang w:val="ru-RU"/>
        </w:rPr>
        <w:t>доводилось</w:t>
      </w:r>
      <w:r>
        <w:rPr>
          <w:lang w:val="ru-RU"/>
        </w:rPr>
        <w:t xml:space="preserve"> писать, мой внутренний изобретатель велосипедов непременно искал и находил вещи, которые можно </w:t>
      </w:r>
      <w:r w:rsidR="00D618BF">
        <w:rPr>
          <w:lang w:val="ru-RU"/>
        </w:rPr>
        <w:t xml:space="preserve">добавить, убрать или </w:t>
      </w:r>
      <w:r>
        <w:rPr>
          <w:lang w:val="ru-RU"/>
        </w:rPr>
        <w:t xml:space="preserve">сделать лучше. </w:t>
      </w:r>
      <w:r w:rsidR="00272F7E">
        <w:rPr>
          <w:lang w:val="ru-RU"/>
        </w:rPr>
        <w:t>А т</w:t>
      </w:r>
      <w:r>
        <w:rPr>
          <w:lang w:val="ru-RU"/>
        </w:rPr>
        <w:t xml:space="preserve">ак </w:t>
      </w:r>
      <w:r w:rsidR="00272F7E">
        <w:rPr>
          <w:lang w:val="ru-RU"/>
        </w:rPr>
        <w:t xml:space="preserve">как </w:t>
      </w:r>
      <w:r>
        <w:rPr>
          <w:lang w:val="ru-RU"/>
        </w:rPr>
        <w:t xml:space="preserve">областью моей специализации стало системное программирование, </w:t>
      </w:r>
      <w:r w:rsidR="00272F7E">
        <w:rPr>
          <w:lang w:val="ru-RU"/>
        </w:rPr>
        <w:t xml:space="preserve">и </w:t>
      </w:r>
      <w:r>
        <w:rPr>
          <w:lang w:val="ru-RU"/>
        </w:rPr>
        <w:t>в ч</w:t>
      </w:r>
      <w:r w:rsidR="00272F7E">
        <w:rPr>
          <w:lang w:val="ru-RU"/>
        </w:rPr>
        <w:t xml:space="preserve">астности, создание компиляторов, </w:t>
      </w:r>
      <w:r w:rsidR="00C611E4">
        <w:rPr>
          <w:lang w:val="ru-RU"/>
        </w:rPr>
        <w:t xml:space="preserve">то </w:t>
      </w:r>
      <w:r>
        <w:rPr>
          <w:lang w:val="ru-RU"/>
        </w:rPr>
        <w:t>неудивительно, что уже много лет у меня были свои игрушечные языки</w:t>
      </w:r>
      <w:ins w:id="97" w:author="Dima" w:date="2014-12-29T15:12:00Z">
        <w:r w:rsidR="00A20C34">
          <w:rPr>
            <w:lang w:val="ru-RU"/>
          </w:rPr>
          <w:t xml:space="preserve">. Я использовал их </w:t>
        </w:r>
      </w:ins>
      <w:r w:rsidRPr="002669F1">
        <w:rPr>
          <w:lang w:val="ru-RU"/>
        </w:rPr>
        <w:t xml:space="preserve"> </w:t>
      </w:r>
      <w:r>
        <w:rPr>
          <w:lang w:val="ru-RU"/>
        </w:rPr>
        <w:t xml:space="preserve">как полигоны для экспериментов. </w:t>
      </w:r>
    </w:p>
    <w:p w:rsidR="00CD5057" w:rsidRPr="003C3D79" w:rsidRDefault="00CD5057" w:rsidP="00CD5057">
      <w:pPr>
        <w:rPr>
          <w:lang w:val="ru-RU"/>
        </w:rPr>
      </w:pPr>
      <w:r>
        <w:rPr>
          <w:lang w:val="ru-RU"/>
        </w:rPr>
        <w:t>До недавнего времени</w:t>
      </w:r>
      <w:del w:id="98" w:author="Dima" w:date="2014-12-29T15:12:00Z">
        <w:r w:rsidDel="00A20C34">
          <w:rPr>
            <w:lang w:val="ru-RU"/>
          </w:rPr>
          <w:delText>, однако,</w:delText>
        </w:r>
      </w:del>
      <w:r>
        <w:rPr>
          <w:lang w:val="ru-RU"/>
        </w:rPr>
        <w:t xml:space="preserve"> названия </w:t>
      </w:r>
      <w:r w:rsidR="004F0186">
        <w:rPr>
          <w:lang w:val="ru-RU"/>
        </w:rPr>
        <w:t xml:space="preserve">ни у одного из </w:t>
      </w:r>
      <w:r>
        <w:rPr>
          <w:lang w:val="ru-RU"/>
        </w:rPr>
        <w:t xml:space="preserve">этих </w:t>
      </w:r>
      <w:r w:rsidR="004F0186">
        <w:rPr>
          <w:lang w:val="ru-RU"/>
        </w:rPr>
        <w:t xml:space="preserve">разрозненных </w:t>
      </w:r>
      <w:r>
        <w:rPr>
          <w:lang w:val="ru-RU"/>
        </w:rPr>
        <w:t>языков не было</w:t>
      </w:r>
      <w:del w:id="99" w:author="Dima" w:date="2014-12-29T15:13:00Z">
        <w:r w:rsidDel="00A20C34">
          <w:rPr>
            <w:lang w:val="ru-RU"/>
          </w:rPr>
          <w:delText xml:space="preserve"> –</w:delText>
        </w:r>
      </w:del>
      <w:r>
        <w:rPr>
          <w:lang w:val="ru-RU"/>
        </w:rPr>
        <w:t xml:space="preserve"> </w:t>
      </w:r>
      <w:ins w:id="100" w:author="Vladimir" w:date="2014-12-31T16:22:00Z">
        <w:r w:rsidR="00EF003F">
          <w:rPr>
            <w:lang w:val="ru-RU"/>
          </w:rPr>
          <w:t xml:space="preserve">– </w:t>
        </w:r>
      </w:ins>
      <w:del w:id="101" w:author="Dima" w:date="2014-12-29T15:13:00Z">
        <w:r w:rsidDel="00A20C34">
          <w:rPr>
            <w:lang w:val="ru-RU"/>
          </w:rPr>
          <w:delText xml:space="preserve">несмотря </w:delText>
        </w:r>
      </w:del>
      <w:ins w:id="102" w:author="Dima" w:date="2014-12-29T15:13:00Z">
        <w:del w:id="103" w:author="Vladimir" w:date="2014-12-31T16:22:00Z">
          <w:r w:rsidR="00A20C34" w:rsidDel="00EF003F">
            <w:rPr>
              <w:lang w:val="ru-RU"/>
            </w:rPr>
            <w:delText>Э</w:delText>
          </w:r>
        </w:del>
      </w:ins>
      <w:ins w:id="104" w:author="Vladimir" w:date="2014-12-31T16:22:00Z">
        <w:r w:rsidR="00EF003F">
          <w:rPr>
            <w:lang w:val="ru-RU"/>
          </w:rPr>
          <w:t>э</w:t>
        </w:r>
      </w:ins>
      <w:ins w:id="105" w:author="Dima" w:date="2014-12-29T15:13:00Z">
        <w:r w:rsidR="00A20C34">
          <w:rPr>
            <w:lang w:val="ru-RU"/>
          </w:rPr>
          <w:t>то</w:t>
        </w:r>
      </w:ins>
      <w:ins w:id="106" w:author="Vladimir" w:date="2014-12-31T16:22:00Z">
        <w:r w:rsidR="00EF003F">
          <w:rPr>
            <w:lang w:val="ru-RU"/>
          </w:rPr>
          <w:t xml:space="preserve"> </w:t>
        </w:r>
      </w:ins>
      <w:ins w:id="107" w:author="Dima" w:date="2014-12-29T15:13:00Z">
        <w:del w:id="108" w:author="Vladimir" w:date="2014-12-31T16:22:00Z">
          <w:r w:rsidR="00A20C34" w:rsidDel="00EF003F">
            <w:rPr>
              <w:lang w:val="ru-RU"/>
            </w:rPr>
            <w:delText xml:space="preserve"> </w:delText>
          </w:r>
        </w:del>
        <w:r w:rsidR="00A20C34">
          <w:rPr>
            <w:lang w:val="ru-RU"/>
          </w:rPr>
          <w:t xml:space="preserve">несмотря </w:t>
        </w:r>
      </w:ins>
      <w:r>
        <w:rPr>
          <w:lang w:val="ru-RU"/>
        </w:rPr>
        <w:t>на то</w:t>
      </w:r>
      <w:ins w:id="109" w:author="Dima" w:date="2014-12-29T15:13:00Z">
        <w:r w:rsidR="00A20C34">
          <w:rPr>
            <w:lang w:val="ru-RU"/>
          </w:rPr>
          <w:t>,</w:t>
        </w:r>
      </w:ins>
      <w:r>
        <w:rPr>
          <w:lang w:val="ru-RU"/>
        </w:rPr>
        <w:t xml:space="preserve"> что предыдущие версии (а скорее, </w:t>
      </w:r>
      <w:r w:rsidR="00E7736D">
        <w:rPr>
          <w:lang w:val="ru-RU"/>
        </w:rPr>
        <w:t>ре</w:t>
      </w:r>
      <w:r>
        <w:rPr>
          <w:lang w:val="ru-RU"/>
        </w:rPr>
        <w:t>инкарнации, т.к. при переходе к новой версии от старого кода, как правило, не оставалось ни строчки)</w:t>
      </w:r>
      <w:r w:rsidR="005A6F19">
        <w:rPr>
          <w:lang w:val="ru-RU"/>
        </w:rPr>
        <w:t xml:space="preserve"> </w:t>
      </w:r>
      <w:r w:rsidR="00F16A82">
        <w:rPr>
          <w:lang w:val="ru-RU"/>
        </w:rPr>
        <w:t xml:space="preserve">уже </w:t>
      </w:r>
      <w:r>
        <w:rPr>
          <w:lang w:val="ru-RU"/>
        </w:rPr>
        <w:t xml:space="preserve">использовались в коммерческих проектах </w:t>
      </w:r>
      <w:r w:rsidR="001707B2">
        <w:rPr>
          <w:lang w:val="ru-RU"/>
        </w:rPr>
        <w:t>в качестве</w:t>
      </w:r>
      <w:r>
        <w:rPr>
          <w:lang w:val="ru-RU"/>
        </w:rPr>
        <w:t xml:space="preserve"> </w:t>
      </w:r>
      <w:r>
        <w:rPr>
          <w:lang w:eastAsia="zh-TW"/>
        </w:rPr>
        <w:t>DSL</w:t>
      </w:r>
      <w:r w:rsidRPr="00531EC7">
        <w:rPr>
          <w:lang w:val="ru-RU" w:eastAsia="zh-TW"/>
        </w:rPr>
        <w:t xml:space="preserve"> (</w:t>
      </w:r>
      <w:r>
        <w:rPr>
          <w:lang w:eastAsia="zh-TW"/>
        </w:rPr>
        <w:t>domain</w:t>
      </w:r>
      <w:r w:rsidRPr="00531EC7">
        <w:rPr>
          <w:lang w:val="ru-RU" w:eastAsia="zh-TW"/>
        </w:rPr>
        <w:t>-</w:t>
      </w:r>
      <w:r>
        <w:rPr>
          <w:lang w:eastAsia="zh-TW"/>
        </w:rPr>
        <w:t>specific</w:t>
      </w:r>
      <w:r w:rsidRPr="00531EC7">
        <w:rPr>
          <w:lang w:val="ru-RU" w:eastAsia="zh-TW"/>
        </w:rPr>
        <w:t xml:space="preserve"> </w:t>
      </w:r>
      <w:r>
        <w:rPr>
          <w:lang w:eastAsia="zh-TW"/>
        </w:rPr>
        <w:t>languages</w:t>
      </w:r>
      <w:r w:rsidRPr="00531EC7">
        <w:rPr>
          <w:lang w:val="ru-RU" w:eastAsia="zh-TW"/>
        </w:rPr>
        <w:t>)</w:t>
      </w:r>
      <w:r>
        <w:rPr>
          <w:lang w:val="ru-RU"/>
        </w:rPr>
        <w:t xml:space="preserve">. </w:t>
      </w:r>
      <w:r w:rsidR="002C06F3">
        <w:rPr>
          <w:lang w:val="ru-RU"/>
        </w:rPr>
        <w:t>В</w:t>
      </w:r>
      <w:r>
        <w:rPr>
          <w:lang w:val="ru-RU"/>
        </w:rPr>
        <w:t xml:space="preserve"> </w:t>
      </w:r>
      <w:r w:rsidR="00E7736D">
        <w:rPr>
          <w:lang w:val="ru-RU"/>
        </w:rPr>
        <w:t>определённый</w:t>
      </w:r>
      <w:r>
        <w:rPr>
          <w:lang w:val="ru-RU"/>
        </w:rPr>
        <w:t xml:space="preserve"> момент я решил, что это не дело</w:t>
      </w:r>
      <w:r w:rsidR="004F0186">
        <w:rPr>
          <w:lang w:val="ru-RU"/>
        </w:rPr>
        <w:t>, свёл всё воедино</w:t>
      </w:r>
      <w:r>
        <w:rPr>
          <w:lang w:val="ru-RU"/>
        </w:rPr>
        <w:t xml:space="preserve"> и, после сравнительно недолгой лингвистической одиссеи</w:t>
      </w:r>
      <w:r w:rsidR="002C06F3">
        <w:rPr>
          <w:lang w:val="ru-RU"/>
        </w:rPr>
        <w:t>,</w:t>
      </w:r>
      <w:r>
        <w:rPr>
          <w:lang w:val="ru-RU"/>
        </w:rPr>
        <w:t xml:space="preserve"> </w:t>
      </w:r>
      <w:r w:rsidR="004F0186">
        <w:rPr>
          <w:lang w:val="ru-RU"/>
        </w:rPr>
        <w:t xml:space="preserve">нашёл </w:t>
      </w:r>
      <w:r>
        <w:rPr>
          <w:lang w:val="ru-RU"/>
        </w:rPr>
        <w:t>нужное имя</w:t>
      </w:r>
      <w:r w:rsidR="00765B5B">
        <w:rPr>
          <w:lang w:val="ru-RU"/>
        </w:rPr>
        <w:t xml:space="preserve"> –</w:t>
      </w:r>
      <w:r w:rsidR="002C06F3">
        <w:rPr>
          <w:lang w:val="ru-RU"/>
        </w:rPr>
        <w:t xml:space="preserve"> </w:t>
      </w:r>
      <w:r>
        <w:t>Jancy</w:t>
      </w:r>
      <w:r>
        <w:rPr>
          <w:lang w:val="ru-RU"/>
        </w:rPr>
        <w:t>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Как несложно догадаться, </w:t>
      </w:r>
      <w:r>
        <w:t>Jancy</w:t>
      </w:r>
      <w:r w:rsidRPr="004D5237">
        <w:rPr>
          <w:lang w:val="ru-RU"/>
        </w:rPr>
        <w:t xml:space="preserve"> </w:t>
      </w:r>
      <w:r w:rsidR="00E7736D">
        <w:rPr>
          <w:lang w:val="ru-RU"/>
        </w:rPr>
        <w:t xml:space="preserve">– </w:t>
      </w:r>
      <w:r>
        <w:rPr>
          <w:lang w:val="ru-RU"/>
        </w:rPr>
        <w:t>это</w:t>
      </w:r>
      <w:r w:rsidR="00E7736D">
        <w:rPr>
          <w:lang w:val="ru-RU"/>
        </w:rPr>
        <w:t xml:space="preserve"> </w:t>
      </w:r>
      <w:r>
        <w:rPr>
          <w:lang w:val="ru-RU"/>
        </w:rPr>
        <w:t>акроним</w:t>
      </w:r>
      <w:r w:rsidRPr="005A4CCE">
        <w:rPr>
          <w:lang w:val="ru-RU"/>
        </w:rPr>
        <w:t>:</w:t>
      </w:r>
      <w:r>
        <w:rPr>
          <w:lang w:val="ru-RU"/>
        </w:rPr>
        <w:t xml:space="preserve"> </w:t>
      </w:r>
      <w:r w:rsidRPr="005A4CCE">
        <w:rPr>
          <w:lang w:val="ru-RU"/>
        </w:rPr>
        <w:t>[</w:t>
      </w:r>
      <w:r>
        <w:t>in</w:t>
      </w:r>
      <w:r w:rsidRPr="004A7A22">
        <w:rPr>
          <w:lang w:val="ru-RU"/>
        </w:rPr>
        <w:t xml:space="preserve"> </w:t>
      </w:r>
      <w:r>
        <w:t>between</w:t>
      </w:r>
      <w:r w:rsidRPr="005A4CCE">
        <w:rPr>
          <w:lang w:val="ru-RU"/>
        </w:rPr>
        <w:t xml:space="preserve">] </w:t>
      </w:r>
      <w:r>
        <w:t>JAva</w:t>
      </w:r>
      <w:r w:rsidRPr="005A4CCE">
        <w:rPr>
          <w:lang w:val="ru-RU"/>
        </w:rPr>
        <w:t xml:space="preserve"> </w:t>
      </w:r>
      <w:r>
        <w:t>aNd</w:t>
      </w:r>
      <w:r w:rsidRPr="005A4CCE">
        <w:rPr>
          <w:lang w:val="ru-RU"/>
        </w:rPr>
        <w:t xml:space="preserve"> </w:t>
      </w:r>
      <w:r>
        <w:t>C</w:t>
      </w:r>
      <w:r w:rsidRPr="005A4CCE">
        <w:rPr>
          <w:lang w:val="ru-RU"/>
        </w:rPr>
        <w:t xml:space="preserve">. </w:t>
      </w:r>
      <w:r>
        <w:rPr>
          <w:lang w:val="ru-RU"/>
        </w:rPr>
        <w:t>Можно сказать, что за основу был</w:t>
      </w:r>
      <w:r w:rsidR="004F0186">
        <w:rPr>
          <w:lang w:val="ru-RU"/>
        </w:rPr>
        <w:t xml:space="preserve"> взят гибрид </w:t>
      </w:r>
      <w:r>
        <w:t>Java</w:t>
      </w:r>
      <w:r w:rsidRPr="00537F1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4F0186">
        <w:t>C</w:t>
      </w:r>
      <w:r w:rsidR="004F0186" w:rsidRPr="004F0186">
        <w:rPr>
          <w:lang w:val="ru-RU"/>
        </w:rPr>
        <w:t>/</w:t>
      </w:r>
      <w:r w:rsidR="004F0186">
        <w:t>C</w:t>
      </w:r>
      <w:r w:rsidR="004F0186" w:rsidRPr="004F0186">
        <w:rPr>
          <w:lang w:val="ru-RU"/>
        </w:rPr>
        <w:t xml:space="preserve">++, </w:t>
      </w:r>
      <w:r w:rsidR="004F0186">
        <w:rPr>
          <w:lang w:val="ru-RU"/>
        </w:rPr>
        <w:t xml:space="preserve">вобравший в себя </w:t>
      </w:r>
      <w:r w:rsidR="005A6F19">
        <w:rPr>
          <w:lang w:val="ru-RU"/>
        </w:rPr>
        <w:t xml:space="preserve">любимые мной в обоих языках концепции, </w:t>
      </w:r>
      <w:r>
        <w:rPr>
          <w:lang w:val="ru-RU"/>
        </w:rPr>
        <w:t>возможности</w:t>
      </w:r>
      <w:r w:rsidR="005A6F19">
        <w:rPr>
          <w:lang w:val="ru-RU"/>
        </w:rPr>
        <w:t xml:space="preserve"> и элементы синтаксиса. На этом фундаменте были достроены </w:t>
      </w:r>
      <w:del w:id="110" w:author="Dima" w:date="2014-12-29T15:14:00Z">
        <w:r w:rsidDel="00A20C34">
          <w:rPr>
            <w:lang w:val="ru-RU"/>
          </w:rPr>
          <w:delText>фишки</w:delText>
        </w:r>
      </w:del>
      <w:ins w:id="111" w:author="Dima" w:date="2014-12-29T15:14:00Z">
        <w:r w:rsidR="00A20C34">
          <w:rPr>
            <w:lang w:val="ru-RU"/>
          </w:rPr>
          <w:t>дополнительные</w:t>
        </w:r>
      </w:ins>
      <w:r>
        <w:rPr>
          <w:lang w:val="ru-RU"/>
        </w:rPr>
        <w:t>, ещё пока нигде не</w:t>
      </w:r>
      <w:r w:rsidRPr="008B2E5B">
        <w:rPr>
          <w:lang w:val="ru-RU"/>
        </w:rPr>
        <w:t xml:space="preserve"> </w:t>
      </w:r>
      <w:r>
        <w:rPr>
          <w:lang w:val="ru-RU"/>
        </w:rPr>
        <w:t>реализованные</w:t>
      </w:r>
      <w:ins w:id="112" w:author="Dima" w:date="2014-12-29T15:15:00Z">
        <w:r w:rsidR="00A20C34" w:rsidRPr="00A20C34">
          <w:rPr>
            <w:lang w:val="ru-RU"/>
            <w:rPrChange w:id="113" w:author="Dima" w:date="2014-12-29T15:15:00Z">
              <w:rPr/>
            </w:rPrChange>
          </w:rPr>
          <w:t xml:space="preserve"> </w:t>
        </w:r>
        <w:r w:rsidR="00A20C34">
          <w:rPr>
            <w:lang w:val="ru-RU"/>
          </w:rPr>
          <w:t>(а если и реализованные, то не получившие достаточного распространения</w:t>
        </w:r>
        <w:del w:id="114" w:author="Vladimir" w:date="2014-12-31T16:23:00Z">
          <w:r w:rsidR="00A20C34" w:rsidDel="00EF003F">
            <w:rPr>
              <w:lang w:val="ru-RU"/>
            </w:rPr>
            <w:delText xml:space="preserve"> в </w:delText>
          </w:r>
          <w:r w:rsidR="00A20C34" w:rsidDel="00EF003F">
            <w:delText>mainstream</w:delText>
          </w:r>
          <w:r w:rsidR="00A20C34" w:rsidRPr="00A74801" w:rsidDel="00EF003F">
            <w:rPr>
              <w:lang w:val="ru-RU"/>
            </w:rPr>
            <w:delText>-</w:delText>
          </w:r>
          <w:r w:rsidR="00A20C34" w:rsidDel="00EF003F">
            <w:rPr>
              <w:lang w:val="ru-RU"/>
            </w:rPr>
            <w:delText>языках возможности</w:delText>
          </w:r>
        </w:del>
      </w:ins>
      <w:del w:id="115" w:author="Dima" w:date="2014-12-29T15:15:00Z">
        <w:r w:rsidDel="00A20C34">
          <w:rPr>
            <w:lang w:val="ru-RU"/>
          </w:rPr>
          <w:delText xml:space="preserve"> (</w:delText>
        </w:r>
        <w:r w:rsidR="00E7736D" w:rsidDel="00A20C34">
          <w:rPr>
            <w:lang w:val="ru-RU"/>
          </w:rPr>
          <w:delText xml:space="preserve">а если и </w:delText>
        </w:r>
        <w:r w:rsidDel="00A20C34">
          <w:rPr>
            <w:lang w:val="ru-RU"/>
          </w:rPr>
          <w:delText xml:space="preserve">реализованные, </w:delText>
        </w:r>
        <w:r w:rsidR="00D94F33" w:rsidDel="00A20C34">
          <w:rPr>
            <w:lang w:val="ru-RU"/>
          </w:rPr>
          <w:delText xml:space="preserve">то </w:delText>
        </w:r>
        <w:r w:rsidDel="00A20C34">
          <w:rPr>
            <w:lang w:val="ru-RU"/>
          </w:rPr>
          <w:delText xml:space="preserve">не получившие </w:delText>
        </w:r>
        <w:r w:rsidR="00D94F33" w:rsidDel="00A20C34">
          <w:rPr>
            <w:lang w:val="ru-RU"/>
          </w:rPr>
          <w:delText xml:space="preserve">достаточного </w:delText>
        </w:r>
        <w:r w:rsidDel="00A20C34">
          <w:rPr>
            <w:lang w:val="ru-RU"/>
          </w:rPr>
          <w:delText xml:space="preserve">распространения в </w:delText>
        </w:r>
        <w:r w:rsidDel="00A20C34">
          <w:delText>mainstream</w:delText>
        </w:r>
        <w:r w:rsidRPr="00A74801" w:rsidDel="00A20C34">
          <w:rPr>
            <w:lang w:val="ru-RU"/>
          </w:rPr>
          <w:delText>-</w:delText>
        </w:r>
        <w:r w:rsidDel="00A20C34">
          <w:rPr>
            <w:lang w:val="ru-RU"/>
          </w:rPr>
          <w:delText>языках</w:delText>
        </w:r>
      </w:del>
      <w:r>
        <w:rPr>
          <w:lang w:val="ru-RU"/>
        </w:rPr>
        <w:t xml:space="preserve">) </w:t>
      </w:r>
      <w:del w:id="116" w:author="Vladimir" w:date="2014-12-31T16:23:00Z">
        <w:r w:rsidDel="00EF003F">
          <w:rPr>
            <w:lang w:val="ru-RU"/>
          </w:rPr>
          <w:delText xml:space="preserve">– </w:delText>
        </w:r>
      </w:del>
      <w:del w:id="117" w:author="Dima" w:date="2014-12-29T15:15:00Z">
        <w:r w:rsidDel="00A20C34">
          <w:rPr>
            <w:lang w:val="ru-RU"/>
          </w:rPr>
          <w:delText xml:space="preserve">фишки </w:delText>
        </w:r>
      </w:del>
      <w:ins w:id="118" w:author="Dima" w:date="2014-12-29T15:15:00Z">
        <w:r w:rsidR="00A20C34">
          <w:rPr>
            <w:lang w:val="ru-RU"/>
          </w:rPr>
          <w:t xml:space="preserve">возможности, </w:t>
        </w:r>
      </w:ins>
      <w:r>
        <w:rPr>
          <w:lang w:val="ru-RU"/>
        </w:rPr>
        <w:t xml:space="preserve">о которых я всегда мечтал и которые успешно прошли полигоны моих игрушечных языков. 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Итак, </w:t>
      </w:r>
      <w:r w:rsidR="00272F7E">
        <w:rPr>
          <w:lang w:val="ru-RU"/>
        </w:rPr>
        <w:t>надо</w:t>
      </w:r>
      <w:r>
        <w:rPr>
          <w:lang w:val="ru-RU"/>
        </w:rPr>
        <w:t xml:space="preserve"> признать, что одним из главных мотиваторов создания </w:t>
      </w:r>
      <w:r>
        <w:t>Jancy</w:t>
      </w:r>
      <w:r w:rsidRPr="00442DBE">
        <w:rPr>
          <w:lang w:val="ru-RU"/>
        </w:rPr>
        <w:t xml:space="preserve"> </w:t>
      </w:r>
      <w:r>
        <w:rPr>
          <w:lang w:val="ru-RU"/>
        </w:rPr>
        <w:t>было насыщение моего внутре</w:t>
      </w:r>
      <w:r w:rsidR="005A6F19">
        <w:rPr>
          <w:lang w:val="ru-RU"/>
        </w:rPr>
        <w:t>ннего изобретателя велосипедов.</w:t>
      </w:r>
    </w:p>
    <w:p w:rsidR="00CD5057" w:rsidRDefault="00CD5057" w:rsidP="00DE7024">
      <w:pPr>
        <w:pStyle w:val="Heading2"/>
        <w:rPr>
          <w:lang w:val="ru-RU"/>
        </w:rPr>
      </w:pPr>
      <w:bookmarkStart w:id="119" w:name="_Toc405907008"/>
      <w:r>
        <w:rPr>
          <w:lang w:val="ru-RU"/>
        </w:rPr>
        <w:lastRenderedPageBreak/>
        <w:t>Мотивация №2, практическая</w:t>
      </w:r>
      <w:bookmarkEnd w:id="119"/>
    </w:p>
    <w:p w:rsidR="00E7736D" w:rsidRDefault="00CD5057" w:rsidP="00CD5057">
      <w:pPr>
        <w:rPr>
          <w:lang w:val="ru-RU"/>
        </w:rPr>
      </w:pPr>
      <w:r>
        <w:rPr>
          <w:lang w:val="ru-RU"/>
        </w:rPr>
        <w:t xml:space="preserve">Однако было и практическое обоснование для начала полномасштабных работ. Несколько лет назад наша компания выпустила продукт под названием </w:t>
      </w:r>
      <w:r w:rsidR="00E7736D">
        <w:t>IO</w:t>
      </w:r>
      <w:r w:rsidR="00E7736D" w:rsidRPr="00E7736D">
        <w:rPr>
          <w:lang w:val="ru-RU"/>
        </w:rPr>
        <w:t xml:space="preserve"> </w:t>
      </w:r>
      <w:r w:rsidR="00E7736D">
        <w:t>Ninja</w:t>
      </w:r>
      <w:r>
        <w:rPr>
          <w:lang w:val="ru-RU"/>
        </w:rPr>
        <w:t xml:space="preserve">, который, в частности, выполнял анализ сетевых </w:t>
      </w:r>
      <w:ins w:id="120" w:author="Vladimir" w:date="2014-12-31T16:33:00Z">
        <w:r w:rsidR="00D379C2">
          <w:rPr>
            <w:lang w:val="ru-RU"/>
          </w:rPr>
          <w:t>(</w:t>
        </w:r>
        <w:r w:rsidR="00D379C2">
          <w:t>IP</w:t>
        </w:r>
        <w:r w:rsidR="00D379C2" w:rsidRPr="00141A5F">
          <w:rPr>
            <w:lang w:val="ru-RU"/>
          </w:rPr>
          <w:t xml:space="preserve">, </w:t>
        </w:r>
        <w:r w:rsidR="00D379C2">
          <w:t>TCP</w:t>
        </w:r>
        <w:r w:rsidR="00D379C2" w:rsidRPr="00141A5F">
          <w:rPr>
            <w:lang w:val="ru-RU"/>
          </w:rPr>
          <w:t xml:space="preserve">, </w:t>
        </w:r>
        <w:r w:rsidR="00D379C2">
          <w:rPr>
            <w:lang w:val="ru-RU"/>
          </w:rPr>
          <w:t>и т.д.)</w:t>
        </w:r>
        <w:r w:rsidR="00D379C2" w:rsidRPr="00D379C2">
          <w:rPr>
            <w:lang w:val="ru-RU"/>
            <w:rPrChange w:id="121" w:author="Vladimir" w:date="2014-12-31T16:33:00Z">
              <w:rPr/>
            </w:rPrChange>
          </w:rPr>
          <w:t xml:space="preserve"> </w:t>
        </w:r>
      </w:ins>
      <w:r>
        <w:rPr>
          <w:lang w:val="ru-RU"/>
        </w:rPr>
        <w:t xml:space="preserve">пакетов и должен был записывать в </w:t>
      </w:r>
      <w:del w:id="122" w:author="Dima" w:date="2014-12-29T15:16:00Z">
        <w:r w:rsidDel="003B5690">
          <w:rPr>
            <w:lang w:val="ru-RU"/>
          </w:rPr>
          <w:delText xml:space="preserve">лог </w:delText>
        </w:r>
      </w:del>
      <w:ins w:id="123" w:author="Dima" w:date="2014-12-29T15:16:00Z">
        <w:r w:rsidR="003B5690">
          <w:rPr>
            <w:lang w:val="ru-RU"/>
          </w:rPr>
          <w:t xml:space="preserve">журнал </w:t>
        </w:r>
      </w:ins>
      <w:r>
        <w:rPr>
          <w:lang w:val="ru-RU"/>
        </w:rPr>
        <w:t xml:space="preserve">результаты анализа. Хочется избежать несправедливых обвинений в рекламе, поэтому я намеренно не расписываю подробности функционала, и зачем вообще такое потребовалось. Будем исходить из предположения, что нам надо было анализировать и генерировать </w:t>
      </w:r>
      <w:ins w:id="124" w:author="Dima" w:date="2014-12-29T15:19:00Z">
        <w:del w:id="125" w:author="Vladimir" w:date="2014-12-31T16:33:00Z">
          <w:r w:rsidR="003B5690" w:rsidDel="00D379C2">
            <w:rPr>
              <w:lang w:val="ru-RU"/>
            </w:rPr>
            <w:delText xml:space="preserve">сетевые </w:delText>
          </w:r>
        </w:del>
      </w:ins>
      <w:r>
        <w:rPr>
          <w:lang w:val="ru-RU"/>
        </w:rPr>
        <w:t>бинарные пакеты</w:t>
      </w:r>
      <w:ins w:id="126" w:author="Dima" w:date="2014-12-29T15:19:00Z">
        <w:del w:id="127" w:author="Vladimir" w:date="2014-12-31T16:33:00Z">
          <w:r w:rsidR="003B5690" w:rsidDel="00D379C2">
            <w:rPr>
              <w:lang w:val="ru-RU"/>
            </w:rPr>
            <w:delText xml:space="preserve"> (</w:delText>
          </w:r>
          <w:r w:rsidR="003B5690" w:rsidDel="00D379C2">
            <w:delText>IP</w:delText>
          </w:r>
          <w:r w:rsidR="003B5690" w:rsidRPr="003B5690" w:rsidDel="00D379C2">
            <w:rPr>
              <w:lang w:val="ru-RU"/>
              <w:rPrChange w:id="128" w:author="Dima" w:date="2014-12-29T15:19:00Z">
                <w:rPr/>
              </w:rPrChange>
            </w:rPr>
            <w:delText xml:space="preserve">, </w:delText>
          </w:r>
          <w:r w:rsidR="003B5690" w:rsidDel="00D379C2">
            <w:delText>TCP</w:delText>
          </w:r>
          <w:r w:rsidR="003B5690" w:rsidRPr="003B5690" w:rsidDel="00D379C2">
            <w:rPr>
              <w:lang w:val="ru-RU"/>
              <w:rPrChange w:id="129" w:author="Dima" w:date="2014-12-29T15:19:00Z">
                <w:rPr/>
              </w:rPrChange>
            </w:rPr>
            <w:delText xml:space="preserve">, </w:delText>
          </w:r>
          <w:r w:rsidR="003B5690" w:rsidDel="00D379C2">
            <w:rPr>
              <w:lang w:val="ru-RU"/>
            </w:rPr>
            <w:delText>и т.д.)</w:delText>
          </w:r>
        </w:del>
      </w:ins>
      <w:r>
        <w:rPr>
          <w:lang w:val="ru-RU"/>
        </w:rPr>
        <w:t xml:space="preserve">. </w:t>
      </w:r>
    </w:p>
    <w:p w:rsidR="00CD5057" w:rsidRDefault="00567AF7" w:rsidP="00CD5057">
      <w:pPr>
        <w:rPr>
          <w:lang w:val="ru-RU"/>
        </w:rPr>
      </w:pPr>
      <w:r>
        <w:rPr>
          <w:lang w:val="ru-RU"/>
        </w:rPr>
        <w:t>Поскольку</w:t>
      </w:r>
      <w:r w:rsidR="00CD5057">
        <w:rPr>
          <w:lang w:val="ru-RU"/>
        </w:rPr>
        <w:t xml:space="preserve"> анализ хотелось </w:t>
      </w:r>
      <w:r>
        <w:rPr>
          <w:lang w:val="ru-RU"/>
        </w:rPr>
        <w:t>сделать максимально гибким, необходимо</w:t>
      </w:r>
      <w:r w:rsidR="00CD5057">
        <w:rPr>
          <w:lang w:val="ru-RU"/>
        </w:rPr>
        <w:t xml:space="preserve"> было вынести логику анализа либо в плагины, либо в скрипт. А так как в </w:t>
      </w:r>
      <w:r>
        <w:rPr>
          <w:lang w:val="ru-RU"/>
        </w:rPr>
        <w:t>конечном итоге</w:t>
      </w:r>
      <w:r w:rsidR="00CD5057">
        <w:rPr>
          <w:lang w:val="ru-RU"/>
        </w:rPr>
        <w:t xml:space="preserve"> мы хотели дать пользователям возможность дописывать свои собственные анализаторы</w:t>
      </w:r>
      <w:r w:rsidR="00E7736D">
        <w:rPr>
          <w:lang w:val="ru-RU"/>
        </w:rPr>
        <w:t xml:space="preserve"> и </w:t>
      </w:r>
      <w:r w:rsidR="00CD5057">
        <w:rPr>
          <w:lang w:val="ru-RU"/>
        </w:rPr>
        <w:t>модифицировать существующие, скрипт выглядел как более правильный подход</w:t>
      </w:r>
      <w:r w:rsidR="00E7736D">
        <w:rPr>
          <w:lang w:val="ru-RU"/>
        </w:rPr>
        <w:t xml:space="preserve">: </w:t>
      </w:r>
      <w:r w:rsidR="00CD5057">
        <w:rPr>
          <w:lang w:val="ru-RU"/>
        </w:rPr>
        <w:t xml:space="preserve">плагины означали бы необходимость публикации </w:t>
      </w:r>
      <w:r w:rsidR="00E7736D">
        <w:rPr>
          <w:lang w:val="ru-RU"/>
        </w:rPr>
        <w:t xml:space="preserve">некоего </w:t>
      </w:r>
      <w:r w:rsidR="00CD5057">
        <w:t>SDK</w:t>
      </w:r>
      <w:r w:rsidR="00CD5057" w:rsidRPr="000F5075">
        <w:rPr>
          <w:lang w:val="ru-RU"/>
        </w:rPr>
        <w:t xml:space="preserve">, плюс наличия у клиентов </w:t>
      </w:r>
      <w:r w:rsidR="00CD5057">
        <w:rPr>
          <w:lang w:val="ru-RU"/>
        </w:rPr>
        <w:t>средств разработки на С</w:t>
      </w:r>
      <w:r w:rsidR="00CD5057" w:rsidRPr="000F5075">
        <w:rPr>
          <w:lang w:val="ru-RU"/>
        </w:rPr>
        <w:t>/</w:t>
      </w:r>
      <w:r w:rsidR="00CD5057">
        <w:t>C</w:t>
      </w:r>
      <w:r w:rsidR="00CD5057" w:rsidRPr="000F5075">
        <w:rPr>
          <w:lang w:val="ru-RU"/>
        </w:rPr>
        <w:t>++</w:t>
      </w:r>
      <w:ins w:id="130" w:author="Dima" w:date="2014-12-29T15:18:00Z">
        <w:r w:rsidR="003B5690">
          <w:rPr>
            <w:lang w:val="ru-RU"/>
          </w:rPr>
          <w:t>, а также</w:t>
        </w:r>
      </w:ins>
      <w:r w:rsidR="00CD5057">
        <w:rPr>
          <w:lang w:val="ru-RU"/>
        </w:rPr>
        <w:t xml:space="preserve"> </w:t>
      </w:r>
      <w:del w:id="131" w:author="Dima" w:date="2014-12-29T15:18:00Z">
        <w:r w:rsidR="00CD5057" w:rsidDel="003B5690">
          <w:rPr>
            <w:lang w:val="ru-RU"/>
          </w:rPr>
          <w:delText xml:space="preserve">и </w:delText>
        </w:r>
      </w:del>
      <w:r w:rsidR="00CD5057">
        <w:rPr>
          <w:lang w:val="ru-RU"/>
        </w:rPr>
        <w:t>людских ресурсов с необходимым уровнем квалификации, чтоб</w:t>
      </w:r>
      <w:r w:rsidR="00E7736D">
        <w:rPr>
          <w:lang w:val="ru-RU"/>
        </w:rPr>
        <w:t>ы</w:t>
      </w:r>
      <w:r w:rsidR="00CD5057">
        <w:rPr>
          <w:lang w:val="ru-RU"/>
        </w:rPr>
        <w:t xml:space="preserve"> эту разработку вести</w:t>
      </w:r>
      <w:r w:rsidR="00E7736D">
        <w:rPr>
          <w:lang w:val="ru-RU"/>
        </w:rPr>
        <w:t>.</w:t>
      </w:r>
    </w:p>
    <w:p w:rsidR="00E7736D" w:rsidRDefault="00567AF7" w:rsidP="00CD5057">
      <w:pPr>
        <w:rPr>
          <w:lang w:val="ru-RU"/>
        </w:rPr>
      </w:pPr>
      <w:r>
        <w:rPr>
          <w:lang w:val="ru-RU"/>
        </w:rPr>
        <w:t>Основная п</w:t>
      </w:r>
      <w:r w:rsidR="00CD5057">
        <w:rPr>
          <w:lang w:val="ru-RU"/>
        </w:rPr>
        <w:t xml:space="preserve">роблема состояла в том, что разбор бинарных данных в языке без указателей и возможности описания структур </w:t>
      </w:r>
      <w:r w:rsidR="00E7736D">
        <w:rPr>
          <w:lang w:val="ru-RU"/>
        </w:rPr>
        <w:t>(</w:t>
      </w:r>
      <w:r w:rsidR="00E7736D">
        <w:t>struct</w:t>
      </w:r>
      <w:r w:rsidR="00E7736D" w:rsidRPr="00E7736D">
        <w:rPr>
          <w:lang w:val="ru-RU"/>
        </w:rPr>
        <w:t xml:space="preserve">) </w:t>
      </w:r>
      <w:r w:rsidR="00CD5057">
        <w:rPr>
          <w:lang w:val="ru-RU"/>
        </w:rPr>
        <w:t>и объединений (</w:t>
      </w:r>
      <w:r w:rsidR="00CD5057">
        <w:t>union</w:t>
      </w:r>
      <w:r w:rsidR="00CD5057" w:rsidRPr="007D6742">
        <w:rPr>
          <w:lang w:val="ru-RU"/>
        </w:rPr>
        <w:t xml:space="preserve">) </w:t>
      </w:r>
      <w:r w:rsidR="00CD5057">
        <w:rPr>
          <w:lang w:val="ru-RU"/>
        </w:rPr>
        <w:t xml:space="preserve">сводится </w:t>
      </w:r>
      <w:r w:rsidR="00E7736D">
        <w:rPr>
          <w:lang w:val="ru-RU"/>
        </w:rPr>
        <w:t xml:space="preserve">по большому счёту </w:t>
      </w:r>
      <w:r w:rsidR="00CD5057">
        <w:rPr>
          <w:lang w:val="ru-RU"/>
        </w:rPr>
        <w:t xml:space="preserve">к </w:t>
      </w:r>
      <w:r w:rsidR="007F1DD7" w:rsidRPr="001707B2">
        <w:rPr>
          <w:lang w:val="ru-RU"/>
        </w:rPr>
        <w:t>извлечению</w:t>
      </w:r>
      <w:r w:rsidR="00CD5057">
        <w:rPr>
          <w:lang w:val="ru-RU"/>
        </w:rPr>
        <w:t xml:space="preserve"> байтов по фиксированным </w:t>
      </w:r>
      <w:del w:id="132" w:author="Dima" w:date="2014-12-29T15:18:00Z">
        <w:r w:rsidR="00CD5057" w:rsidDel="003B5690">
          <w:rPr>
            <w:lang w:val="ru-RU"/>
          </w:rPr>
          <w:delText xml:space="preserve">индексам </w:delText>
        </w:r>
      </w:del>
      <w:ins w:id="133" w:author="Dima" w:date="2014-12-29T15:18:00Z">
        <w:r w:rsidR="003B5690">
          <w:rPr>
            <w:lang w:val="ru-RU"/>
          </w:rPr>
          <w:t xml:space="preserve">смещениям </w:t>
        </w:r>
      </w:ins>
      <w:r w:rsidR="00CD5057">
        <w:rPr>
          <w:lang w:val="ru-RU"/>
        </w:rPr>
        <w:t xml:space="preserve">из буфера и складыванию их в слова, что порождает нечитабельный и неподдерживаемый код. Для работы с бинарными данными </w:t>
      </w:r>
      <w:r w:rsidR="00E7736D">
        <w:rPr>
          <w:lang w:val="ru-RU"/>
        </w:rPr>
        <w:t xml:space="preserve">– </w:t>
      </w:r>
      <w:r w:rsidR="00CD5057">
        <w:rPr>
          <w:lang w:val="ru-RU"/>
        </w:rPr>
        <w:t>анализа</w:t>
      </w:r>
      <w:r w:rsidR="00E7736D">
        <w:rPr>
          <w:lang w:val="ru-RU"/>
        </w:rPr>
        <w:t xml:space="preserve"> </w:t>
      </w:r>
      <w:r w:rsidR="00CD5057">
        <w:rPr>
          <w:lang w:val="ru-RU"/>
        </w:rPr>
        <w:t>или генерации</w:t>
      </w:r>
      <w:r w:rsidR="00E7736D">
        <w:rPr>
          <w:lang w:val="ru-RU"/>
        </w:rPr>
        <w:t xml:space="preserve"> –</w:t>
      </w:r>
      <w:r w:rsidR="00CD5057">
        <w:rPr>
          <w:lang w:val="ru-RU"/>
        </w:rPr>
        <w:t xml:space="preserve"> </w:t>
      </w:r>
      <w:r w:rsidR="00E7736D">
        <w:rPr>
          <w:lang w:val="ru-RU"/>
        </w:rPr>
        <w:t xml:space="preserve">лучше всего подходят </w:t>
      </w:r>
      <w:r w:rsidR="00CD5057">
        <w:rPr>
          <w:lang w:val="ru-RU"/>
        </w:rPr>
        <w:t>структуры, указатели и адресная арифметика.</w:t>
      </w:r>
      <w:r w:rsidR="00891227" w:rsidRPr="00891227">
        <w:rPr>
          <w:lang w:val="ru-RU"/>
        </w:rPr>
        <w:t xml:space="preserve"> </w:t>
      </w:r>
      <w:r w:rsidR="00891227">
        <w:rPr>
          <w:lang w:val="ru-RU"/>
        </w:rPr>
        <w:t xml:space="preserve">Кроме этого, в идеале хотелось </w:t>
      </w:r>
      <w:r>
        <w:rPr>
          <w:lang w:val="ru-RU"/>
        </w:rPr>
        <w:t xml:space="preserve">бы </w:t>
      </w:r>
      <w:r w:rsidR="00891227">
        <w:rPr>
          <w:lang w:val="ru-RU"/>
        </w:rPr>
        <w:t xml:space="preserve">также иметь возможность с достаточной легкостью импортировать описания структур на языке </w:t>
      </w:r>
      <w:r w:rsidR="00891227">
        <w:t>C</w:t>
      </w:r>
      <w:r w:rsidR="00891227">
        <w:rPr>
          <w:lang w:val="ru-RU"/>
        </w:rPr>
        <w:t xml:space="preserve"> (т.к. несложно найти С-описания заголовков подавляющего большинства существующих </w:t>
      </w:r>
      <w:ins w:id="134" w:author="Dima" w:date="2014-12-29T15:19:00Z">
        <w:r w:rsidR="003B5690">
          <w:rPr>
            <w:lang w:val="ru-RU"/>
          </w:rPr>
          <w:t xml:space="preserve">коммуникационных </w:t>
        </w:r>
      </w:ins>
      <w:r w:rsidR="00891227">
        <w:rPr>
          <w:lang w:val="ru-RU"/>
        </w:rPr>
        <w:t>протоколов).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>О</w:t>
      </w:r>
      <w:r w:rsidR="000C2B5A">
        <w:rPr>
          <w:lang w:val="ru-RU"/>
        </w:rPr>
        <w:t xml:space="preserve">бщепризнанных скриптовых языков </w:t>
      </w:r>
      <w:r>
        <w:rPr>
          <w:lang w:val="ru-RU"/>
        </w:rPr>
        <w:t xml:space="preserve">с поддержкой указателей </w:t>
      </w:r>
      <w:r w:rsidR="00E7736D">
        <w:rPr>
          <w:lang w:val="ru-RU"/>
        </w:rPr>
        <w:t>и адресной арифметики</w:t>
      </w:r>
      <w:r w:rsidR="000C2B5A">
        <w:rPr>
          <w:lang w:val="ru-RU"/>
        </w:rPr>
        <w:t xml:space="preserve">, при этом </w:t>
      </w:r>
      <w:r w:rsidR="000C2B5A" w:rsidRPr="000C2B5A">
        <w:rPr>
          <w:lang w:val="ru-RU"/>
        </w:rPr>
        <w:t xml:space="preserve">подходящих для встраивания в приложения на </w:t>
      </w:r>
      <w:r w:rsidR="000C2B5A" w:rsidRPr="000C2B5A">
        <w:t>C</w:t>
      </w:r>
      <w:r w:rsidR="000C2B5A" w:rsidRPr="000C2B5A">
        <w:rPr>
          <w:lang w:val="ru-RU"/>
        </w:rPr>
        <w:t>/</w:t>
      </w:r>
      <w:r w:rsidR="000C2B5A" w:rsidRPr="000C2B5A">
        <w:t>C</w:t>
      </w:r>
      <w:r w:rsidR="000C2B5A" w:rsidRPr="000C2B5A">
        <w:rPr>
          <w:lang w:val="ru-RU"/>
        </w:rPr>
        <w:t xml:space="preserve">++, </w:t>
      </w:r>
      <w:r w:rsidR="00E7736D" w:rsidRPr="000C2B5A">
        <w:rPr>
          <w:lang w:val="ru-RU"/>
        </w:rPr>
        <w:t xml:space="preserve"> </w:t>
      </w:r>
      <w:r w:rsidRPr="000C2B5A">
        <w:rPr>
          <w:lang w:val="ru-RU"/>
        </w:rPr>
        <w:t>не</w:t>
      </w:r>
      <w:r>
        <w:rPr>
          <w:lang w:val="ru-RU"/>
        </w:rPr>
        <w:t xml:space="preserve"> нашлось</w:t>
      </w:r>
      <w:ins w:id="135" w:author="Dima" w:date="2014-12-29T15:20:00Z">
        <w:r w:rsidR="003B5690">
          <w:rPr>
            <w:lang w:val="ru-RU"/>
          </w:rPr>
          <w:t xml:space="preserve"> тогда, и нет </w:t>
        </w:r>
      </w:ins>
      <w:del w:id="136" w:author="Dima" w:date="2014-12-29T15:20:00Z">
        <w:r w:rsidDel="003B5690">
          <w:rPr>
            <w:lang w:val="ru-RU"/>
          </w:rPr>
          <w:delText xml:space="preserve"> ни несколько лет назад, ни </w:delText>
        </w:r>
      </w:del>
      <w:r w:rsidR="00E7736D">
        <w:rPr>
          <w:lang w:val="ru-RU"/>
        </w:rPr>
        <w:t xml:space="preserve">даже </w:t>
      </w:r>
      <w:r>
        <w:rPr>
          <w:lang w:val="ru-RU"/>
        </w:rPr>
        <w:t>сейчас, в момент написания статьи. Значит, если они и существуют, то только в экспериментальных вариантах, и любой самодельный велосипед имеет не меньшее право на жизнь.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Первая версия </w:t>
      </w:r>
      <w:r w:rsidR="00E7736D">
        <w:t>IO</w:t>
      </w:r>
      <w:r w:rsidR="00E7736D" w:rsidRPr="00E7736D">
        <w:rPr>
          <w:lang w:val="ru-RU"/>
        </w:rPr>
        <w:t xml:space="preserve"> </w:t>
      </w:r>
      <w:r w:rsidR="00E7736D">
        <w:t>Ninja</w:t>
      </w:r>
      <w:r>
        <w:rPr>
          <w:lang w:val="ru-RU"/>
        </w:rPr>
        <w:t xml:space="preserve"> вышла-таки на архитектуре плагинов</w:t>
      </w:r>
      <w:r w:rsidR="00702AAE">
        <w:rPr>
          <w:lang w:val="ru-RU"/>
        </w:rPr>
        <w:t>;</w:t>
      </w:r>
      <w:r>
        <w:rPr>
          <w:lang w:val="ru-RU"/>
        </w:rPr>
        <w:t xml:space="preserve"> вторая – на скриптах, написанных на прототипе </w:t>
      </w:r>
      <w:r>
        <w:t>Jancy</w:t>
      </w:r>
      <w:r>
        <w:rPr>
          <w:lang w:val="ru-RU"/>
        </w:rPr>
        <w:t xml:space="preserve"> (</w:t>
      </w:r>
      <w:r w:rsidR="00E7736D">
        <w:rPr>
          <w:lang w:val="ru-RU"/>
        </w:rPr>
        <w:t>небез</w:t>
      </w:r>
      <w:r>
        <w:rPr>
          <w:lang w:val="ru-RU"/>
        </w:rPr>
        <w:t>опасные указатели, управление памятью на основе подсчёта ссылок, рудиментарная поддержка классов</w:t>
      </w:r>
      <w:r w:rsidRPr="00D24944">
        <w:rPr>
          <w:lang w:val="ru-RU"/>
        </w:rPr>
        <w:t xml:space="preserve"> </w:t>
      </w:r>
      <w:r>
        <w:rPr>
          <w:lang w:val="ru-RU"/>
        </w:rPr>
        <w:t xml:space="preserve">и самописная виртуальная машина). </w:t>
      </w:r>
      <w:r w:rsidR="00702AAE">
        <w:rPr>
          <w:lang w:val="ru-RU"/>
        </w:rPr>
        <w:t>Последняя, т</w:t>
      </w:r>
      <w:r>
        <w:rPr>
          <w:lang w:val="ru-RU"/>
        </w:rPr>
        <w:t xml:space="preserve">ретья версия </w:t>
      </w:r>
      <w:r w:rsidR="00702AAE">
        <w:t>IO</w:t>
      </w:r>
      <w:r w:rsidR="00702AAE" w:rsidRPr="007D4FD2">
        <w:rPr>
          <w:lang w:val="ru-RU"/>
        </w:rPr>
        <w:t xml:space="preserve"> </w:t>
      </w:r>
      <w:r w:rsidR="00702AAE">
        <w:t>Ninja</w:t>
      </w:r>
      <w:r w:rsidR="00702AAE" w:rsidRPr="007D4FD2">
        <w:rPr>
          <w:lang w:val="ru-RU"/>
        </w:rPr>
        <w:t xml:space="preserve"> </w:t>
      </w:r>
      <w:r>
        <w:rPr>
          <w:lang w:val="ru-RU"/>
        </w:rPr>
        <w:t xml:space="preserve">основана на </w:t>
      </w:r>
      <w:del w:id="137" w:author="Dima" w:date="2014-12-29T15:20:00Z">
        <w:r w:rsidDel="002D1BE7">
          <w:rPr>
            <w:lang w:val="ru-RU"/>
          </w:rPr>
          <w:delText xml:space="preserve">полноценной </w:delText>
        </w:r>
      </w:del>
      <w:ins w:id="138" w:author="Dima" w:date="2014-12-29T15:20:00Z">
        <w:r w:rsidR="002D1BE7">
          <w:rPr>
            <w:lang w:val="ru-RU"/>
          </w:rPr>
          <w:t xml:space="preserve">полноценном языке </w:t>
        </w:r>
      </w:ins>
      <w:r>
        <w:t>Jancy</w:t>
      </w:r>
      <w:ins w:id="139" w:author="Dima" w:date="2014-12-29T15:21:00Z">
        <w:del w:id="140" w:author="Vladimir" w:date="2014-12-31T16:34:00Z">
          <w:r w:rsidR="002D1BE7" w:rsidDel="00D379C2">
            <w:rPr>
              <w:lang w:val="ru-RU"/>
            </w:rPr>
            <w:delText xml:space="preserve"> (ВЛАДИМИР, ВОТ ЧТО ХАРАКТЕРНО—МЕНЯ ВСЕ ВРЕМЯ ТОЖЕ ТЯНЕТ СКАЗАТЬ В ЖЕНСКОМ РОДЕ)</w:delText>
          </w:r>
        </w:del>
      </w:ins>
      <w:r w:rsidR="00E7736D">
        <w:rPr>
          <w:lang w:val="ru-RU"/>
        </w:rPr>
        <w:t>.</w:t>
      </w:r>
    </w:p>
    <w:p w:rsidR="00CD5057" w:rsidRDefault="002D1BE7" w:rsidP="00CD5057">
      <w:pPr>
        <w:rPr>
          <w:lang w:val="ru-RU"/>
        </w:rPr>
      </w:pPr>
      <w:ins w:id="141" w:author="Dima" w:date="2014-12-29T15:21:00Z">
        <w:r>
          <w:t>IO</w:t>
        </w:r>
        <w:r w:rsidRPr="002D1BE7">
          <w:rPr>
            <w:lang w:val="ru-RU"/>
            <w:rPrChange w:id="142" w:author="Dima" w:date="2014-12-29T15:22:00Z">
              <w:rPr/>
            </w:rPrChange>
          </w:rPr>
          <w:t xml:space="preserve"> </w:t>
        </w:r>
        <w:r>
          <w:t>Ninja</w:t>
        </w:r>
        <w:r w:rsidRPr="002D1BE7">
          <w:rPr>
            <w:lang w:val="ru-RU"/>
            <w:rPrChange w:id="143" w:author="Dima" w:date="2014-12-29T15:22:00Z">
              <w:rPr/>
            </w:rPrChange>
          </w:rPr>
          <w:t xml:space="preserve"> </w:t>
        </w:r>
      </w:ins>
      <w:del w:id="144" w:author="Dima" w:date="2014-12-29T15:22:00Z">
        <w:r w:rsidR="00CD5057" w:rsidDel="002D1BE7">
          <w:rPr>
            <w:lang w:val="ru-RU"/>
          </w:rPr>
          <w:delText xml:space="preserve">Этот продукт </w:delText>
        </w:r>
      </w:del>
      <w:r w:rsidR="00CD5057">
        <w:rPr>
          <w:lang w:val="ru-RU"/>
        </w:rPr>
        <w:t xml:space="preserve">– </w:t>
      </w:r>
      <w:ins w:id="145" w:author="Vladimir" w:date="2014-12-31T16:34:00Z">
        <w:r w:rsidR="00D379C2">
          <w:rPr>
            <w:lang w:val="ru-RU"/>
          </w:rPr>
          <w:t>это</w:t>
        </w:r>
      </w:ins>
      <w:ins w:id="146" w:author="Dima" w:date="2014-12-29T15:22:00Z">
        <w:del w:id="147" w:author="Vladimir" w:date="2014-12-31T16:34:00Z">
          <w:r w:rsidRPr="002D1BE7" w:rsidDel="00D379C2">
            <w:rPr>
              <w:lang w:val="ru-RU"/>
              <w:rPrChange w:id="148" w:author="Dima" w:date="2014-12-29T15:22:00Z">
                <w:rPr/>
              </w:rPrChange>
            </w:rPr>
            <w:delText>‘</w:delText>
          </w:r>
          <w:r w:rsidDel="00D379C2">
            <w:delText>nj</w:delText>
          </w:r>
        </w:del>
        <w:r w:rsidRPr="002D1BE7">
          <w:rPr>
            <w:lang w:val="ru-RU"/>
            <w:rPrChange w:id="149" w:author="Dima" w:date="2014-12-29T15:22:00Z">
              <w:rPr/>
            </w:rPrChange>
          </w:rPr>
          <w:t xml:space="preserve"> </w:t>
        </w:r>
      </w:ins>
      <w:r w:rsidR="00CD5057">
        <w:rPr>
          <w:lang w:val="ru-RU"/>
        </w:rPr>
        <w:t xml:space="preserve">практический мотиватор создания </w:t>
      </w:r>
      <w:r w:rsidR="00CD5057">
        <w:t>Jancy</w:t>
      </w:r>
      <w:r w:rsidR="00CD5057" w:rsidRPr="006D36DA">
        <w:rPr>
          <w:lang w:val="ru-RU"/>
        </w:rPr>
        <w:t xml:space="preserve"> </w:t>
      </w:r>
      <w:r w:rsidR="00CD5057">
        <w:rPr>
          <w:lang w:val="ru-RU"/>
        </w:rPr>
        <w:t>и прекрасный полигон для тестирования языка</w:t>
      </w:r>
      <w:r w:rsidR="00CD5057" w:rsidRPr="00B979B4">
        <w:rPr>
          <w:lang w:val="ru-RU"/>
        </w:rPr>
        <w:t xml:space="preserve"> </w:t>
      </w:r>
      <w:r w:rsidR="00CD5057">
        <w:rPr>
          <w:lang w:val="ru-RU"/>
        </w:rPr>
        <w:t>в реальных условиях.</w:t>
      </w:r>
    </w:p>
    <w:p w:rsidR="00CD5057" w:rsidRDefault="00CD5057" w:rsidP="00DE7024">
      <w:pPr>
        <w:pStyle w:val="Heading2"/>
        <w:rPr>
          <w:lang w:val="ru-RU"/>
        </w:rPr>
      </w:pPr>
      <w:bookmarkStart w:id="150" w:name="_Toc405907009"/>
      <w:r>
        <w:rPr>
          <w:lang w:val="ru-RU"/>
        </w:rPr>
        <w:t>Мотивация №3, философская</w:t>
      </w:r>
      <w:bookmarkEnd w:id="150"/>
    </w:p>
    <w:p w:rsidR="007D4FD2" w:rsidRDefault="00CD5057" w:rsidP="00CD5057">
      <w:pPr>
        <w:rPr>
          <w:lang w:val="ru-RU"/>
        </w:rPr>
      </w:pPr>
      <w:r>
        <w:rPr>
          <w:lang w:val="ru-RU"/>
        </w:rPr>
        <w:t xml:space="preserve">Перед тем как перейти к техническим подробностям и полному списку возможностей языка </w:t>
      </w:r>
      <w:r>
        <w:t>Jancy</w:t>
      </w:r>
      <w:r w:rsidRPr="006C7A4D">
        <w:rPr>
          <w:lang w:val="ru-RU"/>
        </w:rPr>
        <w:t xml:space="preserve">, </w:t>
      </w:r>
      <w:r>
        <w:rPr>
          <w:lang w:val="ru-RU"/>
        </w:rPr>
        <w:t>позволю себе ещё немного пофилософствовать. Я ни в коей мере не хочу сказать, что соз</w:t>
      </w:r>
      <w:r w:rsidR="007D4FD2">
        <w:rPr>
          <w:lang w:val="ru-RU"/>
        </w:rPr>
        <w:t>дани</w:t>
      </w:r>
      <w:r w:rsidR="00567AF7">
        <w:rPr>
          <w:lang w:val="ru-RU"/>
        </w:rPr>
        <w:t>е</w:t>
      </w:r>
      <w:r w:rsidR="007D4FD2">
        <w:rPr>
          <w:lang w:val="ru-RU"/>
        </w:rPr>
        <w:t xml:space="preserve"> языка было «вынужденным» и </w:t>
      </w:r>
      <w:r>
        <w:rPr>
          <w:lang w:val="ru-RU"/>
        </w:rPr>
        <w:t xml:space="preserve">без него невозможно было </w:t>
      </w:r>
      <w:ins w:id="151" w:author="Dima" w:date="2014-12-29T15:24:00Z">
        <w:r w:rsidR="00C84F62">
          <w:rPr>
            <w:lang w:val="ru-RU"/>
          </w:rPr>
          <w:t xml:space="preserve">бы </w:t>
        </w:r>
      </w:ins>
      <w:r>
        <w:rPr>
          <w:lang w:val="ru-RU"/>
        </w:rPr>
        <w:t xml:space="preserve">реализовать всё то же самое на других языках или технологиях. Можно было. </w:t>
      </w:r>
      <w:del w:id="152" w:author="Dima" w:date="2014-12-29T15:25:00Z">
        <w:r w:rsidDel="00C84F62">
          <w:rPr>
            <w:lang w:val="ru-RU"/>
          </w:rPr>
          <w:delText>Всегда есть а</w:delText>
        </w:r>
      </w:del>
      <w:ins w:id="153" w:author="Dima" w:date="2014-12-29T15:25:00Z">
        <w:r w:rsidR="00C84F62">
          <w:rPr>
            <w:lang w:val="ru-RU"/>
          </w:rPr>
          <w:t>А</w:t>
        </w:r>
      </w:ins>
      <w:r>
        <w:rPr>
          <w:lang w:val="ru-RU"/>
        </w:rPr>
        <w:t>льтернативный путь</w:t>
      </w:r>
      <w:ins w:id="154" w:author="Dima" w:date="2014-12-29T15:25:00Z">
        <w:r w:rsidR="00C84F62">
          <w:rPr>
            <w:lang w:val="ru-RU"/>
          </w:rPr>
          <w:t xml:space="preserve"> есть всегда</w:t>
        </w:r>
      </w:ins>
      <w:r>
        <w:rPr>
          <w:lang w:val="ru-RU"/>
        </w:rPr>
        <w:t xml:space="preserve">. </w:t>
      </w:r>
      <w:r w:rsidR="007D4FD2">
        <w:rPr>
          <w:lang w:val="ru-RU"/>
        </w:rPr>
        <w:t xml:space="preserve">Более того, использование существующих технологий </w:t>
      </w:r>
      <w:r w:rsidR="00225F95">
        <w:rPr>
          <w:lang w:val="ru-RU"/>
        </w:rPr>
        <w:t>наверняка</w:t>
      </w:r>
      <w:r w:rsidR="007D4FD2">
        <w:rPr>
          <w:lang w:val="ru-RU"/>
        </w:rPr>
        <w:t xml:space="preserve"> </w:t>
      </w:r>
      <w:r w:rsidR="00D91AAD">
        <w:rPr>
          <w:lang w:val="ru-RU"/>
        </w:rPr>
        <w:t xml:space="preserve">упростило </w:t>
      </w:r>
      <w:r w:rsidR="00D618BF">
        <w:rPr>
          <w:lang w:val="ru-RU"/>
        </w:rPr>
        <w:t>и убыстрило</w:t>
      </w:r>
      <w:r w:rsidR="007D4FD2">
        <w:rPr>
          <w:lang w:val="ru-RU"/>
        </w:rPr>
        <w:t xml:space="preserve"> бы цикл разр</w:t>
      </w:r>
      <w:r w:rsidR="00D618BF">
        <w:rPr>
          <w:lang w:val="ru-RU"/>
        </w:rPr>
        <w:t>аботки</w:t>
      </w:r>
      <w:r w:rsidR="00D94F33">
        <w:rPr>
          <w:lang w:val="ru-RU"/>
        </w:rPr>
        <w:t>, а значит,</w:t>
      </w:r>
      <w:r w:rsidR="00D618BF">
        <w:rPr>
          <w:lang w:val="ru-RU"/>
        </w:rPr>
        <w:t xml:space="preserve"> и получение конечного результата</w:t>
      </w:r>
      <w:ins w:id="155" w:author="Dima" w:date="2014-12-29T15:25:00Z">
        <w:r w:rsidR="00C84F62">
          <w:rPr>
            <w:lang w:val="ru-RU"/>
          </w:rPr>
          <w:t xml:space="preserve"> (выпуск </w:t>
        </w:r>
        <w:r w:rsidR="00C84F62">
          <w:t>IO</w:t>
        </w:r>
        <w:r w:rsidR="00C84F62" w:rsidRPr="00C84F62">
          <w:rPr>
            <w:lang w:val="ru-RU"/>
            <w:rPrChange w:id="156" w:author="Dima" w:date="2014-12-29T15:25:00Z">
              <w:rPr/>
            </w:rPrChange>
          </w:rPr>
          <w:t xml:space="preserve"> </w:t>
        </w:r>
        <w:r w:rsidR="00C84F62">
          <w:t>Ninja</w:t>
        </w:r>
        <w:r w:rsidR="00C84F62" w:rsidRPr="00C84F62">
          <w:rPr>
            <w:lang w:val="ru-RU"/>
            <w:rPrChange w:id="157" w:author="Dima" w:date="2014-12-29T15:25:00Z">
              <w:rPr/>
            </w:rPrChange>
          </w:rPr>
          <w:t xml:space="preserve"> </w:t>
        </w:r>
        <w:r w:rsidR="00C84F62">
          <w:rPr>
            <w:lang w:val="ru-RU"/>
          </w:rPr>
          <w:t>на рынок)</w:t>
        </w:r>
      </w:ins>
      <w:r w:rsidR="00D618BF">
        <w:rPr>
          <w:lang w:val="ru-RU"/>
        </w:rPr>
        <w:t>.</w:t>
      </w:r>
    </w:p>
    <w:p w:rsidR="00D618BF" w:rsidRDefault="00CD5057" w:rsidP="00CD5057">
      <w:pPr>
        <w:rPr>
          <w:lang w:val="ru-RU"/>
        </w:rPr>
      </w:pPr>
      <w:r>
        <w:rPr>
          <w:lang w:val="ru-RU"/>
        </w:rPr>
        <w:t xml:space="preserve">Но </w:t>
      </w:r>
      <w:r w:rsidRPr="000C2B5A">
        <w:rPr>
          <w:lang w:val="ru-RU"/>
        </w:rPr>
        <w:t xml:space="preserve">так </w:t>
      </w:r>
      <w:r w:rsidR="007F1DD7" w:rsidRPr="000C2B5A">
        <w:rPr>
          <w:lang w:val="ru-RU"/>
        </w:rPr>
        <w:t xml:space="preserve">уж </w:t>
      </w:r>
      <w:r w:rsidRPr="000C2B5A">
        <w:rPr>
          <w:lang w:val="ru-RU"/>
        </w:rPr>
        <w:t>работает</w:t>
      </w:r>
      <w:r>
        <w:rPr>
          <w:lang w:val="ru-RU"/>
        </w:rPr>
        <w:t xml:space="preserve"> прогресс: </w:t>
      </w:r>
      <w:r w:rsidR="007D4FD2">
        <w:rPr>
          <w:lang w:val="ru-RU"/>
        </w:rPr>
        <w:t xml:space="preserve">редко какие из </w:t>
      </w:r>
      <w:del w:id="158" w:author="Dima" w:date="2014-12-29T15:25:00Z">
        <w:r w:rsidR="00D91AAD" w:rsidDel="00C84F62">
          <w:rPr>
            <w:lang w:val="ru-RU"/>
          </w:rPr>
          <w:delText xml:space="preserve">единичных </w:delText>
        </w:r>
      </w:del>
      <w:r w:rsidR="007D4FD2">
        <w:rPr>
          <w:lang w:val="ru-RU"/>
        </w:rPr>
        <w:t xml:space="preserve">нововведений делают возможным недоступное ранее. Подавляющее </w:t>
      </w:r>
      <w:r w:rsidR="00D94F33">
        <w:rPr>
          <w:lang w:val="ru-RU"/>
        </w:rPr>
        <w:t xml:space="preserve">же </w:t>
      </w:r>
      <w:r w:rsidR="007D4FD2">
        <w:rPr>
          <w:lang w:val="ru-RU"/>
        </w:rPr>
        <w:t xml:space="preserve">большинство </w:t>
      </w:r>
      <w:r>
        <w:rPr>
          <w:lang w:val="ru-RU"/>
        </w:rPr>
        <w:t xml:space="preserve">просто </w:t>
      </w:r>
      <w:del w:id="159" w:author="Dima" w:date="2014-12-29T15:26:00Z">
        <w:r w:rsidR="00140057" w:rsidDel="00C84F62">
          <w:rPr>
            <w:lang w:val="ru-RU"/>
          </w:rPr>
          <w:delText xml:space="preserve">лишь </w:delText>
        </w:r>
      </w:del>
      <w:r w:rsidR="00140057">
        <w:rPr>
          <w:lang w:val="ru-RU"/>
        </w:rPr>
        <w:t xml:space="preserve">чуть-чуть </w:t>
      </w:r>
      <w:r w:rsidR="00D618BF">
        <w:rPr>
          <w:lang w:val="ru-RU"/>
        </w:rPr>
        <w:t xml:space="preserve">улучшают </w:t>
      </w:r>
      <w:ins w:id="160" w:author="Dima" w:date="2014-12-29T15:26:00Z">
        <w:r w:rsidR="00C84F62">
          <w:rPr>
            <w:lang w:val="ru-RU"/>
          </w:rPr>
          <w:t xml:space="preserve">уже </w:t>
        </w:r>
      </w:ins>
      <w:r>
        <w:rPr>
          <w:lang w:val="ru-RU"/>
        </w:rPr>
        <w:t xml:space="preserve">доступный </w:t>
      </w:r>
      <w:del w:id="161" w:author="Dima" w:date="2014-12-29T15:26:00Z">
        <w:r w:rsidDel="00C84F62">
          <w:rPr>
            <w:lang w:val="ru-RU"/>
          </w:rPr>
          <w:delText xml:space="preserve">уже </w:delText>
        </w:r>
      </w:del>
      <w:r>
        <w:rPr>
          <w:lang w:val="ru-RU"/>
        </w:rPr>
        <w:t>человечеству процесс</w:t>
      </w:r>
      <w:r w:rsidR="00140057">
        <w:rPr>
          <w:lang w:val="ru-RU"/>
        </w:rPr>
        <w:t xml:space="preserve"> –</w:t>
      </w:r>
      <w:r w:rsidR="00D618BF">
        <w:rPr>
          <w:lang w:val="ru-RU"/>
        </w:rPr>
        <w:t xml:space="preserve"> причём</w:t>
      </w:r>
      <w:r w:rsidR="00140057">
        <w:rPr>
          <w:lang w:val="ru-RU"/>
        </w:rPr>
        <w:t xml:space="preserve"> </w:t>
      </w:r>
      <w:r w:rsidR="00567AF7">
        <w:rPr>
          <w:lang w:val="ru-RU"/>
        </w:rPr>
        <w:t xml:space="preserve">далеко </w:t>
      </w:r>
      <w:r w:rsidR="00D618BF">
        <w:rPr>
          <w:lang w:val="ru-RU"/>
        </w:rPr>
        <w:t>не всегда очевидно, стоило ли достигнутое улучшение затраченных усилий.</w:t>
      </w:r>
    </w:p>
    <w:p w:rsidR="00D618BF" w:rsidRDefault="000C2B5A" w:rsidP="00CD5057">
      <w:pPr>
        <w:rPr>
          <w:lang w:val="ru-RU"/>
        </w:rPr>
      </w:pPr>
      <w:r w:rsidRPr="000C2B5A">
        <w:rPr>
          <w:lang w:val="ru-RU"/>
        </w:rPr>
        <w:lastRenderedPageBreak/>
        <w:t>Однако с</w:t>
      </w:r>
      <w:r w:rsidR="007F1DD7" w:rsidRPr="000C2B5A">
        <w:rPr>
          <w:lang w:val="ru-RU"/>
        </w:rPr>
        <w:t>о временем</w:t>
      </w:r>
      <w:r w:rsidR="00891227" w:rsidRPr="000C2B5A">
        <w:rPr>
          <w:lang w:val="ru-RU"/>
        </w:rPr>
        <w:t xml:space="preserve"> из</w:t>
      </w:r>
      <w:r w:rsidR="00D91AAD" w:rsidRPr="00D91AAD">
        <w:rPr>
          <w:lang w:val="ru-RU"/>
        </w:rPr>
        <w:t xml:space="preserve"> </w:t>
      </w:r>
      <w:r w:rsidR="00D91AAD">
        <w:rPr>
          <w:lang w:val="ru-RU"/>
        </w:rPr>
        <w:t xml:space="preserve">множества </w:t>
      </w:r>
      <w:r w:rsidR="00567AF7">
        <w:rPr>
          <w:lang w:val="ru-RU"/>
        </w:rPr>
        <w:t xml:space="preserve">этих </w:t>
      </w:r>
      <w:r w:rsidR="00891227">
        <w:rPr>
          <w:lang w:val="ru-RU"/>
        </w:rPr>
        <w:t>маленьк</w:t>
      </w:r>
      <w:r w:rsidR="00140057">
        <w:rPr>
          <w:lang w:val="ru-RU"/>
        </w:rPr>
        <w:t xml:space="preserve">их и </w:t>
      </w:r>
      <w:r w:rsidR="00891227">
        <w:rPr>
          <w:lang w:val="ru-RU"/>
        </w:rPr>
        <w:t>нереволюционных</w:t>
      </w:r>
      <w:r w:rsidR="00140057">
        <w:rPr>
          <w:lang w:val="ru-RU"/>
        </w:rPr>
        <w:t xml:space="preserve"> </w:t>
      </w:r>
      <w:r w:rsidR="00891227">
        <w:rPr>
          <w:lang w:val="ru-RU"/>
        </w:rPr>
        <w:t xml:space="preserve">улучшений </w:t>
      </w:r>
      <w:r w:rsidR="00140057">
        <w:rPr>
          <w:lang w:val="ru-RU"/>
        </w:rPr>
        <w:t xml:space="preserve">инкрементально </w:t>
      </w:r>
      <w:r w:rsidR="00556896">
        <w:rPr>
          <w:lang w:val="ru-RU"/>
        </w:rPr>
        <w:t xml:space="preserve">складываются большие – </w:t>
      </w:r>
      <w:r w:rsidR="00891227">
        <w:rPr>
          <w:lang w:val="ru-RU"/>
        </w:rPr>
        <w:t xml:space="preserve">такие, которые </w:t>
      </w:r>
      <w:r w:rsidR="00567AF7">
        <w:rPr>
          <w:lang w:val="ru-RU"/>
        </w:rPr>
        <w:t xml:space="preserve">уже </w:t>
      </w:r>
      <w:r w:rsidR="00891227">
        <w:rPr>
          <w:lang w:val="ru-RU"/>
        </w:rPr>
        <w:t>позволяют сделать что-то</w:t>
      </w:r>
      <w:r w:rsidR="00891227" w:rsidRPr="000C2B5A">
        <w:rPr>
          <w:lang w:val="ru-RU"/>
        </w:rPr>
        <w:t xml:space="preserve">, </w:t>
      </w:r>
      <w:r w:rsidR="007F1DD7" w:rsidRPr="000C2B5A">
        <w:rPr>
          <w:lang w:val="ru-RU"/>
        </w:rPr>
        <w:t xml:space="preserve">что </w:t>
      </w:r>
      <w:r w:rsidR="00140057" w:rsidRPr="000C2B5A">
        <w:rPr>
          <w:lang w:val="ru-RU"/>
        </w:rPr>
        <w:t xml:space="preserve">ранее </w:t>
      </w:r>
      <w:r w:rsidR="007F1DD7" w:rsidRPr="000C2B5A">
        <w:rPr>
          <w:lang w:val="ru-RU"/>
        </w:rPr>
        <w:t xml:space="preserve">было </w:t>
      </w:r>
      <w:r w:rsidR="00140057" w:rsidRPr="000C2B5A">
        <w:rPr>
          <w:lang w:val="ru-RU"/>
        </w:rPr>
        <w:t>принципиально невозможно, и под которыми все и п</w:t>
      </w:r>
      <w:r w:rsidR="00140057">
        <w:rPr>
          <w:lang w:val="ru-RU"/>
        </w:rPr>
        <w:t>онимают слово «прогресс».</w:t>
      </w:r>
    </w:p>
    <w:p w:rsidR="00140057" w:rsidRDefault="00140057" w:rsidP="00CD5057">
      <w:pPr>
        <w:rPr>
          <w:lang w:val="ru-RU"/>
        </w:rPr>
      </w:pPr>
      <w:r>
        <w:rPr>
          <w:lang w:val="ru-RU"/>
        </w:rPr>
        <w:t>Нам</w:t>
      </w:r>
      <w:r w:rsidR="007F1DD7">
        <w:rPr>
          <w:lang w:val="ru-RU"/>
        </w:rPr>
        <w:t>,</w:t>
      </w:r>
      <w:r>
        <w:rPr>
          <w:lang w:val="ru-RU"/>
        </w:rPr>
        <w:t xml:space="preserve"> как компании</w:t>
      </w:r>
      <w:r w:rsidR="007F1DD7">
        <w:rPr>
          <w:lang w:val="ru-RU"/>
        </w:rPr>
        <w:t>,</w:t>
      </w:r>
      <w:r>
        <w:rPr>
          <w:lang w:val="ru-RU"/>
        </w:rPr>
        <w:t xml:space="preserve"> и мне лично приятно </w:t>
      </w:r>
      <w:r w:rsidR="00F16A82">
        <w:rPr>
          <w:lang w:val="ru-RU"/>
        </w:rPr>
        <w:t>осознавать</w:t>
      </w:r>
      <w:r>
        <w:rPr>
          <w:lang w:val="ru-RU"/>
        </w:rPr>
        <w:t>, что, занимаясь нашими</w:t>
      </w:r>
      <w:r w:rsidRPr="00140057">
        <w:rPr>
          <w:lang w:val="ru-RU"/>
        </w:rPr>
        <w:t xml:space="preserve"> </w:t>
      </w:r>
      <w:r w:rsidR="00D91AAD">
        <w:rPr>
          <w:lang w:val="ru-RU"/>
        </w:rPr>
        <w:t xml:space="preserve">маленькими </w:t>
      </w:r>
      <w:r>
        <w:rPr>
          <w:lang w:val="ru-RU"/>
        </w:rPr>
        <w:t xml:space="preserve">инкрементальными улучшениями, мы вносим свой вклад в прогресс языков программирования в частности и информационных технологий </w:t>
      </w:r>
      <w:ins w:id="162" w:author="Dima" w:date="2014-12-29T15:27:00Z">
        <w:r w:rsidR="00C84F62">
          <w:rPr>
            <w:lang w:val="ru-RU"/>
          </w:rPr>
          <w:t>в общем</w:t>
        </w:r>
      </w:ins>
      <w:del w:id="163" w:author="Dima" w:date="2014-12-29T15:27:00Z">
        <w:r w:rsidDel="00C84F62">
          <w:rPr>
            <w:lang w:val="ru-RU"/>
          </w:rPr>
          <w:delText>вообще</w:delText>
        </w:r>
      </w:del>
      <w:r>
        <w:rPr>
          <w:lang w:val="ru-RU"/>
        </w:rPr>
        <w:t>.</w:t>
      </w:r>
    </w:p>
    <w:p w:rsidR="00AC07B9" w:rsidRDefault="00AC07B9" w:rsidP="00CD5057">
      <w:pPr>
        <w:rPr>
          <w:lang w:val="ru-RU"/>
        </w:rPr>
      </w:pPr>
      <w:r>
        <w:rPr>
          <w:lang w:val="ru-RU"/>
        </w:rPr>
        <w:t>Ну а теперь…</w:t>
      </w:r>
    </w:p>
    <w:p w:rsidR="00911DED" w:rsidRDefault="009B7DE1" w:rsidP="00911DED">
      <w:pPr>
        <w:pStyle w:val="Heading1"/>
        <w:rPr>
          <w:lang w:val="ru-RU"/>
        </w:rPr>
      </w:pPr>
      <w:bookmarkStart w:id="164" w:name="_Toc405907010"/>
      <w:r>
        <w:rPr>
          <w:lang w:val="ru-RU"/>
        </w:rPr>
        <w:t>О</w:t>
      </w:r>
      <w:r w:rsidR="000D04B1">
        <w:rPr>
          <w:lang w:val="ru-RU"/>
        </w:rPr>
        <w:t>гласите весь список, пожалуйста</w:t>
      </w:r>
      <w:r w:rsidR="00AC07B9">
        <w:rPr>
          <w:lang w:val="ru-RU"/>
        </w:rPr>
        <w:t>!</w:t>
      </w:r>
      <w:bookmarkEnd w:id="164"/>
    </w:p>
    <w:p w:rsidR="000C51A2" w:rsidRDefault="00592266" w:rsidP="000C51A2">
      <w:pPr>
        <w:rPr>
          <w:lang w:val="ru-RU"/>
        </w:rPr>
      </w:pPr>
      <w:r>
        <w:rPr>
          <w:lang w:val="ru-RU"/>
        </w:rPr>
        <w:t>В</w:t>
      </w:r>
      <w:r w:rsidR="000C51A2">
        <w:rPr>
          <w:lang w:val="ru-RU"/>
        </w:rPr>
        <w:t xml:space="preserve"> данном разделе будут </w:t>
      </w:r>
      <w:r w:rsidR="00EF01CF">
        <w:rPr>
          <w:lang w:val="ru-RU"/>
        </w:rPr>
        <w:t xml:space="preserve">кратко </w:t>
      </w:r>
      <w:r w:rsidR="000C51A2">
        <w:rPr>
          <w:lang w:val="ru-RU"/>
        </w:rPr>
        <w:t xml:space="preserve">описаны </w:t>
      </w:r>
      <w:r w:rsidR="00EF01CF">
        <w:rPr>
          <w:lang w:val="ru-RU"/>
        </w:rPr>
        <w:t>интересные</w:t>
      </w:r>
      <w:r w:rsidR="000C51A2">
        <w:rPr>
          <w:lang w:val="ru-RU"/>
        </w:rPr>
        <w:t xml:space="preserve"> возможности и особенности языка</w:t>
      </w:r>
      <w:r w:rsidR="000C51A2" w:rsidRPr="000C51A2">
        <w:rPr>
          <w:lang w:val="ru-RU"/>
        </w:rPr>
        <w:t xml:space="preserve"> </w:t>
      </w:r>
      <w:r w:rsidR="000C51A2">
        <w:t>Jancy</w:t>
      </w:r>
      <w:r w:rsidR="000C51A2">
        <w:rPr>
          <w:lang w:val="ru-RU"/>
        </w:rPr>
        <w:t xml:space="preserve">. Но сначала, по традиции, надо сказать </w:t>
      </w:r>
      <w:r w:rsidR="007420FC">
        <w:rPr>
          <w:lang w:val="ru-RU"/>
        </w:rPr>
        <w:t>м</w:t>
      </w:r>
      <w:r w:rsidR="000C51A2">
        <w:rPr>
          <w:lang w:val="ru-RU"/>
        </w:rPr>
        <w:t xml:space="preserve">иру «здравствуй!»: </w:t>
      </w:r>
    </w:p>
    <w:p w:rsidR="00624495" w:rsidRPr="002A71DC" w:rsidRDefault="00624495" w:rsidP="007420FC">
      <w:pPr>
        <w:pStyle w:val="CodeSnippet"/>
        <w:rPr>
          <w:szCs w:val="18"/>
        </w:rPr>
      </w:pPr>
      <w:r w:rsidRPr="002A71DC">
        <w:rPr>
          <w:szCs w:val="18"/>
        </w:rPr>
        <w:t>int main ()</w:t>
      </w:r>
    </w:p>
    <w:p w:rsidR="00624495" w:rsidRPr="00D303D4" w:rsidRDefault="00624495" w:rsidP="007420FC">
      <w:pPr>
        <w:pStyle w:val="CodeSnippet"/>
        <w:rPr>
          <w:szCs w:val="18"/>
          <w:lang w:val="en-US"/>
        </w:rPr>
      </w:pPr>
      <w:r w:rsidRPr="00D303D4">
        <w:rPr>
          <w:szCs w:val="18"/>
          <w:lang w:val="en-US"/>
        </w:rPr>
        <w:t>{</w:t>
      </w:r>
    </w:p>
    <w:p w:rsidR="00624495" w:rsidRPr="00D303D4" w:rsidRDefault="00373550" w:rsidP="007420FC">
      <w:pPr>
        <w:pStyle w:val="CodeSnippet"/>
        <w:rPr>
          <w:szCs w:val="18"/>
          <w:lang w:val="en-US"/>
        </w:rPr>
      </w:pPr>
      <w:r>
        <w:rPr>
          <w:lang w:val="en-US"/>
        </w:rPr>
        <w:t xml:space="preserve">    </w:t>
      </w:r>
      <w:r w:rsidR="00624495" w:rsidRPr="002A71DC">
        <w:rPr>
          <w:szCs w:val="18"/>
          <w:lang w:val="en-US"/>
        </w:rPr>
        <w:t>printf</w:t>
      </w:r>
      <w:r w:rsidR="00624495" w:rsidRPr="00D303D4">
        <w:rPr>
          <w:szCs w:val="18"/>
          <w:lang w:val="en-US"/>
        </w:rPr>
        <w:t xml:space="preserve"> ("</w:t>
      </w:r>
      <w:r w:rsidR="00624495" w:rsidRPr="002A71DC">
        <w:rPr>
          <w:szCs w:val="18"/>
          <w:lang w:val="en-US"/>
        </w:rPr>
        <w:t>hello</w:t>
      </w:r>
      <w:r w:rsidR="00624495" w:rsidRPr="00D303D4">
        <w:rPr>
          <w:szCs w:val="18"/>
          <w:lang w:val="en-US"/>
        </w:rPr>
        <w:t xml:space="preserve"> </w:t>
      </w:r>
      <w:r w:rsidR="00624495" w:rsidRPr="002A71DC">
        <w:rPr>
          <w:szCs w:val="18"/>
          <w:lang w:val="en-US"/>
        </w:rPr>
        <w:t>world</w:t>
      </w:r>
      <w:r w:rsidR="00624495" w:rsidRPr="00D303D4">
        <w:rPr>
          <w:szCs w:val="18"/>
          <w:lang w:val="en-US"/>
        </w:rPr>
        <w:t>!\</w:t>
      </w:r>
      <w:r w:rsidR="00624495" w:rsidRPr="002A71DC">
        <w:rPr>
          <w:szCs w:val="18"/>
          <w:lang w:val="en-US"/>
        </w:rPr>
        <w:t>n</w:t>
      </w:r>
      <w:r w:rsidR="00624495" w:rsidRPr="00D303D4">
        <w:rPr>
          <w:szCs w:val="18"/>
          <w:lang w:val="en-US"/>
        </w:rPr>
        <w:t>");</w:t>
      </w:r>
    </w:p>
    <w:p w:rsidR="00624495" w:rsidRPr="00D303D4" w:rsidRDefault="00373550" w:rsidP="007420FC">
      <w:pPr>
        <w:pStyle w:val="CodeSnippet"/>
        <w:rPr>
          <w:szCs w:val="18"/>
          <w:lang w:val="en-US"/>
        </w:rPr>
      </w:pPr>
      <w:r>
        <w:rPr>
          <w:lang w:val="en-US"/>
        </w:rPr>
        <w:t xml:space="preserve">    </w:t>
      </w:r>
      <w:r w:rsidR="00624495" w:rsidRPr="002A71DC">
        <w:rPr>
          <w:szCs w:val="18"/>
          <w:lang w:val="en-US"/>
        </w:rPr>
        <w:t>return</w:t>
      </w:r>
      <w:r w:rsidR="00624495" w:rsidRPr="00D303D4">
        <w:rPr>
          <w:szCs w:val="18"/>
          <w:lang w:val="en-US"/>
        </w:rPr>
        <w:t xml:space="preserve"> 0;</w:t>
      </w:r>
    </w:p>
    <w:p w:rsidR="002A71DC" w:rsidRDefault="00624495" w:rsidP="007420FC">
      <w:pPr>
        <w:pStyle w:val="CodeSnippet"/>
        <w:rPr>
          <w:lang w:eastAsia="zh-TW"/>
        </w:rPr>
      </w:pPr>
      <w:r w:rsidRPr="002A71DC">
        <w:rPr>
          <w:szCs w:val="18"/>
        </w:rPr>
        <w:t>}</w:t>
      </w:r>
    </w:p>
    <w:p w:rsidR="002A71DC" w:rsidRPr="007420FC" w:rsidRDefault="00592266" w:rsidP="007420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Здесь </w:t>
      </w:r>
      <w:r w:rsidR="002A71DC">
        <w:rPr>
          <w:lang w:val="ru-RU" w:eastAsia="zh-TW"/>
        </w:rPr>
        <w:t xml:space="preserve">всё ясно без дополнительных комментариев, </w:t>
      </w:r>
      <w:r w:rsidR="006E24A9">
        <w:rPr>
          <w:lang w:val="ru-RU" w:eastAsia="zh-TW"/>
        </w:rPr>
        <w:t xml:space="preserve">не </w:t>
      </w:r>
      <w:r w:rsidR="002A71DC">
        <w:rPr>
          <w:lang w:val="ru-RU" w:eastAsia="zh-TW"/>
        </w:rPr>
        <w:t>правда</w:t>
      </w:r>
      <w:r w:rsidR="006E24A9">
        <w:rPr>
          <w:lang w:val="ru-RU" w:eastAsia="zh-TW"/>
        </w:rPr>
        <w:t xml:space="preserve"> ли</w:t>
      </w:r>
      <w:r w:rsidR="002A71DC">
        <w:rPr>
          <w:lang w:val="ru-RU" w:eastAsia="zh-TW"/>
        </w:rPr>
        <w:t xml:space="preserve">? </w:t>
      </w:r>
      <w:r w:rsidR="00E1164B">
        <w:rPr>
          <w:lang w:val="ru-RU" w:eastAsia="zh-TW"/>
        </w:rPr>
        <w:t>П</w:t>
      </w:r>
      <w:r w:rsidR="002A71DC">
        <w:rPr>
          <w:lang w:val="ru-RU" w:eastAsia="zh-TW"/>
        </w:rPr>
        <w:t>ри проектировании</w:t>
      </w:r>
      <w:r w:rsidR="003B7430" w:rsidRPr="003B7430">
        <w:rPr>
          <w:lang w:val="ru-RU" w:eastAsia="zh-TW"/>
        </w:rPr>
        <w:t xml:space="preserve"> </w:t>
      </w:r>
      <w:r w:rsidR="003B7430">
        <w:rPr>
          <w:lang w:val="ru-RU" w:eastAsia="zh-TW"/>
        </w:rPr>
        <w:t>грамматики</w:t>
      </w:r>
      <w:r w:rsidR="002A71DC">
        <w:rPr>
          <w:lang w:val="ru-RU" w:eastAsia="zh-TW"/>
        </w:rPr>
        <w:t xml:space="preserve"> </w:t>
      </w:r>
      <w:r w:rsidR="002A71DC">
        <w:rPr>
          <w:lang w:eastAsia="zh-TW"/>
        </w:rPr>
        <w:t>Jancy</w:t>
      </w:r>
      <w:r w:rsidR="002A71DC" w:rsidRPr="002A71DC">
        <w:rPr>
          <w:lang w:val="ru-RU" w:eastAsia="zh-TW"/>
        </w:rPr>
        <w:t xml:space="preserve"> </w:t>
      </w:r>
      <w:r w:rsidR="002A71DC">
        <w:rPr>
          <w:lang w:val="ru-RU" w:eastAsia="zh-TW"/>
        </w:rPr>
        <w:t xml:space="preserve">я старался </w:t>
      </w:r>
      <w:ins w:id="165" w:author="Dima" w:date="2014-12-29T15:27:00Z">
        <w:del w:id="166" w:author="Vladimir" w:date="2014-12-31T16:40:00Z">
          <w:r w:rsidR="00C84F62" w:rsidDel="00D379C2">
            <w:rPr>
              <w:lang w:val="ru-RU" w:eastAsia="zh-TW"/>
            </w:rPr>
            <w:delText>(</w:delText>
          </w:r>
        </w:del>
      </w:ins>
      <w:r w:rsidR="00E1164B">
        <w:rPr>
          <w:lang w:val="ru-RU" w:eastAsia="zh-TW"/>
        </w:rPr>
        <w:t>по возможности</w:t>
      </w:r>
      <w:ins w:id="167" w:author="Dima" w:date="2014-12-29T15:27:00Z">
        <w:del w:id="168" w:author="Vladimir" w:date="2014-12-31T16:40:00Z">
          <w:r w:rsidR="00C84F62" w:rsidDel="00D379C2">
            <w:rPr>
              <w:lang w:val="ru-RU" w:eastAsia="zh-TW"/>
            </w:rPr>
            <w:delText>)</w:delText>
          </w:r>
        </w:del>
      </w:ins>
      <w:r w:rsidR="00E1164B">
        <w:rPr>
          <w:lang w:val="ru-RU" w:eastAsia="zh-TW"/>
        </w:rPr>
        <w:t xml:space="preserve"> </w:t>
      </w:r>
      <w:del w:id="169" w:author="Dima" w:date="2014-12-29T15:27:00Z">
        <w:r w:rsidR="007420FC" w:rsidDel="00C84F62">
          <w:rPr>
            <w:lang w:val="ru-RU" w:eastAsia="zh-TW"/>
          </w:rPr>
          <w:delText>остав</w:delText>
        </w:r>
        <w:r w:rsidR="00E1164B" w:rsidDel="00C84F62">
          <w:rPr>
            <w:lang w:val="ru-RU" w:eastAsia="zh-TW"/>
          </w:rPr>
          <w:delText>лят</w:delText>
        </w:r>
        <w:r w:rsidR="007420FC" w:rsidDel="00C84F62">
          <w:rPr>
            <w:lang w:val="ru-RU" w:eastAsia="zh-TW"/>
          </w:rPr>
          <w:delText xml:space="preserve">ь </w:delText>
        </w:r>
      </w:del>
      <w:ins w:id="170" w:author="Dima" w:date="2014-12-29T15:27:00Z">
        <w:r w:rsidR="00C84F62">
          <w:rPr>
            <w:lang w:val="ru-RU" w:eastAsia="zh-TW"/>
          </w:rPr>
          <w:t xml:space="preserve">сохранять </w:t>
        </w:r>
      </w:ins>
      <w:r w:rsidR="007420FC">
        <w:rPr>
          <w:lang w:val="ru-RU" w:eastAsia="zh-TW"/>
        </w:rPr>
        <w:t>привычный синтаксис</w:t>
      </w:r>
      <w:r w:rsidR="00E1164B">
        <w:rPr>
          <w:lang w:val="ru-RU" w:eastAsia="zh-TW"/>
        </w:rPr>
        <w:t xml:space="preserve"> </w:t>
      </w:r>
      <w:ins w:id="171" w:author="Dima" w:date="2014-12-29T15:28:00Z">
        <w:r w:rsidR="00C84F62">
          <w:rPr>
            <w:lang w:val="ru-RU" w:eastAsia="zh-TW"/>
          </w:rPr>
          <w:t>дабы</w:t>
        </w:r>
      </w:ins>
      <w:ins w:id="172" w:author="Vladimir" w:date="2014-12-31T16:40:00Z">
        <w:r w:rsidR="00D379C2">
          <w:rPr>
            <w:lang w:val="ru-RU" w:eastAsia="zh-TW"/>
          </w:rPr>
          <w:t xml:space="preserve"> </w:t>
        </w:r>
      </w:ins>
      <w:del w:id="173" w:author="Dima" w:date="2014-12-29T15:28:00Z">
        <w:r w:rsidR="00E1164B" w:rsidDel="00C84F62">
          <w:rPr>
            <w:lang w:val="ru-RU" w:eastAsia="zh-TW"/>
          </w:rPr>
          <w:delText xml:space="preserve">с </w:delText>
        </w:r>
        <w:r w:rsidDel="00C84F62">
          <w:rPr>
            <w:lang w:val="ru-RU" w:eastAsia="zh-TW"/>
          </w:rPr>
          <w:delText>тем</w:delText>
        </w:r>
        <w:r w:rsidR="00E1164B" w:rsidDel="00C84F62">
          <w:rPr>
            <w:lang w:val="ru-RU" w:eastAsia="zh-TW"/>
          </w:rPr>
          <w:delText xml:space="preserve">, </w:delText>
        </w:r>
        <w:r w:rsidR="007420FC" w:rsidDel="00C84F62">
          <w:rPr>
            <w:lang w:val="ru-RU" w:eastAsia="zh-TW"/>
          </w:rPr>
          <w:delText xml:space="preserve">чтобы </w:delText>
        </w:r>
      </w:del>
      <w:r w:rsidR="007420FC">
        <w:rPr>
          <w:lang w:val="ru-RU" w:eastAsia="zh-TW"/>
        </w:rPr>
        <w:t xml:space="preserve">человек, хорошо знающий </w:t>
      </w:r>
      <w:r w:rsidR="007420FC">
        <w:rPr>
          <w:lang w:eastAsia="zh-TW"/>
        </w:rPr>
        <w:t>C</w:t>
      </w:r>
      <w:r w:rsidR="007420FC" w:rsidRPr="007420FC">
        <w:rPr>
          <w:lang w:val="ru-RU" w:eastAsia="zh-TW"/>
        </w:rPr>
        <w:t xml:space="preserve">++ </w:t>
      </w:r>
      <w:r w:rsidR="007420FC">
        <w:rPr>
          <w:lang w:val="ru-RU" w:eastAsia="zh-TW"/>
        </w:rPr>
        <w:t xml:space="preserve">или </w:t>
      </w:r>
      <w:r w:rsidR="007420FC">
        <w:rPr>
          <w:lang w:eastAsia="zh-TW"/>
        </w:rPr>
        <w:t>Java</w:t>
      </w:r>
      <w:r w:rsidR="007420FC" w:rsidRPr="007420FC">
        <w:rPr>
          <w:lang w:val="ru-RU" w:eastAsia="zh-TW"/>
        </w:rPr>
        <w:t xml:space="preserve">, </w:t>
      </w:r>
      <w:r w:rsidR="00F16A82">
        <w:rPr>
          <w:lang w:val="ru-RU" w:eastAsia="zh-TW"/>
        </w:rPr>
        <w:t>мог</w:t>
      </w:r>
      <w:r w:rsidR="00C8718C">
        <w:rPr>
          <w:lang w:val="ru-RU" w:eastAsia="zh-TW"/>
        </w:rPr>
        <w:t xml:space="preserve"> читать и понимать</w:t>
      </w:r>
      <w:r w:rsidR="007420FC">
        <w:rPr>
          <w:lang w:val="ru-RU" w:eastAsia="zh-TW"/>
        </w:rPr>
        <w:t xml:space="preserve"> </w:t>
      </w:r>
      <w:r w:rsidR="00E1164B">
        <w:rPr>
          <w:lang w:val="ru-RU" w:eastAsia="zh-TW"/>
        </w:rPr>
        <w:t xml:space="preserve">подавляющую часть </w:t>
      </w:r>
      <w:r w:rsidR="007420FC">
        <w:rPr>
          <w:lang w:eastAsia="zh-TW"/>
        </w:rPr>
        <w:t>Jancy</w:t>
      </w:r>
      <w:r w:rsidR="00E1164B">
        <w:rPr>
          <w:lang w:val="ru-RU" w:eastAsia="zh-TW"/>
        </w:rPr>
        <w:t>-кода</w:t>
      </w:r>
      <w:r>
        <w:rPr>
          <w:lang w:val="ru-RU" w:eastAsia="zh-TW"/>
        </w:rPr>
        <w:t xml:space="preserve"> без подготовки</w:t>
      </w:r>
      <w:r w:rsidR="007420FC">
        <w:rPr>
          <w:lang w:val="ru-RU" w:eastAsia="zh-TW"/>
        </w:rPr>
        <w:t>.</w:t>
      </w:r>
      <w:r w:rsidR="00E1164B">
        <w:rPr>
          <w:lang w:val="ru-RU" w:eastAsia="zh-TW"/>
        </w:rPr>
        <w:t xml:space="preserve"> Насколько это удалось – судить вам.</w:t>
      </w:r>
    </w:p>
    <w:p w:rsidR="008A14AD" w:rsidRPr="002A71DC" w:rsidRDefault="005F20EE" w:rsidP="00DE7024">
      <w:pPr>
        <w:pStyle w:val="Heading2"/>
        <w:rPr>
          <w:lang w:val="ru-RU" w:eastAsia="zh-TW"/>
        </w:rPr>
      </w:pPr>
      <w:bookmarkStart w:id="174" w:name="_Toc405907011"/>
      <w:r>
        <w:rPr>
          <w:rFonts w:hint="eastAsia"/>
          <w:lang w:val="ru-RU" w:eastAsia="zh-TW"/>
        </w:rPr>
        <w:t>ABI</w:t>
      </w:r>
      <w:r w:rsidRPr="005F20EE">
        <w:rPr>
          <w:lang w:val="ru-RU" w:eastAsia="zh-TW"/>
        </w:rPr>
        <w:t>-</w:t>
      </w:r>
      <w:r w:rsidR="008A14AD">
        <w:rPr>
          <w:lang w:val="ru-RU" w:eastAsia="zh-TW"/>
        </w:rPr>
        <w:t xml:space="preserve">совместимость с </w:t>
      </w:r>
      <w:r w:rsidR="008A14AD">
        <w:rPr>
          <w:lang w:eastAsia="zh-TW"/>
        </w:rPr>
        <w:t>C</w:t>
      </w:r>
      <w:r w:rsidR="008A14AD" w:rsidRPr="008A14AD">
        <w:rPr>
          <w:lang w:val="ru-RU" w:eastAsia="zh-TW"/>
        </w:rPr>
        <w:t>/</w:t>
      </w:r>
      <w:r w:rsidR="008A14AD">
        <w:rPr>
          <w:lang w:eastAsia="zh-TW"/>
        </w:rPr>
        <w:t>C</w:t>
      </w:r>
      <w:r w:rsidR="008A14AD">
        <w:rPr>
          <w:lang w:val="ru-RU" w:eastAsia="zh-TW"/>
        </w:rPr>
        <w:t>++</w:t>
      </w:r>
      <w:bookmarkEnd w:id="174"/>
      <w:r w:rsidR="008A14AD" w:rsidRPr="002A71DC">
        <w:rPr>
          <w:lang w:val="ru-RU" w:eastAsia="zh-TW"/>
        </w:rPr>
        <w:t xml:space="preserve"> </w:t>
      </w:r>
    </w:p>
    <w:p w:rsidR="00C8718C" w:rsidRPr="00095693" w:rsidRDefault="00C8718C" w:rsidP="007420FC">
      <w:pPr>
        <w:rPr>
          <w:lang w:val="ru-RU" w:eastAsia="zh-TW"/>
          <w:rPrChange w:id="175" w:author="vovkos" w:date="2015-01-01T14:15:00Z">
            <w:rPr>
              <w:shd w:val="clear" w:color="auto" w:fill="FFFFFF"/>
              <w:lang w:val="ru-RU"/>
            </w:rPr>
          </w:rPrChange>
        </w:rPr>
      </w:pPr>
      <w:r w:rsidRPr="00095693">
        <w:rPr>
          <w:lang w:val="ru-RU" w:eastAsia="zh-TW"/>
          <w:rPrChange w:id="176" w:author="vovkos" w:date="2015-01-01T14:15:00Z">
            <w:rPr>
              <w:shd w:val="clear" w:color="auto" w:fill="FFFFFF"/>
            </w:rPr>
          </w:rPrChange>
        </w:rPr>
        <w:t xml:space="preserve">Jancy-скрипты JIT-компилируются и </w:t>
      </w:r>
      <w:r w:rsidRPr="000C2B5A">
        <w:rPr>
          <w:lang w:val="ru-RU" w:eastAsia="zh-TW"/>
          <w:rPrChange w:id="177" w:author="vovkos" w:date="2015-01-01T14:15:00Z">
            <w:rPr>
              <w:shd w:val="clear" w:color="auto" w:fill="FFFFFF"/>
            </w:rPr>
          </w:rPrChange>
        </w:rPr>
        <w:t xml:space="preserve">могут быть </w:t>
      </w:r>
      <w:r w:rsidR="007F1DD7" w:rsidRPr="000C2B5A">
        <w:rPr>
          <w:lang w:val="ru-RU" w:eastAsia="zh-TW"/>
        </w:rPr>
        <w:t xml:space="preserve">напрямую </w:t>
      </w:r>
      <w:r w:rsidRPr="000C2B5A">
        <w:rPr>
          <w:lang w:val="ru-RU" w:eastAsia="zh-TW"/>
          <w:rPrChange w:id="178" w:author="vovkos" w:date="2015-01-01T14:15:00Z">
            <w:rPr>
              <w:shd w:val="clear" w:color="auto" w:fill="FFFFFF"/>
            </w:rPr>
          </w:rPrChange>
        </w:rPr>
        <w:t>вызваны из хостового приложения</w:t>
      </w:r>
      <w:r w:rsidR="007F1DD7" w:rsidRPr="000C2B5A">
        <w:rPr>
          <w:lang w:val="ru-RU" w:eastAsia="zh-TW"/>
        </w:rPr>
        <w:t xml:space="preserve"> на С++.</w:t>
      </w:r>
      <w:r w:rsidR="00F32F37" w:rsidRPr="00095693">
        <w:rPr>
          <w:lang w:val="ru-RU" w:eastAsia="zh-TW"/>
          <w:rPrChange w:id="179" w:author="vovkos" w:date="2015-01-01T14:15:00Z">
            <w:rPr>
              <w:shd w:val="clear" w:color="auto" w:fill="FFFFFF"/>
              <w:lang w:val="ru-RU"/>
            </w:rPr>
          </w:rPrChange>
        </w:rPr>
        <w:t xml:space="preserve"> Jancy поддерживает все основные модели вызовов (calling conventions) и совместим с </w:t>
      </w:r>
      <w:r w:rsidR="00744FD0" w:rsidRPr="00095693">
        <w:rPr>
          <w:lang w:val="ru-RU" w:eastAsia="zh-TW"/>
          <w:rPrChange w:id="180" w:author="vovkos" w:date="2015-01-01T14:15:00Z">
            <w:rPr>
              <w:shd w:val="clear" w:color="auto" w:fill="FFFFFF"/>
              <w:lang w:val="ru-RU"/>
            </w:rPr>
          </w:rPrChange>
        </w:rPr>
        <w:t>компиляторами MSVC</w:t>
      </w:r>
      <w:r w:rsidR="009B7DE1" w:rsidRPr="00095693">
        <w:rPr>
          <w:lang w:val="ru-RU" w:eastAsia="zh-TW"/>
          <w:rPrChange w:id="181" w:author="vovkos" w:date="2015-01-01T14:15:00Z">
            <w:rPr>
              <w:shd w:val="clear" w:color="auto" w:fill="FFFFFF"/>
              <w:lang w:val="ru-RU"/>
            </w:rPr>
          </w:rPrChange>
        </w:rPr>
        <w:t xml:space="preserve"> и</w:t>
      </w:r>
      <w:r w:rsidR="00744FD0" w:rsidRPr="00095693">
        <w:rPr>
          <w:lang w:val="ru-RU" w:eastAsia="zh-TW"/>
          <w:rPrChange w:id="182" w:author="vovkos" w:date="2015-01-01T14:15:00Z">
            <w:rPr>
              <w:shd w:val="clear" w:color="auto" w:fill="FFFFFF"/>
              <w:lang w:val="ru-RU"/>
            </w:rPr>
          </w:rPrChange>
        </w:rPr>
        <w:t xml:space="preserve"> </w:t>
      </w:r>
      <w:r w:rsidR="009B7DE1" w:rsidRPr="00095693">
        <w:rPr>
          <w:lang w:val="ru-RU" w:eastAsia="zh-TW"/>
          <w:rPrChange w:id="183" w:author="vovkos" w:date="2015-01-01T14:15:00Z">
            <w:rPr>
              <w:shd w:val="clear" w:color="auto" w:fill="FFFFFF"/>
            </w:rPr>
          </w:rPrChange>
        </w:rPr>
        <w:t xml:space="preserve">GCC </w:t>
      </w:r>
      <w:r w:rsidR="00F32F37" w:rsidRPr="00095693">
        <w:rPr>
          <w:lang w:val="ru-RU" w:eastAsia="zh-TW"/>
          <w:rPrChange w:id="184" w:author="vovkos" w:date="2015-01-01T14:15:00Z">
            <w:rPr>
              <w:shd w:val="clear" w:color="auto" w:fill="FFFFFF"/>
              <w:lang w:val="ru-RU"/>
            </w:rPr>
          </w:rPrChange>
        </w:rPr>
        <w:t xml:space="preserve">в </w:t>
      </w:r>
      <w:r w:rsidR="000C2B5A">
        <w:rPr>
          <w:lang w:val="ru-RU" w:eastAsia="zh-TW"/>
        </w:rPr>
        <w:t>плане</w:t>
      </w:r>
      <w:r w:rsidR="00F32F37" w:rsidRPr="00095693">
        <w:rPr>
          <w:lang w:val="ru-RU" w:eastAsia="zh-TW"/>
          <w:rPrChange w:id="185" w:author="vovkos" w:date="2015-01-01T14:15:00Z">
            <w:rPr>
              <w:shd w:val="clear" w:color="auto" w:fill="FFFFFF"/>
              <w:lang w:val="ru-RU"/>
            </w:rPr>
          </w:rPrChange>
        </w:rPr>
        <w:t xml:space="preserve"> размещения полей структур (structs) и объединений (unions</w:t>
      </w:r>
      <w:r w:rsidR="009B7DE1" w:rsidRPr="00095693">
        <w:rPr>
          <w:lang w:val="ru-RU" w:eastAsia="zh-TW"/>
          <w:rPrChange w:id="186" w:author="vovkos" w:date="2015-01-01T14:15:00Z">
            <w:rPr>
              <w:shd w:val="clear" w:color="auto" w:fill="FFFFFF"/>
              <w:lang w:val="ru-RU"/>
            </w:rPr>
          </w:rPrChange>
        </w:rPr>
        <w:t>).</w:t>
      </w:r>
      <w:r w:rsidR="00F32F37" w:rsidRPr="00095693">
        <w:rPr>
          <w:lang w:val="ru-RU" w:eastAsia="zh-TW"/>
          <w:rPrChange w:id="187" w:author="vovkos" w:date="2015-01-01T14:15:00Z">
            <w:rPr>
              <w:shd w:val="clear" w:color="auto" w:fill="FFFFFF"/>
              <w:lang w:val="ru-RU"/>
            </w:rPr>
          </w:rPrChange>
        </w:rPr>
        <w:t xml:space="preserve"> </w:t>
      </w:r>
    </w:p>
    <w:p w:rsidR="00744FD0" w:rsidRPr="00095693" w:rsidRDefault="00744FD0" w:rsidP="007420FC">
      <w:pPr>
        <w:rPr>
          <w:lang w:val="ru-RU" w:eastAsia="zh-TW"/>
          <w:rPrChange w:id="188" w:author="vovkos" w:date="2015-01-01T14:15:00Z">
            <w:rPr>
              <w:shd w:val="clear" w:color="auto" w:fill="FFFFFF"/>
              <w:lang w:val="ru-RU"/>
            </w:rPr>
          </w:rPrChange>
        </w:rPr>
      </w:pPr>
      <w:r w:rsidRPr="00095693">
        <w:rPr>
          <w:lang w:val="ru-RU" w:eastAsia="zh-TW"/>
          <w:rPrChange w:id="189" w:author="vovkos" w:date="2015-01-01T14:15:00Z">
            <w:rPr>
              <w:shd w:val="clear" w:color="auto" w:fill="FFFFFF"/>
              <w:lang w:val="ru-RU"/>
            </w:rPr>
          </w:rPrChange>
        </w:rPr>
        <w:t xml:space="preserve">Это означает, что </w:t>
      </w:r>
      <w:r w:rsidR="00C16166" w:rsidRPr="00095693">
        <w:rPr>
          <w:lang w:val="ru-RU" w:eastAsia="zh-TW"/>
          <w:rPrChange w:id="190" w:author="vovkos" w:date="2015-01-01T14:15:00Z">
            <w:rPr>
              <w:shd w:val="clear" w:color="auto" w:fill="FFFFFF"/>
              <w:lang w:val="ru-RU"/>
            </w:rPr>
          </w:rPrChange>
        </w:rPr>
        <w:t xml:space="preserve">после </w:t>
      </w:r>
      <w:r w:rsidRPr="00095693">
        <w:rPr>
          <w:lang w:val="ru-RU" w:eastAsia="zh-TW"/>
          <w:rPrChange w:id="191" w:author="vovkos" w:date="2015-01-01T14:15:00Z">
            <w:rPr>
              <w:shd w:val="clear" w:color="auto" w:fill="FFFFFF"/>
              <w:lang w:val="ru-RU"/>
            </w:rPr>
          </w:rPrChange>
        </w:rPr>
        <w:t>правильно</w:t>
      </w:r>
      <w:r w:rsidR="00C16166" w:rsidRPr="00095693">
        <w:rPr>
          <w:lang w:val="ru-RU" w:eastAsia="zh-TW"/>
          <w:rPrChange w:id="192" w:author="vovkos" w:date="2015-01-01T14:15:00Z">
            <w:rPr>
              <w:shd w:val="clear" w:color="auto" w:fill="FFFFFF"/>
              <w:lang w:val="ru-RU"/>
            </w:rPr>
          </w:rPrChange>
        </w:rPr>
        <w:t>го описания типов данных и прототи</w:t>
      </w:r>
      <w:r w:rsidR="00AF1C46" w:rsidRPr="00095693">
        <w:rPr>
          <w:lang w:val="ru-RU" w:eastAsia="zh-TW"/>
          <w:rPrChange w:id="193" w:author="vovkos" w:date="2015-01-01T14:15:00Z">
            <w:rPr>
              <w:shd w:val="clear" w:color="auto" w:fill="FFFFFF"/>
              <w:lang w:val="ru-RU"/>
            </w:rPr>
          </w:rPrChange>
        </w:rPr>
        <w:t>п</w:t>
      </w:r>
      <w:r w:rsidR="00C16166" w:rsidRPr="00095693">
        <w:rPr>
          <w:lang w:val="ru-RU" w:eastAsia="zh-TW"/>
          <w:rPrChange w:id="194" w:author="vovkos" w:date="2015-01-01T14:15:00Z">
            <w:rPr>
              <w:shd w:val="clear" w:color="auto" w:fill="FFFFFF"/>
              <w:lang w:val="ru-RU"/>
            </w:rPr>
          </w:rPrChange>
        </w:rPr>
        <w:t>ов</w:t>
      </w:r>
      <w:r w:rsidRPr="00095693">
        <w:rPr>
          <w:lang w:val="ru-RU" w:eastAsia="zh-TW"/>
          <w:rPrChange w:id="195" w:author="vovkos" w:date="2015-01-01T14:15:00Z">
            <w:rPr>
              <w:shd w:val="clear" w:color="auto" w:fill="FFFFFF"/>
              <w:lang w:val="ru-RU"/>
            </w:rPr>
          </w:rPrChange>
        </w:rPr>
        <w:t xml:space="preserve"> функций в </w:t>
      </w:r>
      <w:ins w:id="196" w:author="Dima" w:date="2014-12-29T15:29:00Z">
        <w:r w:rsidR="00C84F62" w:rsidRPr="00095693">
          <w:rPr>
            <w:lang w:val="ru-RU" w:eastAsia="zh-TW"/>
            <w:rPrChange w:id="197" w:author="vovkos" w:date="2015-01-01T14:15:00Z">
              <w:rPr>
                <w:shd w:val="clear" w:color="auto" w:fill="FFFFFF"/>
                <w:lang w:val="ru-RU"/>
              </w:rPr>
            </w:rPrChange>
          </w:rPr>
          <w:t xml:space="preserve">скриптах </w:t>
        </w:r>
      </w:ins>
      <w:r w:rsidRPr="00095693">
        <w:rPr>
          <w:lang w:val="ru-RU" w:eastAsia="zh-TW"/>
          <w:rPrChange w:id="198" w:author="vovkos" w:date="2015-01-01T14:15:00Z">
            <w:rPr>
              <w:shd w:val="clear" w:color="auto" w:fill="FFFFFF"/>
            </w:rPr>
          </w:rPrChange>
        </w:rPr>
        <w:t>Jancy</w:t>
      </w:r>
      <w:del w:id="199" w:author="Dima" w:date="2014-12-29T15:29:00Z">
        <w:r w:rsidRPr="00095693" w:rsidDel="00C84F62">
          <w:rPr>
            <w:lang w:val="ru-RU" w:eastAsia="zh-TW"/>
            <w:rPrChange w:id="200" w:author="vovkos" w:date="2015-01-01T14:15:00Z">
              <w:rPr>
                <w:shd w:val="clear" w:color="auto" w:fill="FFFFFF"/>
                <w:lang w:val="ru-RU"/>
              </w:rPr>
            </w:rPrChange>
          </w:rPr>
          <w:delText xml:space="preserve"> скриптах</w:delText>
        </w:r>
      </w:del>
      <w:r w:rsidRPr="00095693">
        <w:rPr>
          <w:lang w:val="ru-RU" w:eastAsia="zh-TW"/>
          <w:rPrChange w:id="201" w:author="vovkos" w:date="2015-01-01T14:15:00Z">
            <w:rPr>
              <w:shd w:val="clear" w:color="auto" w:fill="FFFFFF"/>
              <w:lang w:val="ru-RU"/>
            </w:rPr>
          </w:rPrChange>
        </w:rPr>
        <w:t xml:space="preserve"> и</w:t>
      </w:r>
      <w:ins w:id="202" w:author="Dima" w:date="2014-12-29T15:29:00Z">
        <w:r w:rsidR="00C84F62" w:rsidRPr="00095693">
          <w:rPr>
            <w:lang w:val="ru-RU" w:eastAsia="zh-TW"/>
            <w:rPrChange w:id="203" w:author="vovkos" w:date="2015-01-01T14:15:00Z">
              <w:rPr>
                <w:shd w:val="clear" w:color="auto" w:fill="FFFFFF"/>
                <w:lang w:val="ru-RU"/>
              </w:rPr>
            </w:rPrChange>
          </w:rPr>
          <w:t xml:space="preserve"> приложении на</w:t>
        </w:r>
      </w:ins>
      <w:r w:rsidRPr="00095693">
        <w:rPr>
          <w:lang w:val="ru-RU" w:eastAsia="zh-TW"/>
          <w:rPrChange w:id="204" w:author="vovkos" w:date="2015-01-01T14:15:00Z">
            <w:rPr>
              <w:shd w:val="clear" w:color="auto" w:fill="FFFFFF"/>
              <w:lang w:val="ru-RU"/>
            </w:rPr>
          </w:rPrChange>
        </w:rPr>
        <w:t xml:space="preserve"> C++</w:t>
      </w:r>
      <w:del w:id="205" w:author="Dima" w:date="2014-12-29T15:29:00Z">
        <w:r w:rsidRPr="00095693" w:rsidDel="00C84F62">
          <w:rPr>
            <w:lang w:val="ru-RU" w:eastAsia="zh-TW"/>
            <w:rPrChange w:id="206" w:author="vovkos" w:date="2015-01-01T14:15:00Z">
              <w:rPr>
                <w:shd w:val="clear" w:color="auto" w:fill="FFFFFF"/>
                <w:lang w:val="ru-RU"/>
              </w:rPr>
            </w:rPrChange>
          </w:rPr>
          <w:delText xml:space="preserve"> приложении,</w:delText>
        </w:r>
      </w:del>
      <w:r w:rsidRPr="00095693">
        <w:rPr>
          <w:lang w:val="ru-RU" w:eastAsia="zh-TW"/>
          <w:rPrChange w:id="207" w:author="vovkos" w:date="2015-01-01T14:15:00Z">
            <w:rPr>
              <w:shd w:val="clear" w:color="auto" w:fill="FFFFFF"/>
              <w:lang w:val="ru-RU"/>
            </w:rPr>
          </w:rPrChange>
        </w:rPr>
        <w:t xml:space="preserve"> </w:t>
      </w:r>
      <w:r w:rsidR="00C16166" w:rsidRPr="00095693">
        <w:rPr>
          <w:lang w:val="ru-RU" w:eastAsia="zh-TW"/>
          <w:rPrChange w:id="208" w:author="vovkos" w:date="2015-01-01T14:15:00Z">
            <w:rPr>
              <w:shd w:val="clear" w:color="auto" w:fill="FFFFFF"/>
              <w:lang w:val="ru-RU"/>
            </w:rPr>
          </w:rPrChange>
        </w:rPr>
        <w:t xml:space="preserve">становится </w:t>
      </w:r>
      <w:r w:rsidRPr="00095693">
        <w:rPr>
          <w:lang w:val="ru-RU" w:eastAsia="zh-TW"/>
          <w:rPrChange w:id="209" w:author="vovkos" w:date="2015-01-01T14:15:00Z">
            <w:rPr>
              <w:shd w:val="clear" w:color="auto" w:fill="FFFFFF"/>
              <w:lang w:val="ru-RU"/>
            </w:rPr>
          </w:rPrChange>
        </w:rPr>
        <w:t>возможно передавать данные</w:t>
      </w:r>
      <w:r w:rsidR="00C16166" w:rsidRPr="00095693">
        <w:rPr>
          <w:lang w:val="ru-RU" w:eastAsia="zh-TW"/>
          <w:rPrChange w:id="210" w:author="vovkos" w:date="2015-01-01T14:15:00Z">
            <w:rPr>
              <w:shd w:val="clear" w:color="auto" w:fill="FFFFFF"/>
              <w:lang w:val="ru-RU"/>
            </w:rPr>
          </w:rPrChange>
        </w:rPr>
        <w:t xml:space="preserve"> </w:t>
      </w:r>
      <w:r w:rsidR="002E7FAE" w:rsidRPr="00095693">
        <w:rPr>
          <w:lang w:val="ru-RU" w:eastAsia="zh-TW"/>
          <w:rPrChange w:id="211" w:author="vovkos" w:date="2015-01-01T14:15:00Z">
            <w:rPr>
              <w:shd w:val="clear" w:color="auto" w:fill="FFFFFF"/>
              <w:lang w:val="ru-RU"/>
            </w:rPr>
          </w:rPrChange>
        </w:rPr>
        <w:t xml:space="preserve">естественным образом, через аргументы функций и возвращаемые значения, </w:t>
      </w:r>
      <w:r w:rsidR="00C16166" w:rsidRPr="00095693">
        <w:rPr>
          <w:lang w:val="ru-RU" w:eastAsia="zh-TW"/>
          <w:rPrChange w:id="212" w:author="vovkos" w:date="2015-01-01T14:15:00Z">
            <w:rPr>
              <w:shd w:val="clear" w:color="auto" w:fill="FFFFFF"/>
              <w:lang w:val="ru-RU"/>
            </w:rPr>
          </w:rPrChange>
        </w:rPr>
        <w:t>без необходимости явного заталкивания на стек виртуальной машины или упаковки в variant-подобные контейнеры</w:t>
      </w:r>
      <w:r w:rsidR="002E7FAE" w:rsidRPr="00095693">
        <w:rPr>
          <w:lang w:val="ru-RU" w:eastAsia="zh-TW"/>
          <w:rPrChange w:id="213" w:author="vovkos" w:date="2015-01-01T14:15:00Z">
            <w:rPr>
              <w:shd w:val="clear" w:color="auto" w:fill="FFFFFF"/>
              <w:lang w:val="ru-RU"/>
            </w:rPr>
          </w:rPrChange>
        </w:rPr>
        <w:t>.</w:t>
      </w:r>
    </w:p>
    <w:p w:rsidR="00AC07B9" w:rsidRPr="00744FD0" w:rsidRDefault="007838D1" w:rsidP="00AC07B9">
      <w:pPr>
        <w:rPr>
          <w:rFonts w:eastAsia="Times New Roman"/>
          <w:lang w:val="ru-RU"/>
        </w:rPr>
      </w:pPr>
      <w:ins w:id="214" w:author="Dima" w:date="2014-12-29T15:29:00Z">
        <w:r>
          <w:rPr>
            <w:rFonts w:eastAsia="Times New Roman"/>
            <w:lang w:val="ru-RU"/>
          </w:rPr>
          <w:t xml:space="preserve">Вот типы, совместимые с </w:t>
        </w:r>
      </w:ins>
      <w:r w:rsidR="00744FD0">
        <w:rPr>
          <w:rFonts w:eastAsia="Times New Roman"/>
        </w:rPr>
        <w:t>Jancy</w:t>
      </w:r>
      <w:del w:id="215" w:author="Dima" w:date="2014-12-29T15:30:00Z">
        <w:r w:rsidR="00744FD0" w:rsidRPr="00744FD0" w:rsidDel="007838D1">
          <w:rPr>
            <w:rFonts w:eastAsia="Times New Roman"/>
            <w:lang w:val="ru-RU"/>
          </w:rPr>
          <w:delText>-</w:delText>
        </w:r>
        <w:r w:rsidR="00AF1C46" w:rsidDel="007838D1">
          <w:rPr>
            <w:rFonts w:eastAsia="Times New Roman"/>
            <w:lang w:val="ru-RU"/>
          </w:rPr>
          <w:delText>с</w:delText>
        </w:r>
        <w:r w:rsidR="00744FD0" w:rsidDel="007838D1">
          <w:rPr>
            <w:rFonts w:eastAsia="Times New Roman"/>
            <w:lang w:val="ru-RU"/>
          </w:rPr>
          <w:delText>овместимыми являются следующие типы</w:delText>
        </w:r>
      </w:del>
      <w:r w:rsidR="00AC07B9" w:rsidRPr="00744FD0">
        <w:rPr>
          <w:rFonts w:eastAsia="Times New Roman"/>
          <w:lang w:val="ru-RU"/>
        </w:rPr>
        <w:t>:</w:t>
      </w:r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Все примитивные</w:t>
      </w:r>
      <w:r w:rsidR="00AC07B9" w:rsidRPr="00744FD0">
        <w:rPr>
          <w:lang w:val="ru-RU"/>
        </w:rPr>
        <w:t xml:space="preserve"> </w:t>
      </w:r>
      <w:ins w:id="216" w:author="Dima" w:date="2014-12-29T15:30:00Z">
        <w:r w:rsidR="007838D1">
          <w:rPr>
            <w:lang w:val="ru-RU"/>
          </w:rPr>
          <w:t xml:space="preserve">типы из </w:t>
        </w:r>
      </w:ins>
      <w:r w:rsidR="00AC07B9">
        <w:t>C</w:t>
      </w:r>
      <w:r w:rsidR="00AC07B9" w:rsidRPr="00744FD0">
        <w:rPr>
          <w:lang w:val="ru-RU"/>
        </w:rPr>
        <w:t>/</w:t>
      </w:r>
      <w:r w:rsidR="00AC07B9">
        <w:t>C</w:t>
      </w:r>
      <w:r w:rsidR="00AC07B9" w:rsidRPr="00744FD0">
        <w:rPr>
          <w:lang w:val="ru-RU"/>
        </w:rPr>
        <w:t>++</w:t>
      </w:r>
      <w:del w:id="217" w:author="Dima" w:date="2014-12-29T15:30:00Z">
        <w:r w:rsidR="00AC07B9" w:rsidRPr="00744FD0" w:rsidDel="007838D1">
          <w:rPr>
            <w:lang w:val="ru-RU"/>
          </w:rPr>
          <w:delText xml:space="preserve"> </w:delText>
        </w:r>
        <w:r w:rsidDel="007838D1">
          <w:rPr>
            <w:lang w:val="ru-RU"/>
          </w:rPr>
          <w:delText>типы</w:delText>
        </w:r>
      </w:del>
      <w:ins w:id="218" w:author="Dima" w:date="2014-12-29T15:30:00Z">
        <w:r w:rsidR="007838D1" w:rsidRPr="007838D1">
          <w:rPr>
            <w:lang w:val="ru-RU"/>
            <w:rPrChange w:id="219" w:author="Dima" w:date="2014-12-29T15:30:00Z">
              <w:rPr/>
            </w:rPrChange>
          </w:rPr>
          <w:t>;</w:t>
        </w:r>
      </w:ins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Целые типы с обратным порядком следования байтов, или</w:t>
      </w:r>
      <w:r w:rsidRPr="00744FD0">
        <w:rPr>
          <w:lang w:val="ru-RU"/>
        </w:rPr>
        <w:t xml:space="preserve"> </w:t>
      </w:r>
      <w:r w:rsidRPr="00744FD0">
        <w:rPr>
          <w:i/>
        </w:rPr>
        <w:t>bigendians</w:t>
      </w:r>
      <w:ins w:id="220" w:author="Dima" w:date="2014-12-29T15:30:00Z">
        <w:r w:rsidR="007838D1" w:rsidRPr="007838D1">
          <w:rPr>
            <w:lang w:val="ru-RU"/>
            <w:rPrChange w:id="221" w:author="Dima" w:date="2014-12-29T15:30:00Z">
              <w:rPr>
                <w:i/>
              </w:rPr>
            </w:rPrChange>
          </w:rPr>
          <w:t>;</w:t>
        </w:r>
      </w:ins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Структуры (</w:t>
      </w:r>
      <w:r>
        <w:t>structs</w:t>
      </w:r>
      <w:r>
        <w:rPr>
          <w:lang w:val="ru-RU"/>
        </w:rPr>
        <w:t>) и объединения</w:t>
      </w:r>
      <w:r w:rsidRPr="00744FD0">
        <w:rPr>
          <w:lang w:val="ru-RU"/>
        </w:rPr>
        <w:t xml:space="preserve"> (</w:t>
      </w:r>
      <w:r>
        <w:t>unions</w:t>
      </w:r>
      <w:r>
        <w:rPr>
          <w:lang w:val="ru-RU"/>
        </w:rPr>
        <w:t>)</w:t>
      </w:r>
      <w:del w:id="222" w:author="Dima" w:date="2014-12-29T15:30:00Z">
        <w:r w:rsidDel="007838D1">
          <w:rPr>
            <w:lang w:val="ru-RU"/>
          </w:rPr>
          <w:delText xml:space="preserve"> (</w:delText>
        </w:r>
      </w:del>
      <w:r>
        <w:rPr>
          <w:lang w:val="ru-RU"/>
        </w:rPr>
        <w:t>с произвольным фактором упаковки</w:t>
      </w:r>
      <w:del w:id="223" w:author="Dima" w:date="2014-12-29T15:30:00Z">
        <w:r w:rsidDel="007838D1">
          <w:rPr>
            <w:lang w:val="ru-RU"/>
          </w:rPr>
          <w:delText>)</w:delText>
        </w:r>
      </w:del>
      <w:ins w:id="224" w:author="Dima" w:date="2014-12-29T15:30:00Z">
        <w:r w:rsidR="007838D1" w:rsidRPr="007838D1">
          <w:rPr>
            <w:lang w:val="ru-RU"/>
            <w:rPrChange w:id="225" w:author="Dima" w:date="2014-12-29T15:30:00Z">
              <w:rPr/>
            </w:rPrChange>
          </w:rPr>
          <w:t>;</w:t>
        </w:r>
      </w:ins>
    </w:p>
    <w:p w:rsidR="00744FD0" w:rsidRPr="00744FD0" w:rsidRDefault="00744FD0" w:rsidP="00DE7024">
      <w:pPr>
        <w:pStyle w:val="ListParagraph"/>
        <w:numPr>
          <w:ilvl w:val="0"/>
          <w:numId w:val="41"/>
        </w:numPr>
        <w:rPr>
          <w:lang w:val="ru-RU"/>
        </w:rPr>
      </w:pPr>
      <w:r w:rsidRPr="00744FD0">
        <w:rPr>
          <w:lang w:val="ru-RU"/>
        </w:rPr>
        <w:t>Битовые поля (</w:t>
      </w:r>
      <w:r>
        <w:t>bitfields</w:t>
      </w:r>
      <w:r w:rsidRPr="00744FD0">
        <w:rPr>
          <w:lang w:val="ru-RU"/>
        </w:rPr>
        <w:t xml:space="preserve">) </w:t>
      </w:r>
      <w:r>
        <w:rPr>
          <w:lang w:val="ru-RU"/>
        </w:rPr>
        <w:t>в структурах и объединениях</w:t>
      </w:r>
      <w:ins w:id="226" w:author="Dima" w:date="2014-12-29T15:30:00Z">
        <w:r w:rsidR="007838D1" w:rsidRPr="007838D1">
          <w:rPr>
            <w:lang w:val="ru-RU"/>
            <w:rPrChange w:id="227" w:author="Dima" w:date="2014-12-29T15:30:00Z">
              <w:rPr/>
            </w:rPrChange>
          </w:rPr>
          <w:t>;</w:t>
        </w:r>
      </w:ins>
    </w:p>
    <w:p w:rsidR="00AC07B9" w:rsidRPr="00AC07B9" w:rsidRDefault="00744FD0" w:rsidP="00DE7024">
      <w:pPr>
        <w:pStyle w:val="ListParagraph"/>
        <w:numPr>
          <w:ilvl w:val="0"/>
          <w:numId w:val="41"/>
        </w:numPr>
      </w:pPr>
      <w:r>
        <w:rPr>
          <w:lang w:val="ru-RU"/>
        </w:rPr>
        <w:t>Массивы (</w:t>
      </w:r>
      <w:r>
        <w:t>arrays)</w:t>
      </w:r>
      <w:ins w:id="228" w:author="Dima" w:date="2014-12-29T15:30:00Z">
        <w:r w:rsidR="007838D1">
          <w:t>;</w:t>
        </w:r>
      </w:ins>
    </w:p>
    <w:p w:rsidR="00AC07B9" w:rsidRPr="00744FD0" w:rsidRDefault="007838D1" w:rsidP="00AC07B9">
      <w:pPr>
        <w:pStyle w:val="ListParagraph"/>
        <w:numPr>
          <w:ilvl w:val="0"/>
          <w:numId w:val="41"/>
        </w:numPr>
        <w:rPr>
          <w:lang w:val="ru-RU"/>
        </w:rPr>
      </w:pPr>
      <w:ins w:id="229" w:author="Dima" w:date="2014-12-29T15:31:00Z">
        <w:r>
          <w:rPr>
            <w:lang w:val="ru-RU"/>
          </w:rPr>
          <w:t xml:space="preserve">Указатели </w:t>
        </w:r>
      </w:ins>
      <w:del w:id="230" w:author="Dima" w:date="2014-12-29T15:31:00Z">
        <w:r w:rsidR="00AC07B9" w:rsidRPr="00AC07B9" w:rsidDel="007838D1">
          <w:delText>C</w:delText>
        </w:r>
        <w:r w:rsidR="00AC07B9" w:rsidRPr="00744FD0" w:rsidDel="007838D1">
          <w:rPr>
            <w:lang w:val="ru-RU"/>
          </w:rPr>
          <w:delText>/</w:delText>
        </w:r>
        <w:r w:rsidR="00AC07B9" w:rsidRPr="00AC07B9" w:rsidDel="007838D1">
          <w:delText>C</w:delText>
        </w:r>
        <w:r w:rsidR="00AC07B9" w:rsidRPr="00744FD0" w:rsidDel="007838D1">
          <w:rPr>
            <w:lang w:val="ru-RU"/>
          </w:rPr>
          <w:delText xml:space="preserve">++ </w:delText>
        </w:r>
        <w:r w:rsidR="00744FD0" w:rsidDel="007838D1">
          <w:rPr>
            <w:lang w:val="ru-RU"/>
          </w:rPr>
          <w:delText xml:space="preserve">указатели </w:delText>
        </w:r>
      </w:del>
      <w:r w:rsidR="00744FD0">
        <w:rPr>
          <w:lang w:val="ru-RU"/>
        </w:rPr>
        <w:t xml:space="preserve">на </w:t>
      </w:r>
      <w:del w:id="231" w:author="Vladimir" w:date="2014-12-31T16:43:00Z">
        <w:r w:rsidR="00744FD0" w:rsidDel="005C3C20">
          <w:rPr>
            <w:lang w:val="ru-RU"/>
          </w:rPr>
          <w:delText xml:space="preserve">данные и </w:delText>
        </w:r>
      </w:del>
      <w:r w:rsidR="00744FD0">
        <w:rPr>
          <w:lang w:val="ru-RU"/>
        </w:rPr>
        <w:t>функции</w:t>
      </w:r>
      <w:ins w:id="232" w:author="Dima" w:date="2014-12-29T15:31:00Z">
        <w:del w:id="233" w:author="Vladimir" w:date="2014-12-31T16:42:00Z">
          <w:r w:rsidDel="00D379C2">
            <w:rPr>
              <w:lang w:val="ru-RU"/>
            </w:rPr>
            <w:delText xml:space="preserve"> из </w:delText>
          </w:r>
          <w:r w:rsidDel="00D379C2">
            <w:delText>C</w:delText>
          </w:r>
          <w:r w:rsidRPr="007838D1" w:rsidDel="00D379C2">
            <w:rPr>
              <w:lang w:val="ru-RU"/>
              <w:rPrChange w:id="234" w:author="Dima" w:date="2014-12-29T15:31:00Z">
                <w:rPr/>
              </w:rPrChange>
            </w:rPr>
            <w:delText>/</w:delText>
          </w:r>
          <w:r w:rsidDel="00D379C2">
            <w:delText>C</w:delText>
          </w:r>
          <w:r w:rsidRPr="007838D1" w:rsidDel="00D379C2">
            <w:rPr>
              <w:lang w:val="ru-RU"/>
              <w:rPrChange w:id="235" w:author="Dima" w:date="2014-12-29T15:31:00Z">
                <w:rPr/>
              </w:rPrChange>
            </w:rPr>
            <w:delText>++</w:delText>
          </w:r>
        </w:del>
        <w:r w:rsidRPr="007838D1">
          <w:rPr>
            <w:lang w:val="ru-RU"/>
            <w:rPrChange w:id="236" w:author="Dima" w:date="2014-12-29T15:31:00Z">
              <w:rPr/>
            </w:rPrChange>
          </w:rPr>
          <w:t>.</w:t>
        </w:r>
      </w:ins>
    </w:p>
    <w:p w:rsidR="00AC07B9" w:rsidRPr="00744FD0" w:rsidRDefault="00744FD0" w:rsidP="00AC07B9">
      <w:pPr>
        <w:rPr>
          <w:lang w:val="ru-RU"/>
        </w:rPr>
      </w:pPr>
      <w:r>
        <w:t>Jancy</w:t>
      </w:r>
      <w:r w:rsidRPr="00744FD0">
        <w:rPr>
          <w:lang w:val="ru-RU"/>
        </w:rPr>
        <w:t xml:space="preserve"> </w:t>
      </w:r>
      <w:r>
        <w:rPr>
          <w:lang w:val="ru-RU"/>
        </w:rPr>
        <w:t>поддерживает</w:t>
      </w:r>
      <w:r w:rsidRPr="00744FD0">
        <w:rPr>
          <w:lang w:val="ru-RU"/>
        </w:rPr>
        <w:t xml:space="preserve"> </w:t>
      </w:r>
      <w:r>
        <w:rPr>
          <w:lang w:val="ru-RU"/>
        </w:rPr>
        <w:t>следующие</w:t>
      </w:r>
      <w:r w:rsidRPr="00744FD0">
        <w:rPr>
          <w:lang w:val="ru-RU"/>
        </w:rPr>
        <w:t xml:space="preserve"> </w:t>
      </w:r>
      <w:r>
        <w:rPr>
          <w:lang w:val="ru-RU"/>
        </w:rPr>
        <w:t>модели</w:t>
      </w:r>
      <w:r w:rsidRPr="00744FD0">
        <w:rPr>
          <w:lang w:val="ru-RU"/>
        </w:rPr>
        <w:t xml:space="preserve"> </w:t>
      </w:r>
      <w:r>
        <w:rPr>
          <w:lang w:val="ru-RU"/>
        </w:rPr>
        <w:t>вызовов</w:t>
      </w:r>
      <w:r w:rsidRPr="00744FD0">
        <w:rPr>
          <w:lang w:val="ru-RU"/>
        </w:rPr>
        <w:t xml:space="preserve"> (</w:t>
      </w:r>
      <w:r>
        <w:t>calling</w:t>
      </w:r>
      <w:r w:rsidRPr="00744FD0">
        <w:rPr>
          <w:lang w:val="ru-RU"/>
        </w:rPr>
        <w:t xml:space="preserve"> </w:t>
      </w:r>
      <w:r>
        <w:t>conventions</w:t>
      </w:r>
      <w:r w:rsidRPr="00744FD0">
        <w:rPr>
          <w:lang w:val="ru-RU"/>
        </w:rPr>
        <w:t>)</w:t>
      </w:r>
      <w:r w:rsidR="00AC07B9" w:rsidRPr="00744FD0">
        <w:rPr>
          <w:lang w:val="ru-RU"/>
        </w:rPr>
        <w:t>:</w:t>
      </w:r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r w:rsidRPr="00AC07B9">
        <w:t>cdecl (Microsoft/</w:t>
      </w:r>
      <w:r w:rsidR="009B7DE1">
        <w:t>GCC</w:t>
      </w:r>
      <w:r w:rsidRPr="00AC07B9">
        <w:t>)</w:t>
      </w:r>
      <w:ins w:id="237" w:author="Dima" w:date="2014-12-29T15:31:00Z">
        <w:r w:rsidR="00A57D60">
          <w:t>;</w:t>
        </w:r>
      </w:ins>
    </w:p>
    <w:p w:rsidR="00AC07B9" w:rsidRPr="00AC07B9" w:rsidRDefault="009B7DE1" w:rsidP="00AC07B9">
      <w:pPr>
        <w:pStyle w:val="ListParagraph"/>
        <w:numPr>
          <w:ilvl w:val="0"/>
          <w:numId w:val="42"/>
        </w:numPr>
      </w:pPr>
      <w:r>
        <w:lastRenderedPageBreak/>
        <w:t>stdcall (Microsoft/GCC</w:t>
      </w:r>
      <w:r w:rsidR="00AC07B9" w:rsidRPr="00AC07B9">
        <w:t>)</w:t>
      </w:r>
      <w:ins w:id="238" w:author="Dima" w:date="2014-12-29T15:31:00Z">
        <w:r w:rsidR="00A57D60">
          <w:t>;</w:t>
        </w:r>
      </w:ins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r w:rsidRPr="00AC07B9">
        <w:t>Microsoft x64</w:t>
      </w:r>
      <w:ins w:id="239" w:author="Dima" w:date="2014-12-29T15:31:00Z">
        <w:r w:rsidR="00A57D60">
          <w:t>;</w:t>
        </w:r>
      </w:ins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r w:rsidRPr="00AC07B9">
        <w:t>System V</w:t>
      </w:r>
      <w:ins w:id="240" w:author="Dima" w:date="2014-12-29T15:31:00Z">
        <w:r w:rsidR="00A57D60">
          <w:t>.</w:t>
        </w:r>
      </w:ins>
    </w:p>
    <w:p w:rsidR="00D303D4" w:rsidRDefault="00744FD0" w:rsidP="00AC07B9">
      <w:pPr>
        <w:rPr>
          <w:lang w:val="ru-RU"/>
        </w:rPr>
      </w:pPr>
      <w:r>
        <w:rPr>
          <w:lang w:val="ru-RU"/>
        </w:rPr>
        <w:t>Всё</w:t>
      </w:r>
      <w:r w:rsidRPr="00D303D4">
        <w:rPr>
          <w:lang w:val="ru-RU"/>
        </w:rPr>
        <w:t xml:space="preserve"> </w:t>
      </w:r>
      <w:r>
        <w:rPr>
          <w:lang w:val="ru-RU"/>
        </w:rPr>
        <w:t>вышеперечисленное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значительно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упрощает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и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делает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гораздо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более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эффективным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взаимодействие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между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хостовым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приложением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и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скриптом</w:t>
      </w:r>
      <w:r w:rsidR="00D303D4" w:rsidRPr="00D303D4">
        <w:rPr>
          <w:lang w:val="ru-RU"/>
        </w:rPr>
        <w:t>.</w:t>
      </w:r>
      <w:r w:rsidR="00D303D4">
        <w:rPr>
          <w:lang w:val="ru-RU"/>
        </w:rPr>
        <w:t xml:space="preserve"> </w:t>
      </w:r>
    </w:p>
    <w:p w:rsidR="00AC07B9" w:rsidRPr="00095693" w:rsidRDefault="007D738C" w:rsidP="00AC07B9">
      <w:pPr>
        <w:rPr>
          <w:lang w:val="ru-RU" w:eastAsia="zh-TW"/>
          <w:rPrChange w:id="241" w:author="vovkos" w:date="2015-01-01T14:15:00Z">
            <w:rPr>
              <w:shd w:val="clear" w:color="auto" w:fill="FFFFFF"/>
              <w:lang w:val="ru-RU"/>
            </w:rPr>
          </w:rPrChange>
        </w:rPr>
      </w:pPr>
      <w:r>
        <w:rPr>
          <w:lang w:val="ru-RU"/>
        </w:rPr>
        <w:t xml:space="preserve">Другим немаловажным </w:t>
      </w:r>
      <w:r>
        <w:rPr>
          <w:lang w:val="ru-RU" w:eastAsia="zh-TW"/>
        </w:rPr>
        <w:t>следствием высоко</w:t>
      </w:r>
      <w:r w:rsidR="00592266">
        <w:rPr>
          <w:lang w:val="ru-RU" w:eastAsia="zh-TW"/>
        </w:rPr>
        <w:t xml:space="preserve">й степени </w:t>
      </w:r>
      <w:r>
        <w:rPr>
          <w:lang w:val="ru-RU" w:eastAsia="zh-TW"/>
        </w:rPr>
        <w:t xml:space="preserve">бинарной совместимости между </w:t>
      </w:r>
      <w:r w:rsidRPr="00095693">
        <w:rPr>
          <w:lang w:val="ru-RU" w:eastAsia="zh-TW"/>
          <w:rPrChange w:id="242" w:author="vovkos" w:date="2015-01-01T14:15:00Z">
            <w:rPr/>
          </w:rPrChange>
        </w:rPr>
        <w:t>Jancy</w:t>
      </w:r>
      <w:r w:rsidRPr="007D738C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 w:rsidRPr="00095693">
        <w:rPr>
          <w:lang w:val="ru-RU" w:eastAsia="zh-TW"/>
          <w:rPrChange w:id="243" w:author="vovkos" w:date="2015-01-01T14:15:00Z">
            <w:rPr/>
          </w:rPrChange>
        </w:rPr>
        <w:t>C</w:t>
      </w:r>
      <w:r w:rsidRPr="007D738C">
        <w:rPr>
          <w:lang w:val="ru-RU" w:eastAsia="zh-TW"/>
        </w:rPr>
        <w:t>/</w:t>
      </w:r>
      <w:r w:rsidRPr="00095693">
        <w:rPr>
          <w:lang w:val="ru-RU" w:eastAsia="zh-TW"/>
          <w:rPrChange w:id="244" w:author="vovkos" w:date="2015-01-01T14:15:00Z">
            <w:rPr/>
          </w:rPrChange>
        </w:rPr>
        <w:t>C</w:t>
      </w:r>
      <w:r w:rsidRPr="007D738C">
        <w:rPr>
          <w:lang w:val="ru-RU" w:eastAsia="zh-TW"/>
        </w:rPr>
        <w:t xml:space="preserve">++ </w:t>
      </w:r>
      <w:r>
        <w:rPr>
          <w:lang w:val="ru-RU" w:eastAsia="zh-TW"/>
        </w:rPr>
        <w:t xml:space="preserve">является возможность копировать </w:t>
      </w:r>
      <w:r w:rsidR="009B7DE1" w:rsidRPr="00095693">
        <w:rPr>
          <w:lang w:val="ru-RU" w:eastAsia="zh-TW"/>
          <w:rPrChange w:id="245" w:author="vovkos" w:date="2015-01-01T14:15:00Z">
            <w:rPr>
              <w:shd w:val="clear" w:color="auto" w:fill="FFFFFF"/>
              <w:lang w:val="ru-RU"/>
            </w:rPr>
          </w:rPrChange>
        </w:rPr>
        <w:t>из общедоступных источников (таких как Linux, React OS или других проектов</w:t>
      </w:r>
      <w:r w:rsidR="00971B59" w:rsidRPr="00095693">
        <w:rPr>
          <w:lang w:val="ru-RU" w:eastAsia="zh-TW"/>
          <w:rPrChange w:id="246" w:author="vovkos" w:date="2015-01-01T14:15:00Z">
            <w:rPr>
              <w:shd w:val="clear" w:color="auto" w:fill="FFFFFF"/>
              <w:lang w:val="ru-RU"/>
            </w:rPr>
          </w:rPrChange>
        </w:rPr>
        <w:t xml:space="preserve"> с открытым исходным кодом</w:t>
      </w:r>
      <w:r w:rsidR="009B7DE1" w:rsidRPr="00095693">
        <w:rPr>
          <w:lang w:val="ru-RU" w:eastAsia="zh-TW"/>
          <w:rPrChange w:id="247" w:author="vovkos" w:date="2015-01-01T14:15:00Z">
            <w:rPr>
              <w:shd w:val="clear" w:color="auto" w:fill="FFFFFF"/>
              <w:lang w:val="ru-RU"/>
            </w:rPr>
          </w:rPrChange>
        </w:rPr>
        <w:t>)</w:t>
      </w:r>
      <w:r w:rsidR="009B7DE1">
        <w:rPr>
          <w:lang w:val="ru-RU" w:eastAsia="zh-TW"/>
        </w:rPr>
        <w:t xml:space="preserve"> </w:t>
      </w:r>
      <w:r>
        <w:rPr>
          <w:lang w:val="ru-RU" w:eastAsia="zh-TW"/>
        </w:rPr>
        <w:t>и использовать</w:t>
      </w:r>
      <w:r>
        <w:rPr>
          <w:lang w:val="ru-RU"/>
        </w:rPr>
        <w:t xml:space="preserve"> </w:t>
      </w:r>
      <w:r w:rsidR="009B7DE1">
        <w:rPr>
          <w:lang w:val="ru-RU"/>
        </w:rPr>
        <w:t xml:space="preserve">– </w:t>
      </w:r>
      <w:del w:id="248" w:author="Dima" w:date="2014-12-29T15:32:00Z">
        <w:r w:rsidDel="00A57D60">
          <w:rPr>
            <w:lang w:val="ru-RU"/>
          </w:rPr>
          <w:delText>быть</w:delText>
        </w:r>
        <w:r w:rsidR="009B7DE1" w:rsidRPr="009B7DE1" w:rsidDel="00A57D60">
          <w:rPr>
            <w:lang w:val="ru-RU"/>
          </w:rPr>
          <w:delText xml:space="preserve"> </w:delText>
        </w:r>
        <w:r w:rsidDel="00A57D60">
          <w:rPr>
            <w:lang w:val="ru-RU"/>
          </w:rPr>
          <w:delText>может</w:delText>
        </w:r>
      </w:del>
      <w:ins w:id="249" w:author="Dima" w:date="2014-12-29T15:32:00Z">
        <w:r w:rsidR="00A57D60">
          <w:rPr>
            <w:lang w:val="ru-RU"/>
          </w:rPr>
          <w:t>возможно</w:t>
        </w:r>
      </w:ins>
      <w:r>
        <w:rPr>
          <w:lang w:val="ru-RU"/>
        </w:rPr>
        <w:t>, после косметических исправлений</w:t>
      </w:r>
      <w:r w:rsidR="009B7DE1" w:rsidRPr="009B7DE1">
        <w:rPr>
          <w:lang w:val="ru-RU"/>
        </w:rPr>
        <w:t xml:space="preserve"> –</w:t>
      </w:r>
      <w:r w:rsidR="009B7DE1">
        <w:rPr>
          <w:lang w:val="ru-RU"/>
        </w:rPr>
        <w:t xml:space="preserve"> </w:t>
      </w:r>
      <w:del w:id="250" w:author="Vladimir" w:date="2014-12-31T16:43:00Z">
        <w:r w:rsidDel="005C3C20">
          <w:delText>C</w:delText>
        </w:r>
      </w:del>
      <w:del w:id="251" w:author="Vladimir" w:date="2014-12-31T16:44:00Z">
        <w:r w:rsidRPr="007D738C" w:rsidDel="005C3C20">
          <w:rPr>
            <w:lang w:val="ru-RU"/>
          </w:rPr>
          <w:delText>-</w:delText>
        </w:r>
      </w:del>
      <w:r>
        <w:rPr>
          <w:lang w:val="ru-RU"/>
        </w:rPr>
        <w:t>определения заголовков коммуникационных протоколов</w:t>
      </w:r>
      <w:ins w:id="252" w:author="Vladimir" w:date="2014-12-31T16:44:00Z">
        <w:r w:rsidR="005C3C20">
          <w:rPr>
            <w:lang w:val="ru-RU"/>
          </w:rPr>
          <w:t xml:space="preserve"> на </w:t>
        </w:r>
        <w:r w:rsidR="005C3C20">
          <w:rPr>
            <w:lang w:val="ru-RU" w:eastAsia="zh-TW"/>
          </w:rPr>
          <w:t xml:space="preserve">языке </w:t>
        </w:r>
        <w:r w:rsidR="005C3C20" w:rsidRPr="00095693">
          <w:rPr>
            <w:lang w:val="ru-RU" w:eastAsia="zh-TW"/>
            <w:rPrChange w:id="253" w:author="vovkos" w:date="2015-01-01T14:15:00Z">
              <w:rPr/>
            </w:rPrChange>
          </w:rPr>
          <w:t>C</w:t>
        </w:r>
      </w:ins>
      <w:r w:rsidRPr="00095693">
        <w:rPr>
          <w:lang w:val="ru-RU" w:eastAsia="zh-TW"/>
          <w:rPrChange w:id="254" w:author="vovkos" w:date="2015-01-01T14:15:00Z">
            <w:rPr>
              <w:shd w:val="clear" w:color="auto" w:fill="FFFFFF"/>
              <w:lang w:val="ru-RU"/>
            </w:rPr>
          </w:rPrChange>
        </w:rPr>
        <w:t xml:space="preserve">. </w:t>
      </w:r>
    </w:p>
    <w:p w:rsidR="00D94F33" w:rsidRDefault="00EF01CF" w:rsidP="00DE7024">
      <w:pPr>
        <w:pStyle w:val="Heading2"/>
        <w:rPr>
          <w:lang w:val="ru-RU" w:eastAsia="zh-TW"/>
        </w:rPr>
      </w:pPr>
      <w:bookmarkStart w:id="255" w:name="_Toc405907012"/>
      <w:r>
        <w:rPr>
          <w:lang w:val="ru-RU" w:eastAsia="zh-TW"/>
        </w:rPr>
        <w:t>Классы</w:t>
      </w:r>
      <w:bookmarkEnd w:id="255"/>
    </w:p>
    <w:p w:rsidR="00F27B43" w:rsidRPr="002E7FAE" w:rsidRDefault="00F27B43" w:rsidP="00F27B43">
      <w:pPr>
        <w:rPr>
          <w:lang w:val="ru-RU" w:eastAsia="zh-TW"/>
        </w:rPr>
      </w:pPr>
      <w:r>
        <w:rPr>
          <w:lang w:val="ru-RU" w:eastAsia="zh-TW"/>
        </w:rPr>
        <w:t xml:space="preserve">Классы в </w:t>
      </w:r>
      <w:r>
        <w:rPr>
          <w:lang w:eastAsia="zh-TW"/>
        </w:rPr>
        <w:t>Jancy</w:t>
      </w:r>
      <w:r w:rsidRPr="00F27B43">
        <w:rPr>
          <w:lang w:val="ru-RU" w:eastAsia="zh-TW"/>
        </w:rPr>
        <w:t xml:space="preserve"> </w:t>
      </w:r>
      <w:r>
        <w:rPr>
          <w:lang w:val="ru-RU" w:eastAsia="zh-TW"/>
        </w:rPr>
        <w:t>представляют собой особый тип данных, в котором явно объявленные разработчиком поля предваряются специальным неявным заголовком с мета</w:t>
      </w:r>
      <w:r w:rsidR="009804CC">
        <w:rPr>
          <w:lang w:val="ru-RU" w:eastAsia="zh-TW"/>
        </w:rPr>
        <w:t>-</w:t>
      </w:r>
      <w:r>
        <w:rPr>
          <w:lang w:val="ru-RU" w:eastAsia="zh-TW"/>
        </w:rPr>
        <w:t>данными. В них входят тип, указатель на таблицу виртуальных функций, указатель на корневой объект, флаги, используемые при сборке мусора</w:t>
      </w:r>
      <w:r w:rsidR="007F1DD7">
        <w:rPr>
          <w:lang w:val="ru-RU" w:eastAsia="zh-TW"/>
        </w:rPr>
        <w:t>,</w:t>
      </w:r>
      <w:r>
        <w:rPr>
          <w:lang w:val="ru-RU" w:eastAsia="zh-TW"/>
        </w:rPr>
        <w:t xml:space="preserve"> и некоторые другие поля. </w:t>
      </w:r>
      <w:r w:rsidR="00C16166">
        <w:rPr>
          <w:lang w:val="ru-RU" w:eastAsia="zh-TW"/>
        </w:rPr>
        <w:t xml:space="preserve">Из-за этих метаданных размещение полей в </w:t>
      </w:r>
      <w:del w:id="256" w:author="Dima" w:date="2014-12-29T15:35:00Z">
        <w:r w:rsidR="00C16166" w:rsidDel="008F3D64">
          <w:rPr>
            <w:lang w:eastAsia="zh-TW"/>
          </w:rPr>
          <w:delText>Jancy</w:delText>
        </w:r>
        <w:r w:rsidR="00C16166" w:rsidRPr="00C16166" w:rsidDel="008F3D64">
          <w:rPr>
            <w:lang w:val="ru-RU" w:eastAsia="zh-TW"/>
          </w:rPr>
          <w:delText>-</w:delText>
        </w:r>
      </w:del>
      <w:r w:rsidR="00C16166">
        <w:rPr>
          <w:lang w:val="ru-RU" w:eastAsia="zh-TW"/>
        </w:rPr>
        <w:t>классе</w:t>
      </w:r>
      <w:ins w:id="257" w:author="Dima" w:date="2014-12-29T15:35:00Z">
        <w:r w:rsidR="008F3D64">
          <w:rPr>
            <w:lang w:val="ru-RU" w:eastAsia="zh-TW"/>
          </w:rPr>
          <w:t xml:space="preserve"> </w:t>
        </w:r>
        <w:r w:rsidR="008F3D64">
          <w:rPr>
            <w:lang w:eastAsia="zh-TW"/>
          </w:rPr>
          <w:t>Jancy</w:t>
        </w:r>
      </w:ins>
      <w:r w:rsidR="00C16166">
        <w:rPr>
          <w:lang w:val="ru-RU" w:eastAsia="zh-TW"/>
        </w:rPr>
        <w:t xml:space="preserve"> будет отличаться от такового в идентичном на уровне исходных кодов классе </w:t>
      </w:r>
      <w:r w:rsidR="00C16166">
        <w:rPr>
          <w:lang w:eastAsia="zh-TW"/>
        </w:rPr>
        <w:t>C</w:t>
      </w:r>
      <w:r w:rsidR="00C16166" w:rsidRPr="00C16166">
        <w:rPr>
          <w:lang w:val="ru-RU" w:eastAsia="zh-TW"/>
        </w:rPr>
        <w:t xml:space="preserve">++, </w:t>
      </w:r>
      <w:r w:rsidR="00C16166">
        <w:rPr>
          <w:lang w:val="ru-RU" w:eastAsia="zh-TW"/>
        </w:rPr>
        <w:t xml:space="preserve">поэтому для </w:t>
      </w:r>
      <w:r w:rsidR="00C16166">
        <w:rPr>
          <w:lang w:eastAsia="zh-TW"/>
        </w:rPr>
        <w:t>ABI</w:t>
      </w:r>
      <w:r w:rsidR="00C16166" w:rsidRPr="00C16166">
        <w:rPr>
          <w:lang w:val="ru-RU" w:eastAsia="zh-TW"/>
        </w:rPr>
        <w:t>-</w:t>
      </w:r>
      <w:r w:rsidR="00C16166">
        <w:rPr>
          <w:lang w:val="ru-RU" w:eastAsia="zh-TW"/>
        </w:rPr>
        <w:t>совместимости классы и экземпляры классов требуют специального объявления</w:t>
      </w:r>
      <w:r w:rsidR="00B864D1" w:rsidRPr="00B864D1">
        <w:rPr>
          <w:lang w:val="ru-RU" w:eastAsia="zh-TW"/>
        </w:rPr>
        <w:t xml:space="preserve"> </w:t>
      </w:r>
      <w:r w:rsidR="00B864D1">
        <w:rPr>
          <w:lang w:val="ru-RU" w:eastAsia="zh-TW"/>
        </w:rPr>
        <w:t xml:space="preserve">в хостовом </w:t>
      </w:r>
      <w:del w:id="258" w:author="Dima" w:date="2014-12-29T15:35:00Z">
        <w:r w:rsidR="00B864D1" w:rsidDel="008F3D64">
          <w:rPr>
            <w:lang w:eastAsia="zh-TW"/>
          </w:rPr>
          <w:delText>C</w:delText>
        </w:r>
        <w:r w:rsidR="00B864D1" w:rsidRPr="00B864D1" w:rsidDel="008F3D64">
          <w:rPr>
            <w:lang w:val="ru-RU" w:eastAsia="zh-TW"/>
          </w:rPr>
          <w:delText>++</w:delText>
        </w:r>
        <w:r w:rsidR="002E7FAE" w:rsidDel="008F3D64">
          <w:rPr>
            <w:lang w:val="ru-RU" w:eastAsia="zh-TW"/>
          </w:rPr>
          <w:delText xml:space="preserve"> </w:delText>
        </w:r>
      </w:del>
      <w:r w:rsidR="002E7FAE">
        <w:rPr>
          <w:lang w:val="ru-RU" w:eastAsia="zh-TW"/>
        </w:rPr>
        <w:t>приложении</w:t>
      </w:r>
      <w:ins w:id="259" w:author="Dima" w:date="2014-12-29T15:35:00Z">
        <w:r w:rsidR="008F3D64" w:rsidRPr="008F3D64">
          <w:rPr>
            <w:lang w:val="ru-RU" w:eastAsia="zh-TW"/>
            <w:rPrChange w:id="260" w:author="Dima" w:date="2014-12-29T15:36:00Z">
              <w:rPr>
                <w:lang w:eastAsia="zh-TW"/>
              </w:rPr>
            </w:rPrChange>
          </w:rPr>
          <w:t xml:space="preserve"> </w:t>
        </w:r>
      </w:ins>
      <w:ins w:id="261" w:author="Dima" w:date="2014-12-29T15:36:00Z">
        <w:r w:rsidR="008F3D64">
          <w:rPr>
            <w:lang w:val="ru-RU" w:eastAsia="zh-TW"/>
          </w:rPr>
          <w:t xml:space="preserve">на </w:t>
        </w:r>
        <w:r w:rsidR="008F3D64">
          <w:rPr>
            <w:lang w:eastAsia="zh-TW"/>
          </w:rPr>
          <w:t>C</w:t>
        </w:r>
        <w:r w:rsidR="008F3D64" w:rsidRPr="008F3D64">
          <w:rPr>
            <w:lang w:val="ru-RU" w:eastAsia="zh-TW"/>
            <w:rPrChange w:id="262" w:author="Dima" w:date="2014-12-29T15:36:00Z">
              <w:rPr>
                <w:lang w:eastAsia="zh-TW"/>
              </w:rPr>
            </w:rPrChange>
          </w:rPr>
          <w:t>++</w:t>
        </w:r>
      </w:ins>
      <w:r w:rsidR="00C16166">
        <w:rPr>
          <w:lang w:val="ru-RU" w:eastAsia="zh-TW"/>
        </w:rPr>
        <w:t>.</w:t>
      </w:r>
    </w:p>
    <w:p w:rsidR="00B864D1" w:rsidRPr="00B864D1" w:rsidRDefault="00B864D1" w:rsidP="00F27B43">
      <w:pPr>
        <w:rPr>
          <w:lang w:val="ru-RU" w:eastAsia="zh-TW"/>
        </w:rPr>
      </w:pPr>
      <w:r>
        <w:rPr>
          <w:lang w:val="ru-RU" w:eastAsia="zh-TW"/>
        </w:rPr>
        <w:t xml:space="preserve">В отличие от </w:t>
      </w:r>
      <w:r>
        <w:rPr>
          <w:lang w:eastAsia="zh-TW"/>
        </w:rPr>
        <w:t>C</w:t>
      </w:r>
      <w:r w:rsidRPr="00B864D1">
        <w:rPr>
          <w:lang w:val="ru-RU" w:eastAsia="zh-TW"/>
        </w:rPr>
        <w:t xml:space="preserve">++, </w:t>
      </w:r>
      <w:del w:id="263" w:author="Dima" w:date="2014-12-29T15:36:00Z">
        <w:r w:rsidDel="008F3D64">
          <w:rPr>
            <w:lang w:val="ru-RU" w:eastAsia="zh-TW"/>
          </w:rPr>
          <w:delText xml:space="preserve">в </w:delText>
        </w:r>
        <w:r w:rsidDel="008F3D64">
          <w:rPr>
            <w:lang w:eastAsia="zh-TW"/>
          </w:rPr>
          <w:delText>Jancy</w:delText>
        </w:r>
        <w:r w:rsidRPr="00B864D1" w:rsidDel="008F3D64">
          <w:rPr>
            <w:lang w:val="ru-RU" w:eastAsia="zh-TW"/>
          </w:rPr>
          <w:delText xml:space="preserve"> </w:delText>
        </w:r>
      </w:del>
      <w:r>
        <w:rPr>
          <w:lang w:val="ru-RU" w:eastAsia="zh-TW"/>
        </w:rPr>
        <w:t>объявление класс</w:t>
      </w:r>
      <w:r w:rsidR="002E7FAE">
        <w:rPr>
          <w:lang w:val="ru-RU" w:eastAsia="zh-TW"/>
        </w:rPr>
        <w:t>а (а также любых других именованных типов)</w:t>
      </w:r>
      <w:ins w:id="264" w:author="Dima" w:date="2014-12-29T15:36:00Z">
        <w:r w:rsidR="008F3D64" w:rsidRPr="008F3D64">
          <w:rPr>
            <w:lang w:val="ru-RU" w:eastAsia="zh-TW"/>
            <w:rPrChange w:id="265" w:author="Dima" w:date="2014-12-29T15:36:00Z">
              <w:rPr>
                <w:lang w:eastAsia="zh-TW"/>
              </w:rPr>
            </w:rPrChange>
          </w:rPr>
          <w:t xml:space="preserve"> </w:t>
        </w:r>
        <w:r w:rsidR="008F3D64">
          <w:rPr>
            <w:lang w:val="ru-RU" w:eastAsia="zh-TW"/>
          </w:rPr>
          <w:t xml:space="preserve">в </w:t>
        </w:r>
        <w:r w:rsidR="008F3D64">
          <w:rPr>
            <w:lang w:eastAsia="zh-TW"/>
          </w:rPr>
          <w:t>Jancy</w:t>
        </w:r>
      </w:ins>
      <w:del w:id="266" w:author="Dima" w:date="2014-12-29T15:36:00Z">
        <w:r w:rsidR="002E7FAE" w:rsidDel="008F3D64">
          <w:rPr>
            <w:lang w:val="ru-RU" w:eastAsia="zh-TW"/>
          </w:rPr>
          <w:delText>,</w:delText>
        </w:r>
      </w:del>
      <w:r w:rsidR="002E7FAE">
        <w:rPr>
          <w:lang w:val="ru-RU" w:eastAsia="zh-TW"/>
        </w:rPr>
        <w:t xml:space="preserve"> не является спецификатором типа. С одной стороны</w:t>
      </w:r>
      <w:r w:rsidR="004F0A46">
        <w:rPr>
          <w:lang w:val="ru-RU" w:eastAsia="zh-TW"/>
        </w:rPr>
        <w:t xml:space="preserve"> </w:t>
      </w:r>
      <w:r w:rsidR="002E7FAE">
        <w:rPr>
          <w:lang w:val="ru-RU" w:eastAsia="zh-TW"/>
        </w:rPr>
        <w:t xml:space="preserve">это </w:t>
      </w:r>
      <w:r w:rsidR="00DE7024">
        <w:rPr>
          <w:lang w:val="ru-RU" w:eastAsia="zh-TW"/>
        </w:rPr>
        <w:t xml:space="preserve">означает, что </w:t>
      </w:r>
      <w:r w:rsidR="002E7FAE">
        <w:rPr>
          <w:lang w:val="ru-RU" w:eastAsia="zh-TW"/>
        </w:rPr>
        <w:t>не</w:t>
      </w:r>
      <w:r w:rsidR="00DE7024">
        <w:rPr>
          <w:lang w:val="ru-RU" w:eastAsia="zh-TW"/>
        </w:rPr>
        <w:t xml:space="preserve">льзя </w:t>
      </w:r>
      <w:r w:rsidR="002E7FAE">
        <w:rPr>
          <w:lang w:val="ru-RU" w:eastAsia="zh-TW"/>
        </w:rPr>
        <w:t>объявить класс и сразу же использовать его дл</w:t>
      </w:r>
      <w:r w:rsidR="00DE7024">
        <w:rPr>
          <w:lang w:val="ru-RU" w:eastAsia="zh-TW"/>
        </w:rPr>
        <w:t xml:space="preserve">я создания поля или переменной; </w:t>
      </w:r>
      <w:r w:rsidR="002E7FAE">
        <w:rPr>
          <w:lang w:val="ru-RU" w:eastAsia="zh-TW"/>
        </w:rPr>
        <w:t xml:space="preserve">зато с другой </w:t>
      </w:r>
      <w:r w:rsidR="00592266">
        <w:rPr>
          <w:lang w:val="ru-RU" w:eastAsia="zh-TW"/>
        </w:rPr>
        <w:t xml:space="preserve">стороны, </w:t>
      </w:r>
      <w:r w:rsidR="00DE7024">
        <w:rPr>
          <w:lang w:val="ru-RU" w:eastAsia="zh-TW"/>
        </w:rPr>
        <w:t xml:space="preserve">это </w:t>
      </w:r>
      <w:r w:rsidR="002E7FAE">
        <w:rPr>
          <w:lang w:val="ru-RU" w:eastAsia="zh-TW"/>
        </w:rPr>
        <w:t xml:space="preserve">позволяет опускать точку с запятой </w:t>
      </w:r>
      <w:r w:rsidR="00DE7024">
        <w:rPr>
          <w:lang w:val="ru-RU" w:eastAsia="zh-TW"/>
        </w:rPr>
        <w:t xml:space="preserve">после объявления </w:t>
      </w:r>
      <w:r w:rsidR="002E7FAE">
        <w:rPr>
          <w:lang w:val="ru-RU" w:eastAsia="zh-TW"/>
        </w:rPr>
        <w:t>без конфликтов в грамматике.</w:t>
      </w:r>
    </w:p>
    <w:p w:rsidR="00F27B43" w:rsidRPr="00983D87" w:rsidRDefault="00F27B43" w:rsidP="00F27B43">
      <w:pPr>
        <w:rPr>
          <w:lang w:val="ru-RU" w:eastAsia="zh-TW"/>
        </w:rPr>
      </w:pP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F27B43">
        <w:rPr>
          <w:lang w:val="ru-RU" w:eastAsia="zh-TW"/>
        </w:rPr>
        <w:t xml:space="preserve"> </w:t>
      </w:r>
      <w:ins w:id="267" w:author="Dima" w:date="2014-12-29T15:36:00Z">
        <w:r w:rsidR="008F3D64">
          <w:rPr>
            <w:lang w:val="ru-RU" w:eastAsia="zh-TW"/>
          </w:rPr>
          <w:t xml:space="preserve">есть </w:t>
        </w:r>
      </w:ins>
      <w:r>
        <w:rPr>
          <w:lang w:val="ru-RU" w:eastAsia="zh-TW"/>
        </w:rPr>
        <w:t xml:space="preserve">всего два спецификатора доступа: </w:t>
      </w:r>
      <w:r>
        <w:rPr>
          <w:lang w:eastAsia="zh-TW"/>
        </w:rPr>
        <w:t>public</w:t>
      </w:r>
      <w:r w:rsidRPr="00F27B43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protected</w:t>
      </w:r>
      <w:r w:rsidRPr="00F27B43">
        <w:rPr>
          <w:lang w:val="ru-RU" w:eastAsia="zh-TW"/>
        </w:rPr>
        <w:t xml:space="preserve"> (</w:t>
      </w:r>
      <w:r w:rsidR="00B864D1">
        <w:rPr>
          <w:lang w:val="ru-RU" w:eastAsia="zh-TW"/>
        </w:rPr>
        <w:t xml:space="preserve">более подробно о том, </w:t>
      </w:r>
      <w:r w:rsidR="00823A45">
        <w:rPr>
          <w:lang w:val="ru-RU" w:eastAsia="zh-TW"/>
        </w:rPr>
        <w:t xml:space="preserve">почему так </w:t>
      </w:r>
      <w:r w:rsidR="00B864D1">
        <w:rPr>
          <w:lang w:val="ru-RU" w:eastAsia="zh-TW"/>
        </w:rPr>
        <w:t>сделано,</w:t>
      </w:r>
      <w:r>
        <w:rPr>
          <w:lang w:val="ru-RU" w:eastAsia="zh-TW"/>
        </w:rPr>
        <w:t xml:space="preserve"> </w:t>
      </w:r>
      <w:r w:rsidR="00B864D1">
        <w:rPr>
          <w:lang w:val="ru-RU" w:eastAsia="zh-TW"/>
        </w:rPr>
        <w:t xml:space="preserve">читайте в </w:t>
      </w:r>
      <w:r>
        <w:rPr>
          <w:lang w:val="ru-RU" w:eastAsia="zh-TW"/>
        </w:rPr>
        <w:t xml:space="preserve">разделе </w:t>
      </w:r>
      <w:r w:rsidR="00C16166">
        <w:rPr>
          <w:lang w:val="ru-RU" w:eastAsia="zh-TW"/>
        </w:rPr>
        <w:t>«</w:t>
      </w:r>
      <w:r>
        <w:rPr>
          <w:lang w:val="ru-RU" w:eastAsia="zh-TW"/>
        </w:rPr>
        <w:t>дуальные модификаторы</w:t>
      </w:r>
      <w:r w:rsidR="00C16166">
        <w:rPr>
          <w:lang w:val="ru-RU" w:eastAsia="zh-TW"/>
        </w:rPr>
        <w:t>»</w:t>
      </w:r>
      <w:r>
        <w:rPr>
          <w:lang w:val="ru-RU" w:eastAsia="zh-TW"/>
        </w:rPr>
        <w:t>)</w:t>
      </w:r>
      <w:r w:rsidR="00B864D1">
        <w:rPr>
          <w:lang w:val="ru-RU" w:eastAsia="zh-TW"/>
        </w:rPr>
        <w:t xml:space="preserve">. Спецификаторы доступа могут быть указаны как в </w:t>
      </w:r>
      <w:ins w:id="268" w:author="Dima" w:date="2014-12-29T15:37:00Z">
        <w:r w:rsidR="008F3D64">
          <w:rPr>
            <w:lang w:val="ru-RU" w:eastAsia="zh-TW"/>
          </w:rPr>
          <w:t xml:space="preserve">стиле </w:t>
        </w:r>
      </w:ins>
      <w:r w:rsidR="00B864D1">
        <w:rPr>
          <w:lang w:eastAsia="zh-TW"/>
        </w:rPr>
        <w:t>C</w:t>
      </w:r>
      <w:r w:rsidR="00B864D1" w:rsidRPr="004D3C81">
        <w:rPr>
          <w:lang w:val="ru-RU" w:eastAsia="zh-TW"/>
        </w:rPr>
        <w:t>++</w:t>
      </w:r>
      <w:del w:id="269" w:author="Dima" w:date="2014-12-29T15:37:00Z">
        <w:r w:rsidR="00B864D1" w:rsidRPr="004D3C81" w:rsidDel="008F3D64">
          <w:rPr>
            <w:lang w:val="ru-RU" w:eastAsia="zh-TW"/>
          </w:rPr>
          <w:delText>-</w:delText>
        </w:r>
        <w:r w:rsidR="00B864D1" w:rsidDel="008F3D64">
          <w:rPr>
            <w:lang w:val="ru-RU" w:eastAsia="zh-TW"/>
          </w:rPr>
          <w:delText>стиле</w:delText>
        </w:r>
      </w:del>
      <w:r w:rsidR="00B864D1">
        <w:rPr>
          <w:lang w:val="ru-RU" w:eastAsia="zh-TW"/>
        </w:rPr>
        <w:t xml:space="preserve">, так и в </w:t>
      </w:r>
      <w:ins w:id="270" w:author="Dima" w:date="2014-12-29T15:37:00Z">
        <w:r w:rsidR="008F3D64">
          <w:rPr>
            <w:lang w:val="ru-RU" w:eastAsia="zh-TW"/>
          </w:rPr>
          <w:t xml:space="preserve">стиле </w:t>
        </w:r>
      </w:ins>
      <w:r w:rsidR="00B864D1">
        <w:rPr>
          <w:lang w:eastAsia="zh-TW"/>
        </w:rPr>
        <w:t>Java</w:t>
      </w:r>
      <w:del w:id="271" w:author="Dima" w:date="2014-12-29T15:37:00Z">
        <w:r w:rsidR="00B864D1" w:rsidRPr="004D3C81" w:rsidDel="008F3D64">
          <w:rPr>
            <w:lang w:val="ru-RU" w:eastAsia="zh-TW"/>
          </w:rPr>
          <w:delText>-</w:delText>
        </w:r>
        <w:r w:rsidR="00B864D1" w:rsidDel="008F3D64">
          <w:rPr>
            <w:lang w:val="ru-RU" w:eastAsia="zh-TW"/>
          </w:rPr>
          <w:delText>стиле</w:delText>
        </w:r>
      </w:del>
      <w:r w:rsidR="00B864D1">
        <w:rPr>
          <w:lang w:val="ru-RU" w:eastAsia="zh-TW"/>
        </w:rPr>
        <w:t>, п</w:t>
      </w:r>
      <w:r w:rsidR="00C16166">
        <w:rPr>
          <w:lang w:val="ru-RU" w:eastAsia="zh-TW"/>
        </w:rPr>
        <w:t>ри этом</w:t>
      </w:r>
      <w:r w:rsidR="00592266">
        <w:rPr>
          <w:lang w:val="ru-RU" w:eastAsia="zh-TW"/>
        </w:rPr>
        <w:t xml:space="preserve">, в отличие от подавляющего большинства объектно-ориентированных языков, </w:t>
      </w:r>
      <w:r w:rsidR="00504821">
        <w:rPr>
          <w:lang w:val="ru-RU" w:eastAsia="zh-TW"/>
        </w:rPr>
        <w:t xml:space="preserve">умолчальным </w:t>
      </w:r>
      <w:r w:rsidR="00C16166">
        <w:rPr>
          <w:lang w:val="ru-RU" w:eastAsia="zh-TW"/>
        </w:rPr>
        <w:t>типом доступа является</w:t>
      </w:r>
      <w:r w:rsidR="00592266">
        <w:rPr>
          <w:lang w:val="ru-RU" w:eastAsia="zh-TW"/>
        </w:rPr>
        <w:t xml:space="preserve"> </w:t>
      </w:r>
      <w:r w:rsidR="00592266">
        <w:rPr>
          <w:lang w:eastAsia="zh-TW"/>
        </w:rPr>
        <w:t>public</w:t>
      </w:r>
      <w:r w:rsidR="00DC5991">
        <w:rPr>
          <w:lang w:val="ru-RU" w:eastAsia="zh-TW"/>
        </w:rPr>
        <w:t>:</w:t>
      </w:r>
    </w:p>
    <w:p w:rsidR="009A4066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class C1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{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    int m_x; // public by default</w:t>
      </w:r>
    </w:p>
    <w:p w:rsidR="009A4066" w:rsidRPr="00105158" w:rsidRDefault="009A4066" w:rsidP="004D3C81">
      <w:pPr>
        <w:pStyle w:val="CodeSnippet"/>
        <w:rPr>
          <w:lang w:val="en-US" w:eastAsia="zh-TW"/>
        </w:rPr>
      </w:pPr>
    </w:p>
    <w:p w:rsidR="004D3C81" w:rsidRPr="009A4066" w:rsidRDefault="004D3C81" w:rsidP="004D3C81">
      <w:pPr>
        <w:pStyle w:val="CodeSnippet"/>
        <w:rPr>
          <w:lang w:val="en-US" w:eastAsia="zh-TW"/>
        </w:rPr>
      </w:pPr>
      <w:r w:rsidRPr="009A4066">
        <w:rPr>
          <w:lang w:val="en-US" w:eastAsia="zh-TW"/>
        </w:rPr>
        <w:t>protected: // C++-style of access specification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9A4066">
        <w:rPr>
          <w:lang w:val="en-US" w:eastAsia="zh-TW"/>
        </w:rPr>
        <w:t xml:space="preserve">    </w:t>
      </w:r>
      <w:r w:rsidRPr="00105158">
        <w:rPr>
          <w:lang w:val="en-US" w:eastAsia="zh-TW"/>
        </w:rPr>
        <w:t>int m_y;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    public int m_z; // Java-style of access specification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</w:p>
    <w:p w:rsidR="004D3C81" w:rsidRDefault="004D3C81" w:rsidP="004D3C81">
      <w:pPr>
        <w:pStyle w:val="CodeSnippet"/>
        <w:rPr>
          <w:lang w:eastAsia="zh-TW"/>
        </w:rPr>
      </w:pPr>
      <w:r w:rsidRPr="00105158">
        <w:rPr>
          <w:lang w:val="en-US" w:eastAsia="zh-TW"/>
        </w:rPr>
        <w:t xml:space="preserve">    </w:t>
      </w:r>
      <w:r>
        <w:rPr>
          <w:lang w:eastAsia="zh-TW"/>
        </w:rPr>
        <w:t>// ...</w:t>
      </w:r>
    </w:p>
    <w:p w:rsidR="004D3C81" w:rsidRPr="00C4478E" w:rsidRDefault="004D3C81" w:rsidP="004D3C81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2E7FAE" w:rsidRPr="00C4478E" w:rsidRDefault="002E7FAE" w:rsidP="00C4478E">
      <w:pPr>
        <w:spacing w:before="240"/>
        <w:rPr>
          <w:lang w:val="ru-RU" w:eastAsia="zh-TW"/>
        </w:rPr>
      </w:pPr>
      <w:r w:rsidRPr="00F27B43">
        <w:rPr>
          <w:lang w:val="ru-RU"/>
        </w:rPr>
        <w:t>Реализация методов может располагаться как по месту объявления, так и быть вынесена за</w:t>
      </w:r>
      <w:r w:rsidRPr="00F27B43">
        <w:rPr>
          <w:rFonts w:hint="eastAsia"/>
          <w:lang w:val="ru-RU" w:eastAsia="zh-TW"/>
        </w:rPr>
        <w:t xml:space="preserve"> </w:t>
      </w:r>
      <w:r w:rsidR="003B7430">
        <w:rPr>
          <w:lang w:val="ru-RU"/>
        </w:rPr>
        <w:t xml:space="preserve">пределы класса, </w:t>
      </w:r>
      <w:r w:rsidRPr="00F27B43">
        <w:rPr>
          <w:lang w:val="ru-RU" w:eastAsia="zh-TW"/>
        </w:rPr>
        <w:t xml:space="preserve">как в </w:t>
      </w:r>
      <w:r>
        <w:rPr>
          <w:lang w:eastAsia="zh-TW"/>
        </w:rPr>
        <w:t>C</w:t>
      </w:r>
      <w:r w:rsidRPr="00F27B43">
        <w:rPr>
          <w:lang w:val="ru-RU" w:eastAsia="zh-TW"/>
        </w:rPr>
        <w:t>++</w:t>
      </w:r>
      <w:r w:rsidR="00C4478E">
        <w:rPr>
          <w:lang w:val="ru-RU" w:eastAsia="zh-TW"/>
        </w:rPr>
        <w:t xml:space="preserve">. При этом в </w:t>
      </w:r>
      <w:r w:rsidR="00C4478E">
        <w:rPr>
          <w:lang w:eastAsia="zh-TW"/>
        </w:rPr>
        <w:t>Jancy</w:t>
      </w:r>
      <w:r w:rsidR="004F0A46">
        <w:rPr>
          <w:lang w:val="ru-RU" w:eastAsia="zh-TW"/>
        </w:rPr>
        <w:t>,</w:t>
      </w:r>
      <w:r w:rsidR="00C4478E" w:rsidRPr="00C4478E">
        <w:rPr>
          <w:lang w:val="ru-RU" w:eastAsia="zh-TW"/>
        </w:rPr>
        <w:t xml:space="preserve"> </w:t>
      </w:r>
      <w:r w:rsidR="00C4478E">
        <w:rPr>
          <w:lang w:val="ru-RU" w:eastAsia="zh-TW"/>
        </w:rPr>
        <w:t xml:space="preserve">вместо </w:t>
      </w:r>
      <w:ins w:id="272" w:author="Dima" w:date="2014-12-29T15:38:00Z">
        <w:r w:rsidR="008F3D64">
          <w:rPr>
            <w:lang w:val="ru-RU" w:eastAsia="zh-TW"/>
          </w:rPr>
          <w:t xml:space="preserve">применяемого в </w:t>
        </w:r>
      </w:ins>
      <w:del w:id="273" w:author="Dima" w:date="2014-12-29T15:38:00Z">
        <w:r w:rsidR="00C4478E" w:rsidDel="008F3D64">
          <w:rPr>
            <w:lang w:val="ru-RU" w:eastAsia="zh-TW"/>
          </w:rPr>
          <w:delText xml:space="preserve">специального </w:delText>
        </w:r>
      </w:del>
      <w:r w:rsidR="00DE7024">
        <w:rPr>
          <w:lang w:val="ru-RU" w:eastAsia="zh-TW"/>
        </w:rPr>
        <w:t xml:space="preserve">С++ </w:t>
      </w:r>
      <w:r w:rsidR="00C4478E">
        <w:rPr>
          <w:lang w:val="ru-RU" w:eastAsia="zh-TW"/>
        </w:rPr>
        <w:t xml:space="preserve">оператора разрешения контекста </w:t>
      </w:r>
      <w:r w:rsidR="006853EA" w:rsidRPr="006853EA">
        <w:rPr>
          <w:lang w:val="ru-RU" w:eastAsia="zh-TW"/>
        </w:rPr>
        <w:t>“</w:t>
      </w:r>
      <w:r w:rsidR="00C4478E" w:rsidRPr="00C4478E">
        <w:rPr>
          <w:lang w:val="ru-RU" w:eastAsia="zh-TW"/>
        </w:rPr>
        <w:t>::</w:t>
      </w:r>
      <w:r w:rsidR="006853EA" w:rsidRPr="006853EA">
        <w:rPr>
          <w:lang w:val="ru-RU" w:eastAsia="zh-TW"/>
        </w:rPr>
        <w:t>”</w:t>
      </w:r>
      <w:r w:rsidR="004F0A46">
        <w:rPr>
          <w:lang w:val="ru-RU" w:eastAsia="zh-TW"/>
        </w:rPr>
        <w:t>,</w:t>
      </w:r>
      <w:r w:rsidR="00C4478E" w:rsidRPr="00C4478E">
        <w:rPr>
          <w:lang w:val="ru-RU" w:eastAsia="zh-TW"/>
        </w:rPr>
        <w:t xml:space="preserve"> </w:t>
      </w:r>
      <w:r w:rsidR="00C4478E">
        <w:rPr>
          <w:lang w:val="ru-RU" w:eastAsia="zh-TW"/>
        </w:rPr>
        <w:t xml:space="preserve">используется просто оператор взятия члена </w:t>
      </w:r>
      <w:r w:rsidR="006853EA" w:rsidRPr="006853EA">
        <w:rPr>
          <w:lang w:val="ru-RU" w:eastAsia="zh-TW"/>
        </w:rPr>
        <w:t>“</w:t>
      </w:r>
      <w:r w:rsidR="00C4478E" w:rsidRPr="00C4478E">
        <w:rPr>
          <w:lang w:val="ru-RU" w:eastAsia="zh-TW"/>
        </w:rPr>
        <w:t>.</w:t>
      </w:r>
      <w:r w:rsidR="006853EA" w:rsidRPr="006853EA">
        <w:rPr>
          <w:lang w:val="ru-RU" w:eastAsia="zh-TW"/>
        </w:rPr>
        <w:t>”</w:t>
      </w:r>
      <w:r w:rsidR="00C4478E" w:rsidRPr="00C4478E">
        <w:rPr>
          <w:lang w:val="ru-RU" w:eastAsia="zh-TW"/>
        </w:rPr>
        <w:t>:</w:t>
      </w:r>
    </w:p>
    <w:p w:rsidR="00C4478E" w:rsidRPr="00105158" w:rsidRDefault="00C4478E" w:rsidP="00C4478E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class C1 </w:t>
      </w:r>
    </w:p>
    <w:p w:rsidR="00C4478E" w:rsidRPr="00105158" w:rsidRDefault="00C4478E" w:rsidP="00C4478E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{</w:t>
      </w:r>
    </w:p>
    <w:p w:rsidR="009A4066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foo ()</w:t>
      </w:r>
      <w:r>
        <w:rPr>
          <w:lang w:val="en-US" w:eastAsia="zh-TW"/>
        </w:rPr>
        <w:t xml:space="preserve"> </w:t>
      </w:r>
      <w:r w:rsidRPr="00C4478E">
        <w:rPr>
          <w:lang w:val="en-US" w:eastAsia="zh-TW"/>
        </w:rPr>
        <w:t xml:space="preserve">// </w:t>
      </w:r>
      <w:r>
        <w:rPr>
          <w:lang w:val="en-US" w:eastAsia="zh-TW"/>
        </w:rPr>
        <w:t>in</w:t>
      </w:r>
      <w:r w:rsidRPr="00C4478E">
        <w:rPr>
          <w:lang w:val="en-US" w:eastAsia="zh-TW"/>
        </w:rPr>
        <w:t>-</w:t>
      </w:r>
      <w:r>
        <w:rPr>
          <w:lang w:val="en-US" w:eastAsia="zh-TW"/>
        </w:rPr>
        <w:t>class method implementation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{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lastRenderedPageBreak/>
        <w:t xml:space="preserve">        // ...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}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bar ()</w:t>
      </w:r>
      <w:r>
        <w:rPr>
          <w:lang w:val="en-US" w:eastAsia="zh-TW"/>
        </w:rPr>
        <w:t>;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>}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// out-of-class method </w:t>
      </w:r>
      <w:r>
        <w:rPr>
          <w:lang w:val="en-US" w:eastAsia="zh-TW"/>
        </w:rPr>
        <w:t>implementation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Pr="00C4478E" w:rsidRDefault="00C4478E" w:rsidP="00C4478E">
      <w:pPr>
        <w:pStyle w:val="CodeSnippet"/>
        <w:rPr>
          <w:lang w:eastAsia="zh-TW"/>
        </w:rPr>
      </w:pPr>
      <w:r>
        <w:rPr>
          <w:lang w:eastAsia="zh-TW"/>
        </w:rPr>
        <w:t>C1.bar</w:t>
      </w:r>
      <w:r w:rsidRPr="00C4478E">
        <w:rPr>
          <w:lang w:eastAsia="zh-TW"/>
        </w:rPr>
        <w:t xml:space="preserve"> ()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>{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 xml:space="preserve">    // ...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>}</w:t>
      </w:r>
    </w:p>
    <w:p w:rsidR="00E33EB7" w:rsidRDefault="003B7430" w:rsidP="00DE7024">
      <w:pPr>
        <w:spacing w:before="240"/>
        <w:rPr>
          <w:lang w:val="ru-RU"/>
        </w:rPr>
      </w:pPr>
      <w:r>
        <w:t>Jancy</w:t>
      </w:r>
      <w:r w:rsidRPr="003B7430">
        <w:rPr>
          <w:lang w:val="ru-RU"/>
        </w:rPr>
        <w:t xml:space="preserve"> </w:t>
      </w:r>
      <w:r>
        <w:rPr>
          <w:lang w:val="ru-RU"/>
        </w:rPr>
        <w:t>поддерживает статические и нестатические конструкторы, деструкторы и инициали</w:t>
      </w:r>
      <w:r w:rsidR="00DE7024">
        <w:rPr>
          <w:lang w:val="ru-RU"/>
        </w:rPr>
        <w:t>зацию полей по месту объявления. Синтаксис объявления конструкторов и деструкторов</w:t>
      </w:r>
      <w:del w:id="274" w:author="Dima" w:date="2014-12-29T15:38:00Z">
        <w:r w:rsidR="00DE7024" w:rsidDel="00592F89">
          <w:rPr>
            <w:lang w:val="ru-RU"/>
          </w:rPr>
          <w:delText>, однако,</w:delText>
        </w:r>
      </w:del>
      <w:r w:rsidR="00DE7024">
        <w:rPr>
          <w:lang w:val="ru-RU"/>
        </w:rPr>
        <w:t xml:space="preserve"> отличается от традиционного</w:t>
      </w:r>
      <w:r w:rsidR="009C4FF8">
        <w:rPr>
          <w:lang w:val="ru-RU"/>
        </w:rPr>
        <w:t xml:space="preserve"> подхода с использованием имени типа – вместо этого </w:t>
      </w:r>
      <w:del w:id="275" w:author="Dima" w:date="2014-12-29T15:39:00Z">
        <w:r w:rsidR="009C4FF8" w:rsidDel="00592F89">
          <w:rPr>
            <w:lang w:val="ru-RU"/>
          </w:rPr>
          <w:delText xml:space="preserve">используются </w:delText>
        </w:r>
      </w:del>
      <w:ins w:id="276" w:author="Dima" w:date="2014-12-29T15:39:00Z">
        <w:r w:rsidR="00592F89">
          <w:rPr>
            <w:lang w:val="ru-RU"/>
          </w:rPr>
          <w:t xml:space="preserve">применяются </w:t>
        </w:r>
      </w:ins>
      <w:r w:rsidR="009C4FF8">
        <w:rPr>
          <w:lang w:val="ru-RU"/>
        </w:rPr>
        <w:t xml:space="preserve">ключевые слова </w:t>
      </w:r>
      <w:r w:rsidR="009C4FF8">
        <w:t>construct</w:t>
      </w:r>
      <w:r w:rsidR="009C4FF8" w:rsidRPr="009C4FF8">
        <w:rPr>
          <w:lang w:val="ru-RU"/>
        </w:rPr>
        <w:t xml:space="preserve"> </w:t>
      </w:r>
      <w:r w:rsidR="009C4FF8">
        <w:rPr>
          <w:lang w:val="ru-RU"/>
        </w:rPr>
        <w:t xml:space="preserve">и </w:t>
      </w:r>
      <w:r w:rsidR="009C4FF8">
        <w:t>destruct</w:t>
      </w:r>
      <w:r w:rsidR="009C4FF8" w:rsidRPr="009C4FF8">
        <w:rPr>
          <w:lang w:val="ru-RU"/>
        </w:rPr>
        <w:t xml:space="preserve">. </w:t>
      </w:r>
    </w:p>
    <w:p w:rsidR="00DE7024" w:rsidRDefault="00DE7024" w:rsidP="00DE7024">
      <w:pPr>
        <w:spacing w:before="240"/>
        <w:rPr>
          <w:lang w:val="ru-RU" w:eastAsia="zh-TW"/>
        </w:rPr>
      </w:pPr>
      <w:r>
        <w:rPr>
          <w:lang w:val="ru-RU"/>
        </w:rPr>
        <w:t xml:space="preserve">Поддерживаются также так называемые </w:t>
      </w:r>
      <w:r w:rsidRPr="00F27B43">
        <w:rPr>
          <w:lang w:val="ru-RU" w:eastAsia="zh-TW"/>
        </w:rPr>
        <w:t>преконструкторы (</w:t>
      </w:r>
      <w:r>
        <w:rPr>
          <w:lang w:eastAsia="zh-TW"/>
        </w:rPr>
        <w:t>preconstruct</w:t>
      </w:r>
      <w:r w:rsidRPr="00F27B43">
        <w:rPr>
          <w:lang w:val="ru-RU" w:eastAsia="zh-TW"/>
        </w:rPr>
        <w:t>) – функции, которые будут автоматически выполнены перед каждым из перегруженных конструкторов</w:t>
      </w:r>
      <w:r>
        <w:rPr>
          <w:lang w:val="ru-RU" w:eastAsia="zh-TW"/>
        </w:rPr>
        <w:t xml:space="preserve"> (а</w:t>
      </w:r>
      <w:r w:rsidRPr="00F27B43">
        <w:rPr>
          <w:lang w:val="ru-RU" w:eastAsia="zh-TW"/>
        </w:rPr>
        <w:t xml:space="preserve">налог инициализирующих блоков в </w:t>
      </w:r>
      <w:r>
        <w:rPr>
          <w:lang w:eastAsia="zh-TW"/>
        </w:rPr>
        <w:t>Java</w:t>
      </w:r>
      <w:r>
        <w:rPr>
          <w:lang w:val="ru-RU" w:eastAsia="zh-TW"/>
        </w:rPr>
        <w:t>)</w:t>
      </w:r>
      <w:r w:rsidR="00DC5991">
        <w:rPr>
          <w:lang w:val="ru-RU" w:eastAsia="zh-TW"/>
        </w:rPr>
        <w:t>: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class C1 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int m_x = 100; // in-place initializer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static construct ();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static destruct ();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9C4FF8" w:rsidRDefault="00DE7024" w:rsidP="00DE7024">
      <w:pPr>
        <w:pStyle w:val="CodeSnippet"/>
        <w:rPr>
          <w:lang w:val="en-US"/>
        </w:rPr>
      </w:pPr>
      <w:r w:rsidRPr="009C4FF8">
        <w:rPr>
          <w:lang w:val="en-US"/>
        </w:rPr>
        <w:t xml:space="preserve">    preconstruct ();  // will be called before </w:t>
      </w:r>
      <w:r w:rsidR="009C4FF8">
        <w:rPr>
          <w:lang w:val="en-US"/>
        </w:rPr>
        <w:t>every</w:t>
      </w:r>
      <w:r w:rsidRPr="009C4FF8">
        <w:rPr>
          <w:lang w:val="en-US"/>
        </w:rPr>
        <w:t xml:space="preserve"> overloaded constructor</w:t>
      </w:r>
    </w:p>
    <w:p w:rsidR="00DE7024" w:rsidRPr="009C4FF8" w:rsidRDefault="00DE7024" w:rsidP="00DE7024">
      <w:pPr>
        <w:pStyle w:val="CodeSnippet"/>
        <w:rPr>
          <w:lang w:val="en-US"/>
        </w:rPr>
      </w:pPr>
    </w:p>
    <w:p w:rsidR="009A4066" w:rsidRPr="00105158" w:rsidRDefault="00DE7024" w:rsidP="00DE7024">
      <w:pPr>
        <w:pStyle w:val="CodeSnippet"/>
        <w:rPr>
          <w:lang w:val="en-US"/>
        </w:rPr>
      </w:pPr>
      <w:r w:rsidRPr="009C4FF8">
        <w:rPr>
          <w:lang w:val="en-US"/>
        </w:rPr>
        <w:t xml:space="preserve">    </w:t>
      </w:r>
      <w:r w:rsidRPr="00105158">
        <w:rPr>
          <w:lang w:val="en-US"/>
        </w:rPr>
        <w:t>construct ();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(int x);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(double x);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DE7024" w:rsidRDefault="00DE7024" w:rsidP="00DE7024">
      <w:pPr>
        <w:pStyle w:val="CodeSnippet"/>
      </w:pPr>
      <w:r w:rsidRPr="00105158">
        <w:rPr>
          <w:lang w:val="en-US"/>
        </w:rPr>
        <w:t xml:space="preserve">    </w:t>
      </w:r>
      <w:r w:rsidRPr="00DE7024">
        <w:t>destruct ();</w:t>
      </w:r>
    </w:p>
    <w:p w:rsidR="00DE7024" w:rsidRPr="00DE7024" w:rsidRDefault="00DE7024" w:rsidP="00DE7024">
      <w:pPr>
        <w:pStyle w:val="CodeSnippet"/>
      </w:pPr>
    </w:p>
    <w:p w:rsidR="00DE7024" w:rsidRPr="00DE7024" w:rsidRDefault="00DE7024" w:rsidP="00DE7024">
      <w:pPr>
        <w:pStyle w:val="CodeSnippet"/>
      </w:pPr>
      <w:r w:rsidRPr="00DE7024">
        <w:t xml:space="preserve">    // ...</w:t>
      </w:r>
    </w:p>
    <w:p w:rsidR="00DE7024" w:rsidRPr="00DE7024" w:rsidRDefault="00DE7024" w:rsidP="00DE7024">
      <w:pPr>
        <w:pStyle w:val="CodeSnippet"/>
      </w:pPr>
      <w:r w:rsidRPr="00DE7024">
        <w:t>}</w:t>
      </w:r>
    </w:p>
    <w:p w:rsidR="003A1D18" w:rsidRDefault="009C4FF8" w:rsidP="003A1D18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9C4FF8">
        <w:rPr>
          <w:lang w:val="ru-RU"/>
        </w:rPr>
        <w:t xml:space="preserve"> </w:t>
      </w:r>
      <w:r>
        <w:rPr>
          <w:lang w:val="ru-RU"/>
        </w:rPr>
        <w:t xml:space="preserve">есть указатели </w:t>
      </w:r>
      <w:r w:rsidR="003A1D18">
        <w:rPr>
          <w:lang w:val="ru-RU"/>
        </w:rPr>
        <w:t xml:space="preserve">и нет разделения на </w:t>
      </w:r>
      <w:ins w:id="277" w:author="Vladimir" w:date="2014-12-31T16:45:00Z">
        <w:r w:rsidR="005C3C20">
          <w:rPr>
            <w:lang w:val="ru-RU"/>
          </w:rPr>
          <w:t xml:space="preserve">типы значений </w:t>
        </w:r>
      </w:ins>
      <w:ins w:id="278" w:author="Vladimir" w:date="2014-12-31T16:46:00Z">
        <w:r w:rsidR="005C3C20">
          <w:rPr>
            <w:lang w:val="ru-RU"/>
          </w:rPr>
          <w:t>(</w:t>
        </w:r>
        <w:r w:rsidR="005C3C20">
          <w:t>value</w:t>
        </w:r>
        <w:r w:rsidR="005C3C20" w:rsidRPr="005C3C20">
          <w:rPr>
            <w:lang w:val="ru-RU"/>
            <w:rPrChange w:id="279" w:author="Vladimir" w:date="2014-12-31T16:46:00Z">
              <w:rPr/>
            </w:rPrChange>
          </w:rPr>
          <w:t xml:space="preserve"> </w:t>
        </w:r>
        <w:r w:rsidR="005C3C20">
          <w:t>types</w:t>
        </w:r>
        <w:r w:rsidR="005C3C20" w:rsidRPr="00141A5F">
          <w:rPr>
            <w:lang w:val="ru-RU"/>
          </w:rPr>
          <w:t>)</w:t>
        </w:r>
        <w:r w:rsidR="005C3C20" w:rsidRPr="005C3C20">
          <w:rPr>
            <w:lang w:val="ru-RU"/>
            <w:rPrChange w:id="280" w:author="Vladimir" w:date="2014-12-31T16:46:00Z">
              <w:rPr/>
            </w:rPrChange>
          </w:rPr>
          <w:t xml:space="preserve"> </w:t>
        </w:r>
      </w:ins>
      <w:ins w:id="281" w:author="Vladimir" w:date="2014-12-31T16:45:00Z">
        <w:r w:rsidR="005C3C20">
          <w:rPr>
            <w:lang w:val="ru-RU"/>
          </w:rPr>
          <w:t xml:space="preserve">и </w:t>
        </w:r>
        <w:r w:rsidR="005C3C20" w:rsidRPr="005C3C20">
          <w:rPr>
            <w:lang w:val="ru-RU"/>
            <w:rPrChange w:id="282" w:author="Vladimir" w:date="2014-12-31T16:45:00Z">
              <w:rPr/>
            </w:rPrChange>
          </w:rPr>
          <w:t xml:space="preserve">ссылочные </w:t>
        </w:r>
      </w:ins>
      <w:ins w:id="283" w:author="Dima" w:date="2014-12-29T15:39:00Z">
        <w:r w:rsidR="00592F89">
          <w:rPr>
            <w:lang w:val="ru-RU"/>
          </w:rPr>
          <w:t xml:space="preserve">типы </w:t>
        </w:r>
      </w:ins>
      <w:del w:id="284" w:author="Vladimir" w:date="2014-12-31T16:46:00Z">
        <w:r w:rsidR="003A1D18" w:rsidDel="005C3C20">
          <w:delText>value</w:delText>
        </w:r>
      </w:del>
      <w:del w:id="285" w:author="Dima" w:date="2014-12-29T15:39:00Z">
        <w:r w:rsidR="003A1D18" w:rsidRPr="003A1D18" w:rsidDel="00592F89">
          <w:rPr>
            <w:lang w:val="ru-RU"/>
          </w:rPr>
          <w:delText>-</w:delText>
        </w:r>
        <w:r w:rsidR="003A1D18" w:rsidDel="00592F89">
          <w:rPr>
            <w:lang w:val="ru-RU"/>
          </w:rPr>
          <w:delText>типы</w:delText>
        </w:r>
      </w:del>
      <w:del w:id="286" w:author="Vladimir" w:date="2014-12-31T16:46:00Z">
        <w:r w:rsidR="003A1D18" w:rsidDel="005C3C20">
          <w:rPr>
            <w:lang w:val="ru-RU"/>
          </w:rPr>
          <w:delText xml:space="preserve"> </w:delText>
        </w:r>
      </w:del>
      <w:ins w:id="287" w:author="Vladimir" w:date="2014-12-31T16:46:00Z">
        <w:r w:rsidR="005C3C20" w:rsidRPr="005C3C20">
          <w:rPr>
            <w:lang w:val="ru-RU"/>
            <w:rPrChange w:id="288" w:author="Vladimir" w:date="2014-12-31T16:46:00Z">
              <w:rPr/>
            </w:rPrChange>
          </w:rPr>
          <w:t>(</w:t>
        </w:r>
      </w:ins>
      <w:del w:id="289" w:author="Vladimir" w:date="2014-12-31T16:46:00Z">
        <w:r w:rsidR="003A1D18" w:rsidDel="005C3C20">
          <w:rPr>
            <w:lang w:val="ru-RU"/>
          </w:rPr>
          <w:delText xml:space="preserve">и </w:delText>
        </w:r>
      </w:del>
      <w:r w:rsidR="003A1D18">
        <w:t>reference</w:t>
      </w:r>
      <w:ins w:id="290" w:author="Vladimir" w:date="2014-12-31T16:46:00Z">
        <w:r w:rsidR="005C3C20" w:rsidRPr="005C3C20">
          <w:rPr>
            <w:lang w:val="ru-RU"/>
            <w:rPrChange w:id="291" w:author="Vladimir" w:date="2014-12-31T16:46:00Z">
              <w:rPr/>
            </w:rPrChange>
          </w:rPr>
          <w:t xml:space="preserve"> </w:t>
        </w:r>
        <w:r w:rsidR="005C3C20">
          <w:t>types</w:t>
        </w:r>
        <w:r w:rsidR="005C3C20" w:rsidRPr="005C3C20">
          <w:rPr>
            <w:lang w:val="ru-RU"/>
            <w:rPrChange w:id="292" w:author="Vladimir" w:date="2014-12-31T16:46:00Z">
              <w:rPr/>
            </w:rPrChange>
          </w:rPr>
          <w:t>)</w:t>
        </w:r>
      </w:ins>
      <w:del w:id="293" w:author="Dima" w:date="2014-12-29T15:39:00Z">
        <w:r w:rsidR="003A1D18" w:rsidRPr="003A1D18" w:rsidDel="00592F89">
          <w:rPr>
            <w:lang w:val="ru-RU"/>
          </w:rPr>
          <w:delText>-</w:delText>
        </w:r>
        <w:r w:rsidR="003A1D18" w:rsidDel="00592F89">
          <w:rPr>
            <w:lang w:val="ru-RU"/>
          </w:rPr>
          <w:delText>типы</w:delText>
        </w:r>
      </w:del>
      <w:r w:rsidR="003A1D18">
        <w:rPr>
          <w:lang w:val="ru-RU"/>
        </w:rPr>
        <w:t xml:space="preserve">. Что </w:t>
      </w:r>
      <w:r w:rsidR="003A1D18" w:rsidRPr="003A1D18">
        <w:rPr>
          <w:i/>
          <w:lang w:val="ru-RU"/>
        </w:rPr>
        <w:t>есть</w:t>
      </w:r>
      <w:r w:rsidR="003A1D18">
        <w:rPr>
          <w:lang w:val="ru-RU"/>
        </w:rPr>
        <w:t xml:space="preserve"> указатель, </w:t>
      </w:r>
      <w:ins w:id="294" w:author="Dima" w:date="2014-12-29T15:40:00Z">
        <w:r w:rsidR="00592F89">
          <w:rPr>
            <w:lang w:val="ru-RU"/>
          </w:rPr>
          <w:t xml:space="preserve">то </w:t>
        </w:r>
      </w:ins>
      <w:r w:rsidR="003A1D18">
        <w:rPr>
          <w:lang w:val="ru-RU"/>
        </w:rPr>
        <w:t xml:space="preserve">должно </w:t>
      </w:r>
      <w:r w:rsidR="003A1D18" w:rsidRPr="003A1D18">
        <w:rPr>
          <w:i/>
          <w:lang w:val="ru-RU"/>
        </w:rPr>
        <w:t>выглядеть</w:t>
      </w:r>
      <w:r w:rsidR="003A1D18">
        <w:rPr>
          <w:lang w:val="ru-RU"/>
        </w:rPr>
        <w:t xml:space="preserve"> как указатель.</w:t>
      </w:r>
      <w:r w:rsidR="003A1D18" w:rsidRPr="003A1D18">
        <w:rPr>
          <w:lang w:val="ru-RU"/>
        </w:rPr>
        <w:t xml:space="preserve"> </w:t>
      </w:r>
      <w:r w:rsidR="003A1D18">
        <w:rPr>
          <w:lang w:val="ru-RU"/>
        </w:rPr>
        <w:t xml:space="preserve">Другими словами, объявляя поле или переменную типа класса, вы даёте компилятору инструкцию создать экземпляр класса, как в </w:t>
      </w:r>
      <w:r w:rsidR="003A1D18">
        <w:t>C</w:t>
      </w:r>
      <w:r w:rsidR="003A1D18" w:rsidRPr="003A1D18">
        <w:rPr>
          <w:lang w:val="ru-RU"/>
        </w:rPr>
        <w:t>++</w:t>
      </w:r>
      <w:r w:rsidR="003A1D18">
        <w:rPr>
          <w:lang w:val="ru-RU"/>
        </w:rPr>
        <w:t xml:space="preserve"> (а не указатель на класс</w:t>
      </w:r>
      <w:r w:rsidR="003A1D18" w:rsidRPr="003A1D18">
        <w:rPr>
          <w:lang w:val="ru-RU"/>
        </w:rPr>
        <w:t xml:space="preserve">, </w:t>
      </w:r>
      <w:r w:rsidR="003A1D18">
        <w:rPr>
          <w:lang w:val="ru-RU"/>
        </w:rPr>
        <w:t xml:space="preserve">как в </w:t>
      </w:r>
      <w:r w:rsidR="003A1D18">
        <w:t>Java</w:t>
      </w:r>
      <w:r w:rsidR="003A1D18" w:rsidRPr="003A1D18">
        <w:rPr>
          <w:lang w:val="ru-RU"/>
        </w:rPr>
        <w:t>).</w:t>
      </w:r>
      <w:r w:rsidR="003A1D18">
        <w:rPr>
          <w:lang w:val="ru-RU"/>
        </w:rPr>
        <w:t xml:space="preserve"> Чтобы объявить указатель на класс, надо явно использовать тип </w:t>
      </w:r>
      <w:r w:rsidR="000D0BB5">
        <w:rPr>
          <w:lang w:val="ru-RU"/>
        </w:rPr>
        <w:t>«</w:t>
      </w:r>
      <w:r w:rsidR="003A1D18">
        <w:rPr>
          <w:lang w:val="ru-RU"/>
        </w:rPr>
        <w:t>указатель на класс</w:t>
      </w:r>
      <w:r w:rsidR="000D0BB5">
        <w:rPr>
          <w:lang w:val="ru-RU"/>
        </w:rPr>
        <w:t>»</w:t>
      </w:r>
      <w:r w:rsidR="00DC5991">
        <w:rPr>
          <w:lang w:val="ru-RU"/>
        </w:rPr>
        <w:t>: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class C1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construct (int x);</w:t>
      </w:r>
    </w:p>
    <w:p w:rsidR="001A37B4" w:rsidRDefault="001A37B4" w:rsidP="009A4066">
      <w:pPr>
        <w:pStyle w:val="CodeSnippet"/>
        <w:rPr>
          <w:lang w:val="en-US"/>
        </w:rPr>
      </w:pP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foo ();</w:t>
      </w:r>
    </w:p>
    <w:p w:rsidR="009A4066" w:rsidRPr="00105158" w:rsidRDefault="009A4066" w:rsidP="009A4066">
      <w:pPr>
        <w:pStyle w:val="CodeSnippet"/>
        <w:rPr>
          <w:lang w:val="en-US"/>
        </w:rPr>
      </w:pP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// ...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9A4066" w:rsidRPr="00105158" w:rsidRDefault="009A4066" w:rsidP="009A4066">
      <w:pPr>
        <w:pStyle w:val="CodeSnippet"/>
        <w:rPr>
          <w:lang w:val="en-US"/>
        </w:rPr>
      </w:pP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bar ()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C1 c (100);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c.foo ();</w:t>
      </w:r>
    </w:p>
    <w:p w:rsidR="00690562" w:rsidRDefault="00690562" w:rsidP="009A4066">
      <w:pPr>
        <w:pStyle w:val="CodeSnippet"/>
        <w:rPr>
          <w:lang w:val="en-US"/>
        </w:rPr>
      </w:pPr>
    </w:p>
    <w:p w:rsidR="009A4066" w:rsidRPr="000D0BB5" w:rsidRDefault="00373550" w:rsidP="009A4066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9A4066" w:rsidRPr="000D0BB5">
        <w:rPr>
          <w:lang w:val="en-US"/>
        </w:rPr>
        <w:t>C1* p = new C1 (200);</w:t>
      </w:r>
      <w:r w:rsidR="000D0BB5" w:rsidRPr="000D0BB5">
        <w:rPr>
          <w:lang w:val="en-US"/>
        </w:rPr>
        <w:t xml:space="preserve"> </w:t>
      </w:r>
      <w:r w:rsidR="000D0BB5">
        <w:rPr>
          <w:lang w:val="en-US"/>
        </w:rPr>
        <w:t>// use class pointer type explicitly</w:t>
      </w:r>
    </w:p>
    <w:p w:rsidR="009A4066" w:rsidRPr="000D0BB5" w:rsidRDefault="009A4066" w:rsidP="009A4066">
      <w:pPr>
        <w:pStyle w:val="CodeSnippet"/>
        <w:rPr>
          <w:lang w:val="en-US"/>
        </w:rPr>
      </w:pPr>
    </w:p>
    <w:p w:rsidR="009A4066" w:rsidRPr="00552CB5" w:rsidRDefault="00373550" w:rsidP="009A4066">
      <w:pPr>
        <w:pStyle w:val="CodeSnippet"/>
      </w:pPr>
      <w:r>
        <w:rPr>
          <w:lang w:val="en-US"/>
        </w:rPr>
        <w:t xml:space="preserve">    </w:t>
      </w:r>
      <w:r w:rsidR="009A4066" w:rsidRPr="00552CB5">
        <w:t>// ...</w:t>
      </w:r>
    </w:p>
    <w:p w:rsidR="009A4066" w:rsidRDefault="009A4066" w:rsidP="009A4066">
      <w:pPr>
        <w:pStyle w:val="CodeSnippet"/>
      </w:pPr>
      <w:r w:rsidRPr="009A4066">
        <w:t>}</w:t>
      </w:r>
    </w:p>
    <w:p w:rsidR="00823A45" w:rsidRDefault="00710851" w:rsidP="00823A45">
      <w:pPr>
        <w:spacing w:before="240"/>
        <w:rPr>
          <w:lang w:val="ru-RU"/>
        </w:rPr>
      </w:pPr>
      <w:r>
        <w:rPr>
          <w:lang w:val="ru-RU"/>
        </w:rPr>
        <w:t>П</w:t>
      </w:r>
      <w:r w:rsidR="00823A45">
        <w:rPr>
          <w:lang w:val="ru-RU"/>
        </w:rPr>
        <w:t>оддерживает</w:t>
      </w:r>
      <w:r>
        <w:rPr>
          <w:lang w:val="ru-RU"/>
        </w:rPr>
        <w:t>ся</w:t>
      </w:r>
      <w:r w:rsidR="00823A45">
        <w:rPr>
          <w:lang w:val="ru-RU"/>
        </w:rPr>
        <w:t xml:space="preserve"> перег</w:t>
      </w:r>
      <w:r>
        <w:rPr>
          <w:lang w:val="ru-RU"/>
        </w:rPr>
        <w:t>рузка</w:t>
      </w:r>
      <w:r w:rsidR="00823A45">
        <w:rPr>
          <w:lang w:val="ru-RU"/>
        </w:rPr>
        <w:t xml:space="preserve"> операторов, как и</w:t>
      </w:r>
      <w:r w:rsidR="000D0BB5">
        <w:rPr>
          <w:lang w:val="ru-RU"/>
        </w:rPr>
        <w:t xml:space="preserve"> в</w:t>
      </w:r>
      <w:r w:rsidR="00823A45">
        <w:rPr>
          <w:lang w:val="ru-RU"/>
        </w:rPr>
        <w:t xml:space="preserve"> </w:t>
      </w:r>
      <w:r w:rsidR="00823A45">
        <w:t>C</w:t>
      </w:r>
      <w:r w:rsidR="00823A45" w:rsidRPr="00823A45">
        <w:rPr>
          <w:lang w:val="ru-RU"/>
        </w:rPr>
        <w:t xml:space="preserve">++. </w:t>
      </w:r>
      <w:r w:rsidR="009A4066">
        <w:rPr>
          <w:lang w:val="ru-RU"/>
        </w:rPr>
        <w:t>У</w:t>
      </w:r>
      <w:r w:rsidR="00823A45">
        <w:rPr>
          <w:lang w:val="ru-RU"/>
        </w:rPr>
        <w:t>нарные и бинарные операторы, операторы вызова, индексации и пр</w:t>
      </w:r>
      <w:r>
        <w:rPr>
          <w:lang w:val="ru-RU"/>
        </w:rPr>
        <w:t>и</w:t>
      </w:r>
      <w:r w:rsidR="000D0BB5">
        <w:rPr>
          <w:lang w:val="ru-RU"/>
        </w:rPr>
        <w:t>ведения могут быть перегружены в любых именова</w:t>
      </w:r>
      <w:r w:rsidR="00971B59">
        <w:rPr>
          <w:lang w:val="ru-RU"/>
        </w:rPr>
        <w:t>н</w:t>
      </w:r>
      <w:r w:rsidR="000D0BB5">
        <w:rPr>
          <w:lang w:val="ru-RU"/>
        </w:rPr>
        <w:t>ных типах</w:t>
      </w:r>
      <w:r w:rsidR="002152AA">
        <w:rPr>
          <w:lang w:val="ru-RU"/>
        </w:rPr>
        <w:t xml:space="preserve"> (</w:t>
      </w:r>
      <w:r w:rsidR="000D0BB5">
        <w:rPr>
          <w:lang w:val="ru-RU"/>
        </w:rPr>
        <w:t xml:space="preserve">кроме </w:t>
      </w:r>
      <w:r w:rsidR="000D0BB5">
        <w:t>enum</w:t>
      </w:r>
      <w:r w:rsidR="002152AA">
        <w:rPr>
          <w:lang w:val="ru-RU"/>
        </w:rPr>
        <w:t>)</w:t>
      </w:r>
      <w:r w:rsidR="00DC5991">
        <w:rPr>
          <w:lang w:val="ru-RU"/>
        </w:rPr>
        <w:t>:</w:t>
      </w:r>
    </w:p>
    <w:p w:rsidR="00823A45" w:rsidRPr="00105158" w:rsidRDefault="00823A45" w:rsidP="00823A45">
      <w:pPr>
        <w:pStyle w:val="CodeSnippet"/>
        <w:rPr>
          <w:lang w:val="en-US"/>
        </w:rPr>
      </w:pPr>
      <w:r w:rsidRPr="00105158">
        <w:rPr>
          <w:lang w:val="en-US"/>
        </w:rPr>
        <w:t>class C1</w:t>
      </w:r>
    </w:p>
    <w:p w:rsidR="00823A45" w:rsidRPr="00105158" w:rsidRDefault="00823A45" w:rsidP="00823A4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823A45" w:rsidRPr="00105158" w:rsidRDefault="001A37B4" w:rsidP="00823A4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23A45" w:rsidRPr="00105158">
        <w:rPr>
          <w:lang w:val="en-US"/>
        </w:rPr>
        <w:t>operator += (int</w:t>
      </w:r>
      <w:r w:rsidR="0077075A">
        <w:rPr>
          <w:lang w:val="en-US"/>
        </w:rPr>
        <w:t xml:space="preserve"> d) // overloaded '+=' operator</w:t>
      </w:r>
    </w:p>
    <w:p w:rsidR="001A37B4" w:rsidRDefault="001A37B4" w:rsidP="001A37B4">
      <w:pPr>
        <w:pStyle w:val="CodeSnippet"/>
        <w:rPr>
          <w:lang w:val="en-US"/>
        </w:rPr>
      </w:pPr>
    </w:p>
    <w:p w:rsidR="00823A45" w:rsidRPr="00105158" w:rsidRDefault="001A37B4" w:rsidP="001A37B4">
      <w:pPr>
        <w:pStyle w:val="CodeSnippet"/>
      </w:pPr>
      <w:r>
        <w:rPr>
          <w:lang w:val="en-US"/>
        </w:rPr>
        <w:t xml:space="preserve">    </w:t>
      </w:r>
      <w:r w:rsidR="00823A45" w:rsidRPr="00105158">
        <w:t>// ...</w:t>
      </w:r>
    </w:p>
    <w:p w:rsidR="00823A45" w:rsidRDefault="00823A45" w:rsidP="00823A45">
      <w:pPr>
        <w:pStyle w:val="CodeSnippet"/>
      </w:pPr>
      <w:r w:rsidRPr="00823A45">
        <w:t>}</w:t>
      </w:r>
    </w:p>
    <w:p w:rsidR="00823A45" w:rsidRPr="00823A45" w:rsidRDefault="00823A45" w:rsidP="00823A45">
      <w:pPr>
        <w:pStyle w:val="CodeSnippet"/>
      </w:pPr>
    </w:p>
    <w:p w:rsidR="00823A45" w:rsidRPr="00823A45" w:rsidRDefault="00823A45" w:rsidP="00823A45">
      <w:pPr>
        <w:pStyle w:val="CodeSnippet"/>
      </w:pPr>
      <w:r w:rsidRPr="00823A45">
        <w:t>foo ()</w:t>
      </w:r>
    </w:p>
    <w:p w:rsidR="00823A45" w:rsidRPr="00823A45" w:rsidRDefault="00823A45" w:rsidP="00823A45">
      <w:pPr>
        <w:pStyle w:val="CodeSnippet"/>
      </w:pPr>
      <w:r w:rsidRPr="00823A45">
        <w:t>{</w:t>
      </w:r>
    </w:p>
    <w:p w:rsidR="00823A45" w:rsidRPr="00823A45" w:rsidRDefault="00823A45" w:rsidP="00823A45">
      <w:pPr>
        <w:pStyle w:val="CodeSnippet"/>
      </w:pPr>
      <w:r w:rsidRPr="00823A45">
        <w:t xml:space="preserve">    C1 c;</w:t>
      </w:r>
    </w:p>
    <w:p w:rsidR="00823A45" w:rsidRPr="00823A45" w:rsidRDefault="00823A45" w:rsidP="00823A45">
      <w:pPr>
        <w:pStyle w:val="CodeSnippet"/>
      </w:pPr>
      <w:r w:rsidRPr="00823A45">
        <w:t xml:space="preserve">    c += 10;</w:t>
      </w:r>
    </w:p>
    <w:p w:rsidR="00E33EB7" w:rsidRDefault="00E33EB7" w:rsidP="00823A45">
      <w:pPr>
        <w:pStyle w:val="CodeSnippet"/>
      </w:pPr>
    </w:p>
    <w:p w:rsidR="00E33EB7" w:rsidRDefault="00823A45" w:rsidP="00823A45">
      <w:pPr>
        <w:pStyle w:val="CodeSnippet"/>
      </w:pPr>
      <w:r w:rsidRPr="00105158">
        <w:t xml:space="preserve">    // ...</w:t>
      </w:r>
    </w:p>
    <w:p w:rsidR="00823A45" w:rsidRPr="00105158" w:rsidRDefault="00823A45" w:rsidP="00823A45">
      <w:pPr>
        <w:pStyle w:val="CodeSnippet"/>
      </w:pPr>
      <w:r w:rsidRPr="00105158">
        <w:t>}</w:t>
      </w:r>
    </w:p>
    <w:p w:rsidR="009A4066" w:rsidRDefault="009A4066" w:rsidP="00E33EB7">
      <w:pPr>
        <w:spacing w:before="240"/>
        <w:rPr>
          <w:lang w:val="ru-RU"/>
        </w:rPr>
      </w:pPr>
      <w:r>
        <w:t>Jancy</w:t>
      </w:r>
      <w:r w:rsidRPr="009A4066">
        <w:rPr>
          <w:lang w:val="ru-RU"/>
        </w:rPr>
        <w:t xml:space="preserve"> </w:t>
      </w:r>
      <w:r>
        <w:rPr>
          <w:lang w:val="ru-RU"/>
        </w:rPr>
        <w:t>использует</w:t>
      </w:r>
      <w:r w:rsidRPr="009A4066">
        <w:rPr>
          <w:lang w:val="ru-RU"/>
        </w:rPr>
        <w:t xml:space="preserve"> </w:t>
      </w:r>
      <w:r>
        <w:rPr>
          <w:lang w:val="ru-RU"/>
        </w:rPr>
        <w:t>простую</w:t>
      </w:r>
      <w:r w:rsidRPr="009A4066">
        <w:rPr>
          <w:lang w:val="ru-RU"/>
        </w:rPr>
        <w:t xml:space="preserve"> </w:t>
      </w:r>
      <w:r>
        <w:rPr>
          <w:lang w:val="ru-RU"/>
        </w:rPr>
        <w:t>модель</w:t>
      </w:r>
      <w:r w:rsidRPr="009A4066">
        <w:rPr>
          <w:lang w:val="ru-RU"/>
        </w:rPr>
        <w:t xml:space="preserve"> </w:t>
      </w:r>
      <w:r>
        <w:rPr>
          <w:lang w:val="ru-RU"/>
        </w:rPr>
        <w:t>множественного</w:t>
      </w:r>
      <w:r w:rsidRPr="009A4066">
        <w:rPr>
          <w:lang w:val="ru-RU"/>
        </w:rPr>
        <w:t xml:space="preserve"> </w:t>
      </w:r>
      <w:r>
        <w:rPr>
          <w:lang w:val="ru-RU"/>
        </w:rPr>
        <w:t>наследования, без</w:t>
      </w:r>
      <w:r w:rsidRPr="009A4066">
        <w:rPr>
          <w:lang w:val="ru-RU"/>
        </w:rPr>
        <w:t xml:space="preserve"> </w:t>
      </w:r>
      <w:r>
        <w:rPr>
          <w:lang w:val="ru-RU"/>
        </w:rPr>
        <w:t>печально</w:t>
      </w:r>
      <w:r w:rsidRPr="009A4066">
        <w:rPr>
          <w:lang w:val="ru-RU"/>
        </w:rPr>
        <w:t xml:space="preserve"> </w:t>
      </w:r>
      <w:r>
        <w:rPr>
          <w:lang w:val="ru-RU"/>
        </w:rPr>
        <w:t>известного</w:t>
      </w:r>
      <w:r w:rsidRPr="009A4066">
        <w:rPr>
          <w:lang w:val="ru-RU"/>
        </w:rPr>
        <w:t xml:space="preserve"> </w:t>
      </w:r>
      <w:r>
        <w:rPr>
          <w:lang w:val="ru-RU"/>
        </w:rPr>
        <w:t>виртуального</w:t>
      </w:r>
      <w:r w:rsidRPr="009A4066">
        <w:rPr>
          <w:lang w:val="ru-RU"/>
        </w:rPr>
        <w:t xml:space="preserve"> </w:t>
      </w:r>
      <w:r>
        <w:rPr>
          <w:lang w:val="ru-RU"/>
        </w:rPr>
        <w:t>наследования</w:t>
      </w:r>
      <w:r w:rsidRPr="009A4066">
        <w:rPr>
          <w:lang w:val="ru-RU"/>
        </w:rPr>
        <w:t xml:space="preserve"> </w:t>
      </w:r>
      <w:r>
        <w:t>C</w:t>
      </w:r>
      <w:r w:rsidRPr="009A4066">
        <w:rPr>
          <w:lang w:val="ru-RU"/>
        </w:rPr>
        <w:t xml:space="preserve">++. </w:t>
      </w:r>
      <w:r>
        <w:rPr>
          <w:lang w:val="ru-RU"/>
        </w:rPr>
        <w:t xml:space="preserve">Простое множественное наследование означает, что если несколько родительских типов имеют общих предков, </w:t>
      </w:r>
      <w:r w:rsidR="007C3A7C">
        <w:rPr>
          <w:lang w:val="ru-RU"/>
        </w:rPr>
        <w:t xml:space="preserve">то </w:t>
      </w:r>
      <w:r>
        <w:rPr>
          <w:lang w:val="ru-RU"/>
        </w:rPr>
        <w:t xml:space="preserve">в дочернем типе будут несколько </w:t>
      </w:r>
      <w:r w:rsidR="00F80C40">
        <w:rPr>
          <w:lang w:val="ru-RU"/>
        </w:rPr>
        <w:t>экземпляров этого общего предка, а приоритет наследования виртуальных методов идёт в порядке объявления родительских типов.</w:t>
      </w:r>
    </w:p>
    <w:p w:rsidR="009A4066" w:rsidRDefault="009A4066" w:rsidP="009A4066">
      <w:pPr>
        <w:rPr>
          <w:lang w:val="ru-RU"/>
        </w:rPr>
      </w:pPr>
      <w:r>
        <w:rPr>
          <w:lang w:val="ru-RU"/>
        </w:rPr>
        <w:t xml:space="preserve">Простое множественное наследование </w:t>
      </w:r>
      <w:ins w:id="295" w:author="Dima" w:date="2014-12-29T15:42:00Z">
        <w:del w:id="296" w:author="Vladimir" w:date="2014-12-31T16:46:00Z">
          <w:r w:rsidR="00592F89" w:rsidDel="005C3C20">
            <w:rPr>
              <w:lang w:val="ru-RU"/>
            </w:rPr>
            <w:delText>-</w:delText>
          </w:r>
        </w:del>
      </w:ins>
      <w:ins w:id="297" w:author="Vladimir" w:date="2014-12-31T16:46:00Z">
        <w:r w:rsidR="005C3C20">
          <w:rPr>
            <w:lang w:val="ru-RU"/>
          </w:rPr>
          <w:t>–</w:t>
        </w:r>
      </w:ins>
      <w:ins w:id="298" w:author="Dima" w:date="2014-12-29T15:42:00Z">
        <w:r w:rsidR="00592F89">
          <w:rPr>
            <w:lang w:val="ru-RU"/>
          </w:rPr>
          <w:t xml:space="preserve"> </w:t>
        </w:r>
      </w:ins>
      <w:r>
        <w:rPr>
          <w:lang w:val="ru-RU"/>
        </w:rPr>
        <w:t>это</w:t>
      </w:r>
      <w:ins w:id="299" w:author="Vladimir" w:date="2014-12-31T16:46:00Z">
        <w:r w:rsidR="005C3C20" w:rsidRPr="005C3C20">
          <w:rPr>
            <w:lang w:val="ru-RU"/>
            <w:rPrChange w:id="300" w:author="Vladimir" w:date="2014-12-31T16:46:00Z">
              <w:rPr/>
            </w:rPrChange>
          </w:rPr>
          <w:t xml:space="preserve"> </w:t>
        </w:r>
      </w:ins>
      <w:del w:id="301" w:author="Vladimir" w:date="2014-12-31T16:46:00Z">
        <w:r w:rsidDel="005C3C20">
          <w:rPr>
            <w:lang w:val="ru-RU"/>
          </w:rPr>
          <w:delText xml:space="preserve"> </w:delText>
        </w:r>
      </w:del>
      <w:r>
        <w:rPr>
          <w:lang w:val="ru-RU"/>
        </w:rPr>
        <w:t>прекрасный инструмент для создания общей (разделяемой) реализации</w:t>
      </w:r>
      <w:r w:rsidR="00F80C40">
        <w:rPr>
          <w:lang w:val="ru-RU"/>
        </w:rPr>
        <w:t xml:space="preserve">, который был, как мне кажется, совершенно незаслуженно отброшен проектировщиками большинства управляемых языков из-за раздутой </w:t>
      </w:r>
      <w:r w:rsidR="00F80C40">
        <w:t>diamond</w:t>
      </w:r>
      <w:r w:rsidR="00F80C40" w:rsidRPr="00F80C40">
        <w:rPr>
          <w:lang w:val="ru-RU"/>
        </w:rPr>
        <w:t xml:space="preserve"> </w:t>
      </w:r>
      <w:r w:rsidR="00F80C40">
        <w:t>problem</w:t>
      </w:r>
      <w:r w:rsidR="00340E05">
        <w:rPr>
          <w:lang w:val="ru-RU"/>
        </w:rPr>
        <w:t xml:space="preserve"> (которая на практ</w:t>
      </w:r>
      <w:r w:rsidR="007C3A7C">
        <w:rPr>
          <w:lang w:val="ru-RU"/>
        </w:rPr>
        <w:t>ике практически никогда не причи</w:t>
      </w:r>
      <w:r w:rsidR="00340E05">
        <w:rPr>
          <w:lang w:val="ru-RU"/>
        </w:rPr>
        <w:t xml:space="preserve">няет </w:t>
      </w:r>
      <w:r w:rsidR="008F61D3">
        <w:rPr>
          <w:lang w:val="ru-RU"/>
        </w:rPr>
        <w:t>серьёзных</w:t>
      </w:r>
      <w:r w:rsidR="00340E05">
        <w:rPr>
          <w:lang w:val="ru-RU"/>
        </w:rPr>
        <w:t xml:space="preserve"> неудобств</w:t>
      </w:r>
      <w:ins w:id="302" w:author="Dima" w:date="2014-12-29T15:43:00Z">
        <w:del w:id="303" w:author="Vladimir" w:date="2014-12-31T16:47:00Z">
          <w:r w:rsidR="00592F89" w:rsidDel="005C3C20">
            <w:rPr>
              <w:lang w:val="ru-RU"/>
            </w:rPr>
            <w:delText xml:space="preserve"> МОЖЕТ БЫТЬ СДЕЛАТЬ ХОТЬ СНОСКУ НА ИНФУ ОБ ЭТОМ</w:delText>
          </w:r>
        </w:del>
      </w:ins>
      <w:r w:rsidR="00340E05">
        <w:rPr>
          <w:lang w:val="ru-RU"/>
        </w:rPr>
        <w:t xml:space="preserve">). </w:t>
      </w:r>
      <w:r w:rsidR="00F80C40">
        <w:rPr>
          <w:lang w:val="ru-RU"/>
        </w:rPr>
        <w:t xml:space="preserve">Впрочем, меньше всего я хочу вызвать обострения </w:t>
      </w:r>
      <w:r w:rsidR="00340E05">
        <w:rPr>
          <w:lang w:val="ru-RU"/>
        </w:rPr>
        <w:t xml:space="preserve">каких бы то ни было </w:t>
      </w:r>
      <w:ins w:id="304" w:author="Vladimir" w:date="2014-12-31T16:47:00Z">
        <w:r w:rsidR="005C3C20">
          <w:rPr>
            <w:lang w:val="ru-RU"/>
          </w:rPr>
          <w:t>«</w:t>
        </w:r>
      </w:ins>
      <w:ins w:id="305" w:author="Dima" w:date="2014-12-29T15:43:00Z">
        <w:del w:id="306" w:author="Vladimir" w:date="2014-12-31T16:47:00Z">
          <w:r w:rsidR="00592F89" w:rsidRPr="00592F89" w:rsidDel="005C3C20">
            <w:rPr>
              <w:lang w:val="ru-RU"/>
              <w:rPrChange w:id="307" w:author="Dima" w:date="2014-12-29T15:43:00Z">
                <w:rPr/>
              </w:rPrChange>
            </w:rPr>
            <w:delText>“</w:delText>
          </w:r>
        </w:del>
      </w:ins>
      <w:r w:rsidR="00F80C40">
        <w:rPr>
          <w:lang w:val="ru-RU"/>
        </w:rPr>
        <w:t>священных войн</w:t>
      </w:r>
      <w:ins w:id="308" w:author="Vladimir" w:date="2014-12-31T16:47:00Z">
        <w:r w:rsidR="005C3C20">
          <w:rPr>
            <w:lang w:val="ru-RU"/>
          </w:rPr>
          <w:t>»</w:t>
        </w:r>
      </w:ins>
      <w:ins w:id="309" w:author="Dima" w:date="2014-12-29T15:43:00Z">
        <w:del w:id="310" w:author="Vladimir" w:date="2014-12-31T16:49:00Z">
          <w:r w:rsidR="00592F89" w:rsidRPr="00592F89" w:rsidDel="005C3C20">
            <w:rPr>
              <w:lang w:val="ru-RU"/>
              <w:rPrChange w:id="311" w:author="Dima" w:date="2014-12-29T15:43:00Z">
                <w:rPr/>
              </w:rPrChange>
            </w:rPr>
            <w:delText>”</w:delText>
          </w:r>
        </w:del>
      </w:ins>
      <w:r w:rsidR="00F80C40">
        <w:rPr>
          <w:lang w:val="ru-RU"/>
        </w:rPr>
        <w:t xml:space="preserve">, поэтому предлагаю просто остановиться на том, что в </w:t>
      </w:r>
      <w:r w:rsidR="00F80C40">
        <w:t>Jancy</w:t>
      </w:r>
      <w:r w:rsidR="00F80C40" w:rsidRPr="00F80C40">
        <w:rPr>
          <w:lang w:val="ru-RU"/>
        </w:rPr>
        <w:t xml:space="preserve"> </w:t>
      </w:r>
      <w:r w:rsidR="00F80C40">
        <w:rPr>
          <w:lang w:val="ru-RU"/>
        </w:rPr>
        <w:t>принято простое множественное наследование.</w:t>
      </w:r>
    </w:p>
    <w:p w:rsidR="00340E05" w:rsidRDefault="00340E05" w:rsidP="009A4066">
      <w:pPr>
        <w:rPr>
          <w:lang w:val="ru-RU"/>
        </w:rPr>
      </w:pPr>
      <w:r>
        <w:rPr>
          <w:lang w:val="ru-RU"/>
        </w:rPr>
        <w:t>Для объявления виртуальны</w:t>
      </w:r>
      <w:r w:rsidR="00710851">
        <w:rPr>
          <w:lang w:val="ru-RU"/>
        </w:rPr>
        <w:t>х</w:t>
      </w:r>
      <w:r>
        <w:rPr>
          <w:lang w:val="ru-RU"/>
        </w:rPr>
        <w:t xml:space="preserve"> методов используются </w:t>
      </w:r>
      <w:r w:rsidR="000D0BB5">
        <w:rPr>
          <w:lang w:val="ru-RU"/>
        </w:rPr>
        <w:t xml:space="preserve">ключевые слова </w:t>
      </w:r>
      <w:r>
        <w:t>abstract</w:t>
      </w:r>
      <w:r w:rsidRPr="00340E05">
        <w:rPr>
          <w:lang w:val="ru-RU"/>
        </w:rPr>
        <w:t xml:space="preserve">, </w:t>
      </w:r>
      <w:r>
        <w:t>virtual</w:t>
      </w:r>
      <w:r w:rsidRPr="00340E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override</w:t>
      </w:r>
      <w:r w:rsidRPr="00340E05">
        <w:rPr>
          <w:lang w:val="ru-RU"/>
        </w:rPr>
        <w:t xml:space="preserve">. </w:t>
      </w:r>
      <w:r>
        <w:rPr>
          <w:lang w:val="ru-RU"/>
        </w:rPr>
        <w:t>Наследовать классы можно как от других классов, так и от структур и даже объединений</w:t>
      </w:r>
      <w:r w:rsidR="00DC5991">
        <w:rPr>
          <w:lang w:val="ru-RU"/>
        </w:rPr>
        <w:t>: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I1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foo ();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C1: I1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override foo ()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}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I2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bar ();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lastRenderedPageBreak/>
        <w:t xml:space="preserve">    abstract baz (); 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C2: I2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override ba</w:t>
      </w:r>
      <w:r>
        <w:rPr>
          <w:lang w:val="en-US"/>
        </w:rPr>
        <w:t>r</w:t>
      </w:r>
      <w:r w:rsidRPr="00105158">
        <w:rPr>
          <w:lang w:val="en-US"/>
        </w:rPr>
        <w:t xml:space="preserve"> ()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}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340E05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struct </w:t>
      </w:r>
      <w:r>
        <w:rPr>
          <w:lang w:val="en-US"/>
        </w:rPr>
        <w:t>S1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Default="00340E05" w:rsidP="00340E05">
      <w:pPr>
        <w:pStyle w:val="CodeSnippet"/>
        <w:rPr>
          <w:lang w:val="en-US"/>
        </w:rPr>
      </w:pPr>
      <w:r>
        <w:rPr>
          <w:lang w:val="en-US"/>
        </w:rPr>
        <w:t xml:space="preserve">    int m_x;</w:t>
      </w:r>
    </w:p>
    <w:p w:rsidR="00710851" w:rsidRPr="00340E05" w:rsidRDefault="00710851" w:rsidP="00340E05">
      <w:pPr>
        <w:pStyle w:val="CodeSnippet"/>
        <w:rPr>
          <w:lang w:val="en-US"/>
        </w:rPr>
      </w:pPr>
    </w:p>
    <w:p w:rsidR="00340E05" w:rsidRPr="00340E05" w:rsidRDefault="00340E05" w:rsidP="00340E05">
      <w:pPr>
        <w:pStyle w:val="CodeSnippet"/>
        <w:rPr>
          <w:lang w:val="en-US"/>
        </w:rPr>
      </w:pPr>
      <w:r>
        <w:rPr>
          <w:lang w:val="en-US"/>
        </w:rPr>
        <w:t xml:space="preserve">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C3: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C1,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C2,</w:t>
      </w:r>
    </w:p>
    <w:p w:rsidR="00340E05" w:rsidRPr="00710851" w:rsidRDefault="00340E05" w:rsidP="00340E05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="00710851">
        <w:rPr>
          <w:lang w:val="en-US"/>
        </w:rPr>
        <w:t>S1</w:t>
      </w:r>
      <w:r w:rsidR="00710851" w:rsidRPr="00710851">
        <w:rPr>
          <w:lang w:val="en-US"/>
        </w:rPr>
        <w:t xml:space="preserve"> // it's OK</w:t>
      </w:r>
      <w:r w:rsidRPr="00710851">
        <w:rPr>
          <w:lang w:val="en-US"/>
        </w:rPr>
        <w:t xml:space="preserve"> to inherit from structs and even unions</w:t>
      </w:r>
    </w:p>
    <w:p w:rsidR="00340E05" w:rsidRPr="00340E05" w:rsidRDefault="00340E05" w:rsidP="00340E05">
      <w:pPr>
        <w:pStyle w:val="CodeSnippet"/>
      </w:pPr>
      <w:r w:rsidRPr="00340E05">
        <w:t>{</w:t>
      </w:r>
    </w:p>
    <w:p w:rsidR="00340E05" w:rsidRDefault="00340E05" w:rsidP="00340E05">
      <w:pPr>
        <w:pStyle w:val="CodeSnippet"/>
      </w:pPr>
      <w:r w:rsidRPr="00340E05">
        <w:t xml:space="preserve">    override baz (</w:t>
      </w:r>
      <w:r>
        <w:t>)</w:t>
      </w:r>
    </w:p>
    <w:p w:rsidR="00340E05" w:rsidRPr="00105158" w:rsidRDefault="00340E05" w:rsidP="00340E05">
      <w:pPr>
        <w:pStyle w:val="CodeSnippet"/>
      </w:pPr>
      <w:r w:rsidRPr="00105158">
        <w:t xml:space="preserve">    {</w:t>
      </w:r>
    </w:p>
    <w:p w:rsidR="00340E05" w:rsidRPr="00105158" w:rsidRDefault="00340E05" w:rsidP="00340E05">
      <w:pPr>
        <w:pStyle w:val="CodeSnippet"/>
      </w:pPr>
      <w:r w:rsidRPr="00105158">
        <w:t xml:space="preserve">        // ...</w:t>
      </w:r>
    </w:p>
    <w:p w:rsidR="00E33EB7" w:rsidRDefault="00340E05" w:rsidP="00340E05">
      <w:pPr>
        <w:pStyle w:val="CodeSnippet"/>
      </w:pPr>
      <w:r w:rsidRPr="00105158">
        <w:t xml:space="preserve">    }</w:t>
      </w:r>
    </w:p>
    <w:p w:rsidR="00340E05" w:rsidRPr="00340E05" w:rsidRDefault="00340E05" w:rsidP="00340E05">
      <w:pPr>
        <w:pStyle w:val="CodeSnippet"/>
      </w:pPr>
      <w:r w:rsidRPr="00340E05">
        <w:t>}</w:t>
      </w:r>
    </w:p>
    <w:p w:rsidR="009A4066" w:rsidRPr="00710851" w:rsidRDefault="00710851" w:rsidP="00710851">
      <w:pPr>
        <w:spacing w:before="240"/>
        <w:rPr>
          <w:lang w:val="ru-RU" w:eastAsia="zh-TW"/>
        </w:rPr>
      </w:pPr>
      <w:r>
        <w:t>Jancy</w:t>
      </w:r>
      <w:r w:rsidRPr="00710851">
        <w:rPr>
          <w:lang w:val="ru-RU"/>
        </w:rPr>
        <w:t xml:space="preserve"> </w:t>
      </w:r>
      <w:r>
        <w:rPr>
          <w:lang w:val="ru-RU"/>
        </w:rPr>
        <w:t xml:space="preserve">предлагает ключевые слова </w:t>
      </w:r>
      <w:r>
        <w:t>basetype</w:t>
      </w:r>
      <w:r w:rsidRPr="0071085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eastAsia="zh-TW"/>
        </w:rPr>
        <w:t>basetype</w:t>
      </w:r>
      <w:r w:rsidRPr="00F27B43">
        <w:rPr>
          <w:lang w:val="ru-RU" w:eastAsia="zh-TW"/>
        </w:rPr>
        <w:t>-</w:t>
      </w:r>
      <w:r>
        <w:rPr>
          <w:lang w:eastAsia="zh-TW"/>
        </w:rPr>
        <w:t>n</w:t>
      </w:r>
      <w:r w:rsidRPr="00F27B43">
        <w:rPr>
          <w:lang w:val="ru-RU" w:eastAsia="zh-TW"/>
        </w:rPr>
        <w:t xml:space="preserve"> для удобной адресации базовых типов</w:t>
      </w:r>
      <w:r w:rsidR="004F0A46">
        <w:rPr>
          <w:lang w:val="ru-RU" w:eastAsia="zh-TW"/>
        </w:rPr>
        <w:t xml:space="preserve">, </w:t>
      </w:r>
      <w:r>
        <w:rPr>
          <w:lang w:val="ru-RU" w:eastAsia="zh-TW"/>
        </w:rPr>
        <w:t>например, из конструкторов или для вызова родительской реализации переопределённого виртуального или же перегруженного метода</w:t>
      </w:r>
      <w:r w:rsidR="00DC5991">
        <w:rPr>
          <w:lang w:val="ru-RU" w:eastAsia="zh-TW"/>
        </w:rPr>
        <w:t>:</w:t>
      </w:r>
      <w:r w:rsidRPr="00710851">
        <w:rPr>
          <w:lang w:val="ru-RU" w:eastAsia="zh-TW"/>
        </w:rPr>
        <w:t xml:space="preserve">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class Base1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710851">
        <w:rPr>
          <w:lang w:val="en-US"/>
        </w:rPr>
        <w:t>);</w:t>
      </w:r>
    </w:p>
    <w:p w:rsidR="00710851" w:rsidRPr="00710851" w:rsidRDefault="00710851" w:rsidP="00710851">
      <w:pPr>
        <w:pStyle w:val="CodeSnippet"/>
        <w:rPr>
          <w:lang w:val="en-US"/>
        </w:rPr>
      </w:pPr>
      <w:r>
        <w:rPr>
          <w:lang w:val="en-US"/>
        </w:rPr>
        <w:t xml:space="preserve">    virtual </w:t>
      </w:r>
      <w:r w:rsidRPr="00710851">
        <w:rPr>
          <w:lang w:val="en-US"/>
        </w:rPr>
        <w:t>foo ();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// ...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class Base2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105158">
        <w:rPr>
          <w:lang w:val="en-US"/>
        </w:rPr>
        <w:t>);</w:t>
      </w:r>
    </w:p>
    <w:p w:rsidR="00710851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// ...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class Derived: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Base1,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Base2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710851">
        <w:rPr>
          <w:lang w:val="en-US"/>
        </w:rPr>
        <w:t>)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    basetype1.construct (x);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    basetype2.construct (</w:t>
      </w:r>
      <w:r w:rsidR="00AF795F" w:rsidRPr="004C282E">
        <w:rPr>
          <w:lang w:val="en-US"/>
        </w:rPr>
        <w:t>x</w:t>
      </w:r>
      <w:r w:rsidRPr="00710851">
        <w:rPr>
          <w:lang w:val="en-US"/>
        </w:rPr>
        <w:t>);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</w:p>
    <w:p w:rsidR="00710851" w:rsidRPr="004C282E" w:rsidRDefault="00710851" w:rsidP="00710851">
      <w:pPr>
        <w:pStyle w:val="CodeSnippet"/>
      </w:pPr>
      <w:r w:rsidRPr="00710851">
        <w:rPr>
          <w:lang w:val="en-US"/>
        </w:rPr>
        <w:t xml:space="preserve">        </w:t>
      </w:r>
      <w:r w:rsidRPr="004C282E">
        <w:t>// ...</w:t>
      </w:r>
    </w:p>
    <w:p w:rsidR="00710851" w:rsidRPr="004C282E" w:rsidRDefault="00710851" w:rsidP="00710851">
      <w:pPr>
        <w:pStyle w:val="CodeSnippet"/>
      </w:pPr>
      <w:r w:rsidRPr="004C282E">
        <w:t xml:space="preserve">    }</w:t>
      </w:r>
    </w:p>
    <w:p w:rsidR="00710851" w:rsidRPr="004C282E" w:rsidRDefault="00710851" w:rsidP="00710851">
      <w:pPr>
        <w:pStyle w:val="CodeSnippet"/>
      </w:pPr>
    </w:p>
    <w:p w:rsidR="00710851" w:rsidRPr="004C282E" w:rsidRDefault="00710851" w:rsidP="00710851">
      <w:pPr>
        <w:pStyle w:val="CodeSnippet"/>
      </w:pPr>
      <w:r w:rsidRPr="004C282E">
        <w:t xml:space="preserve">    </w:t>
      </w:r>
      <w:r>
        <w:rPr>
          <w:lang w:val="en-US"/>
        </w:rPr>
        <w:t>override</w:t>
      </w:r>
      <w:r w:rsidRPr="004C282E">
        <w:t xml:space="preserve"> </w:t>
      </w:r>
      <w:r w:rsidRPr="00105158">
        <w:rPr>
          <w:lang w:val="en-US"/>
        </w:rPr>
        <w:t>foo</w:t>
      </w:r>
      <w:r w:rsidRPr="004C282E">
        <w:t xml:space="preserve"> ()</w:t>
      </w:r>
    </w:p>
    <w:p w:rsidR="00710851" w:rsidRPr="00710851" w:rsidRDefault="00710851" w:rsidP="00710851">
      <w:pPr>
        <w:pStyle w:val="CodeSnippet"/>
      </w:pPr>
      <w:r w:rsidRPr="004C282E">
        <w:t xml:space="preserve">    </w:t>
      </w:r>
      <w:r w:rsidRPr="00710851">
        <w:t>{</w:t>
      </w:r>
    </w:p>
    <w:p w:rsidR="00710851" w:rsidRPr="00710851" w:rsidRDefault="00710851" w:rsidP="00710851">
      <w:pPr>
        <w:pStyle w:val="CodeSnippet"/>
      </w:pPr>
      <w:r w:rsidRPr="00710851">
        <w:lastRenderedPageBreak/>
        <w:t xml:space="preserve">        basetype1.foo ();</w:t>
      </w:r>
    </w:p>
    <w:p w:rsidR="00710851" w:rsidRPr="00710851" w:rsidRDefault="00710851" w:rsidP="00710851">
      <w:pPr>
        <w:pStyle w:val="CodeSnippet"/>
      </w:pPr>
    </w:p>
    <w:p w:rsidR="00710851" w:rsidRPr="00710851" w:rsidRDefault="00710851" w:rsidP="00710851">
      <w:pPr>
        <w:pStyle w:val="CodeSnippet"/>
      </w:pPr>
      <w:r w:rsidRPr="00710851">
        <w:t xml:space="preserve">        // ...</w:t>
      </w:r>
    </w:p>
    <w:p w:rsidR="00710851" w:rsidRPr="00710851" w:rsidRDefault="00710851" w:rsidP="00710851">
      <w:pPr>
        <w:pStyle w:val="CodeSnippet"/>
      </w:pPr>
      <w:r w:rsidRPr="00710851">
        <w:t xml:space="preserve">    }</w:t>
      </w:r>
    </w:p>
    <w:p w:rsidR="00710851" w:rsidRPr="00710851" w:rsidRDefault="00710851" w:rsidP="00710851">
      <w:pPr>
        <w:pStyle w:val="CodeSnippet"/>
      </w:pPr>
      <w:r w:rsidRPr="00710851">
        <w:t>}</w:t>
      </w:r>
    </w:p>
    <w:p w:rsidR="0098616A" w:rsidRDefault="0098616A" w:rsidP="0098616A">
      <w:pPr>
        <w:spacing w:before="240"/>
        <w:rPr>
          <w:lang w:val="ru-RU"/>
        </w:rPr>
      </w:pPr>
      <w:r>
        <w:t>Jancy</w:t>
      </w:r>
      <w:r w:rsidRPr="001F257D">
        <w:rPr>
          <w:lang w:val="ru-RU"/>
        </w:rPr>
        <w:t xml:space="preserve"> </w:t>
      </w:r>
      <w:r>
        <w:rPr>
          <w:lang w:val="ru-RU"/>
        </w:rPr>
        <w:t>предоставляет</w:t>
      </w:r>
      <w:r w:rsidRPr="001F257D">
        <w:rPr>
          <w:lang w:val="ru-RU"/>
        </w:rPr>
        <w:t xml:space="preserve"> </w:t>
      </w:r>
      <w:r>
        <w:rPr>
          <w:lang w:val="ru-RU"/>
        </w:rPr>
        <w:t>встроенную</w:t>
      </w:r>
      <w:r w:rsidRPr="001F257D">
        <w:rPr>
          <w:lang w:val="ru-RU"/>
        </w:rPr>
        <w:t xml:space="preserve"> </w:t>
      </w:r>
      <w:r>
        <w:rPr>
          <w:lang w:val="ru-RU"/>
        </w:rPr>
        <w:t>поддержку</w:t>
      </w:r>
      <w:r w:rsidRPr="001F257D">
        <w:rPr>
          <w:lang w:val="ru-RU"/>
        </w:rPr>
        <w:t xml:space="preserve"> </w:t>
      </w:r>
      <w:r>
        <w:rPr>
          <w:lang w:val="ru-RU"/>
        </w:rPr>
        <w:t>слабых указателей на классы, то есть указателей, которые не влияют на время жизни объекта. Основная (хотя и не единственная) область применения слабых указателей</w:t>
      </w:r>
      <w:ins w:id="312" w:author="Dima" w:date="2014-12-29T15:45:00Z">
        <w:r w:rsidR="00592F89" w:rsidRPr="00592F89">
          <w:rPr>
            <w:lang w:val="ru-RU"/>
            <w:rPrChange w:id="313" w:author="Dima" w:date="2014-12-29T15:45:00Z">
              <w:rPr/>
            </w:rPrChange>
          </w:rPr>
          <w:t xml:space="preserve"> </w:t>
        </w:r>
        <w:del w:id="314" w:author="Vladimir" w:date="2014-12-31T16:49:00Z">
          <w:r w:rsidR="00592F89" w:rsidRPr="00592F89" w:rsidDel="005C3C20">
            <w:rPr>
              <w:lang w:val="ru-RU"/>
              <w:rPrChange w:id="315" w:author="Dima" w:date="2014-12-29T15:45:00Z">
                <w:rPr/>
              </w:rPrChange>
            </w:rPr>
            <w:delText>-</w:delText>
          </w:r>
        </w:del>
      </w:ins>
      <w:ins w:id="316" w:author="Vladimir" w:date="2014-12-31T16:49:00Z">
        <w:r w:rsidR="005C3C20">
          <w:rPr>
            <w:lang w:val="ru-RU"/>
          </w:rPr>
          <w:t>–</w:t>
        </w:r>
      </w:ins>
      <w:r>
        <w:rPr>
          <w:lang w:val="ru-RU"/>
        </w:rPr>
        <w:t xml:space="preserve"> это</w:t>
      </w:r>
      <w:ins w:id="317" w:author="Vladimir" w:date="2014-12-31T16:49:00Z">
        <w:r w:rsidR="005C3C20">
          <w:rPr>
            <w:lang w:val="ru-RU"/>
          </w:rPr>
          <w:t xml:space="preserve"> </w:t>
        </w:r>
      </w:ins>
      <w:del w:id="318" w:author="Vladimir" w:date="2014-12-31T16:49:00Z">
        <w:r w:rsidDel="005C3C20">
          <w:rPr>
            <w:lang w:val="ru-RU"/>
          </w:rPr>
          <w:delText xml:space="preserve"> </w:delText>
        </w:r>
      </w:del>
      <w:r>
        <w:rPr>
          <w:lang w:val="ru-RU"/>
        </w:rPr>
        <w:t>различные вариации паттерна</w:t>
      </w:r>
      <w:ins w:id="319" w:author="Dima" w:date="2014-12-29T15:45:00Z">
        <w:r w:rsidR="00592F89" w:rsidRPr="00592F89">
          <w:rPr>
            <w:lang w:val="ru-RU"/>
            <w:rPrChange w:id="320" w:author="Dima" w:date="2014-12-29T15:45:00Z">
              <w:rPr/>
            </w:rPrChange>
          </w:rPr>
          <w:t xml:space="preserve"> </w:t>
        </w:r>
        <w:del w:id="321" w:author="Vladimir" w:date="2014-12-31T16:49:00Z">
          <w:r w:rsidR="00592F89" w:rsidDel="005C3C20">
            <w:rPr>
              <w:lang w:val="ru-RU"/>
            </w:rPr>
            <w:delText>ПЛОХО!!!!!!!</w:delText>
          </w:r>
        </w:del>
      </w:ins>
      <w:del w:id="322" w:author="Vladimir" w:date="2014-12-31T16:49:00Z">
        <w:r w:rsidDel="005C3C20">
          <w:rPr>
            <w:lang w:val="ru-RU"/>
          </w:rPr>
          <w:delText xml:space="preserve"> </w:delText>
        </w:r>
      </w:del>
      <w:ins w:id="323" w:author="Vladimir" w:date="2014-12-31T11:17:00Z">
        <w:r w:rsidR="005578BB">
          <w:rPr>
            <w:lang w:val="ru-RU"/>
          </w:rPr>
          <w:t>«</w:t>
        </w:r>
      </w:ins>
      <w:r>
        <w:rPr>
          <w:lang w:val="ru-RU"/>
        </w:rPr>
        <w:t>событие-подписчик</w:t>
      </w:r>
      <w:ins w:id="324" w:author="Vladimir" w:date="2014-12-31T11:17:00Z">
        <w:r w:rsidR="005578BB">
          <w:rPr>
            <w:lang w:val="ru-RU"/>
          </w:rPr>
          <w:t>»</w:t>
        </w:r>
      </w:ins>
      <w:r>
        <w:rPr>
          <w:lang w:val="ru-RU"/>
        </w:rPr>
        <w:t xml:space="preserve">. </w:t>
      </w:r>
    </w:p>
    <w:p w:rsidR="0098616A" w:rsidRPr="0098616A" w:rsidRDefault="0098616A" w:rsidP="0098616A">
      <w:pPr>
        <w:rPr>
          <w:lang w:val="ru-RU"/>
        </w:rPr>
      </w:pPr>
      <w:r>
        <w:rPr>
          <w:lang w:val="ru-RU"/>
        </w:rPr>
        <w:t>Нельзя обращаться к объекту по слабому указателю. Слабый указатель можно только попытаться привести к обычному (сильному) указателю: если объект ещё жив, то будет возвращён ук</w:t>
      </w:r>
      <w:r w:rsidR="00971B59">
        <w:rPr>
          <w:lang w:val="ru-RU"/>
        </w:rPr>
        <w:t>а</w:t>
      </w:r>
      <w:r>
        <w:rPr>
          <w:lang w:val="ru-RU"/>
        </w:rPr>
        <w:t xml:space="preserve">затель на него, и </w:t>
      </w:r>
      <w:r>
        <w:t>null</w:t>
      </w:r>
      <w:r w:rsidRPr="0098616A">
        <w:rPr>
          <w:lang w:val="ru-RU"/>
        </w:rPr>
        <w:t xml:space="preserve"> </w:t>
      </w:r>
      <w:r>
        <w:rPr>
          <w:lang w:val="ru-RU"/>
        </w:rPr>
        <w:t>в противном случае</w:t>
      </w:r>
      <w:r w:rsidR="00DC5991">
        <w:rPr>
          <w:lang w:val="ru-RU"/>
        </w:rPr>
        <w:t>:</w:t>
      </w:r>
    </w:p>
    <w:p w:rsidR="0098616A" w:rsidRPr="0098616A" w:rsidRDefault="0098616A" w:rsidP="0098616A">
      <w:pPr>
        <w:pStyle w:val="CodeSnippet"/>
        <w:rPr>
          <w:lang w:val="en-US"/>
        </w:rPr>
      </w:pPr>
      <w:r w:rsidRPr="0098616A">
        <w:rPr>
          <w:lang w:val="en-US"/>
        </w:rPr>
        <w:t>class C1</w:t>
      </w:r>
    </w:p>
    <w:p w:rsidR="0098616A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8616A" w:rsidRPr="00105158" w:rsidRDefault="00366FD9" w:rsidP="00366FD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// ...</w:t>
      </w:r>
    </w:p>
    <w:p w:rsidR="0098616A" w:rsidRPr="00105158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105158" w:rsidRDefault="0098616A" w:rsidP="0098616A">
      <w:pPr>
        <w:pStyle w:val="CodeSnippet"/>
        <w:rPr>
          <w:lang w:val="en-US"/>
        </w:rPr>
      </w:pPr>
      <w:r>
        <w:rPr>
          <w:lang w:val="en-US"/>
        </w:rPr>
        <w:t>foo</w:t>
      </w:r>
      <w:r w:rsidRPr="00105158">
        <w:rPr>
          <w:lang w:val="en-US"/>
        </w:rPr>
        <w:t xml:space="preserve"> ()</w:t>
      </w:r>
    </w:p>
    <w:p w:rsidR="0098616A" w:rsidRPr="00105158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C1* c = new C1 (10);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C1 weak* wc = c;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wc.m_x = 20; // &lt;-- error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 = null;</w:t>
      </w:r>
      <w:r w:rsidR="0098616A" w:rsidRPr="0098616A">
        <w:rPr>
          <w:lang w:val="en-US"/>
        </w:rPr>
        <w:t xml:space="preserve"> </w:t>
      </w:r>
      <w:r w:rsidR="0098616A">
        <w:rPr>
          <w:lang w:val="en-US"/>
        </w:rPr>
        <w:t xml:space="preserve">// </w:t>
      </w:r>
      <w:r w:rsidR="0098616A" w:rsidRPr="00105158">
        <w:rPr>
          <w:lang w:val="en-US"/>
        </w:rPr>
        <w:t>lose strong pointer</w:t>
      </w:r>
    </w:p>
    <w:p w:rsidR="0098616A" w:rsidRDefault="0098616A" w:rsidP="0098616A">
      <w:pPr>
        <w:pStyle w:val="CodeSnippet"/>
        <w:rPr>
          <w:lang w:val="en-US"/>
        </w:rPr>
      </w:pP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// ...</w:t>
      </w:r>
    </w:p>
    <w:p w:rsidR="00690562" w:rsidRDefault="00690562" w:rsidP="0098616A">
      <w:pPr>
        <w:pStyle w:val="CodeSnippet"/>
        <w:rPr>
          <w:lang w:val="en-US"/>
        </w:rPr>
      </w:pP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 = wc;</w:t>
      </w:r>
      <w:r w:rsidR="0098616A">
        <w:rPr>
          <w:lang w:val="en-US"/>
        </w:rPr>
        <w:t xml:space="preserve"> </w:t>
      </w:r>
      <w:r w:rsidR="0098616A" w:rsidRPr="00105158">
        <w:rPr>
          <w:lang w:val="en-US"/>
        </w:rPr>
        <w:t>// try to recover strong pointer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if (c)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{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98616A">
        <w:rPr>
          <w:lang w:val="en-US"/>
        </w:rPr>
        <w:t xml:space="preserve">// </w:t>
      </w:r>
      <w:r w:rsidR="0098616A" w:rsidRPr="00105158">
        <w:rPr>
          <w:lang w:val="en-US"/>
        </w:rPr>
        <w:t xml:space="preserve">object </w:t>
      </w:r>
      <w:r w:rsidR="0098616A">
        <w:rPr>
          <w:lang w:val="en-US"/>
        </w:rPr>
        <w:t>is still alive</w:t>
      </w:r>
    </w:p>
    <w:p w:rsidR="0098616A" w:rsidRPr="00A038EB" w:rsidRDefault="00366FD9" w:rsidP="0098616A">
      <w:pPr>
        <w:pStyle w:val="CodeSnippet"/>
      </w:pPr>
      <w:r>
        <w:rPr>
          <w:lang w:val="en-US"/>
        </w:rPr>
        <w:t xml:space="preserve">    </w:t>
      </w:r>
      <w:r w:rsidR="0098616A" w:rsidRPr="00A038EB">
        <w:t>}</w:t>
      </w:r>
    </w:p>
    <w:p w:rsidR="0098616A" w:rsidRPr="00A038EB" w:rsidRDefault="0098616A" w:rsidP="0098616A">
      <w:pPr>
        <w:pStyle w:val="CodeSnippet"/>
      </w:pPr>
    </w:p>
    <w:p w:rsidR="0098616A" w:rsidRPr="00105158" w:rsidRDefault="00366FD9" w:rsidP="0098616A">
      <w:pPr>
        <w:pStyle w:val="CodeSnippet"/>
      </w:pPr>
      <w:r w:rsidRPr="00552CB5">
        <w:t xml:space="preserve">    </w:t>
      </w:r>
      <w:r w:rsidR="0098616A" w:rsidRPr="00105158">
        <w:t>return 0;</w:t>
      </w:r>
    </w:p>
    <w:p w:rsidR="0098616A" w:rsidRPr="00F27B43" w:rsidRDefault="0098616A" w:rsidP="0098616A">
      <w:pPr>
        <w:pStyle w:val="CodeSnippet"/>
      </w:pPr>
      <w:r w:rsidRPr="00105158">
        <w:t>}</w:t>
      </w:r>
    </w:p>
    <w:p w:rsidR="005808C0" w:rsidRDefault="000B6617" w:rsidP="000B6617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 свете </w:t>
      </w:r>
      <w:del w:id="325" w:author="Vladimir" w:date="2014-12-31T16:49:00Z">
        <w:r w:rsidDel="003F01D2">
          <w:rPr>
            <w:lang w:val="ru-RU" w:eastAsia="zh-TW"/>
          </w:rPr>
          <w:delText>заточенности</w:delText>
        </w:r>
      </w:del>
      <w:ins w:id="326" w:author="Dima" w:date="2014-12-29T15:46:00Z">
        <w:del w:id="327" w:author="Vladimir" w:date="2014-12-31T16:49:00Z">
          <w:r w:rsidR="00592F89" w:rsidDel="003F01D2">
            <w:rPr>
              <w:lang w:val="ru-RU" w:eastAsia="zh-TW"/>
            </w:rPr>
            <w:delText>ЗАЧЕМ ТАК?</w:delText>
          </w:r>
        </w:del>
      </w:ins>
      <w:ins w:id="328" w:author="Vladimir" w:date="2014-12-31T11:17:00Z">
        <w:r w:rsidR="005578BB">
          <w:rPr>
            <w:lang w:val="ru-RU" w:eastAsia="zh-TW"/>
          </w:rPr>
          <w:t>ориентированности</w:t>
        </w:r>
      </w:ins>
      <w:r>
        <w:rPr>
          <w:lang w:val="ru-RU" w:eastAsia="zh-TW"/>
        </w:rPr>
        <w:t xml:space="preserve"> </w:t>
      </w:r>
      <w:r>
        <w:rPr>
          <w:lang w:eastAsia="zh-TW"/>
        </w:rPr>
        <w:t>Jancy</w:t>
      </w:r>
      <w:r w:rsidRPr="000B6617">
        <w:rPr>
          <w:lang w:val="ru-RU" w:eastAsia="zh-TW"/>
        </w:rPr>
        <w:t xml:space="preserve"> </w:t>
      </w:r>
      <w:del w:id="329" w:author="Vladimir" w:date="2014-12-31T11:17:00Z">
        <w:r w:rsidDel="005578BB">
          <w:rPr>
            <w:lang w:val="ru-RU" w:eastAsia="zh-TW"/>
          </w:rPr>
          <w:delText>под</w:delText>
        </w:r>
      </w:del>
      <w:ins w:id="330" w:author="Vladimir" w:date="2014-12-31T11:17:00Z">
        <w:r w:rsidR="005578BB">
          <w:rPr>
            <w:lang w:val="ru-RU" w:eastAsia="zh-TW"/>
          </w:rPr>
          <w:t>на</w:t>
        </w:r>
      </w:ins>
      <w:del w:id="331" w:author="Vladimir" w:date="2014-12-31T11:17:00Z">
        <w:r w:rsidDel="005578BB">
          <w:rPr>
            <w:lang w:val="ru-RU" w:eastAsia="zh-TW"/>
          </w:rPr>
          <w:delText xml:space="preserve"> </w:delText>
        </w:r>
      </w:del>
      <w:ins w:id="332" w:author="Vladimir" w:date="2014-12-31T11:17:00Z">
        <w:r w:rsidR="005578BB">
          <w:rPr>
            <w:lang w:val="ru-RU" w:eastAsia="zh-TW"/>
          </w:rPr>
          <w:t xml:space="preserve"> </w:t>
        </w:r>
      </w:ins>
      <w:r>
        <w:rPr>
          <w:lang w:val="ru-RU" w:eastAsia="zh-TW"/>
        </w:rPr>
        <w:t xml:space="preserve">использование </w:t>
      </w:r>
      <w:del w:id="333" w:author="Vladimir" w:date="2014-12-31T11:17:00Z">
        <w:r w:rsidDel="005578BB">
          <w:rPr>
            <w:lang w:val="ru-RU" w:eastAsia="zh-TW"/>
          </w:rPr>
          <w:delText xml:space="preserve">как </w:delText>
        </w:r>
      </w:del>
      <w:ins w:id="334" w:author="Vladimir" w:date="2014-12-31T11:17:00Z">
        <w:r w:rsidR="005578BB">
          <w:rPr>
            <w:lang w:val="ru-RU" w:eastAsia="zh-TW"/>
          </w:rPr>
          <w:t xml:space="preserve">в качестве </w:t>
        </w:r>
      </w:ins>
      <w:r>
        <w:rPr>
          <w:lang w:val="ru-RU" w:eastAsia="zh-TW"/>
        </w:rPr>
        <w:t xml:space="preserve">скриптового языка из </w:t>
      </w:r>
      <w:ins w:id="335" w:author="Dima" w:date="2014-12-29T15:46:00Z">
        <w:r w:rsidR="00592F89">
          <w:rPr>
            <w:lang w:val="ru-RU" w:eastAsia="zh-TW"/>
          </w:rPr>
          <w:t xml:space="preserve">приложения </w:t>
        </w:r>
      </w:ins>
      <w:r>
        <w:rPr>
          <w:lang w:eastAsia="zh-TW"/>
        </w:rPr>
        <w:t>C</w:t>
      </w:r>
      <w:r w:rsidRPr="000B6617">
        <w:rPr>
          <w:lang w:val="ru-RU" w:eastAsia="zh-TW"/>
        </w:rPr>
        <w:t>++</w:t>
      </w:r>
      <w:del w:id="336" w:author="Dima" w:date="2014-12-29T15:46:00Z">
        <w:r w:rsidRPr="000B6617" w:rsidDel="00592F89">
          <w:rPr>
            <w:lang w:val="ru-RU" w:eastAsia="zh-TW"/>
          </w:rPr>
          <w:delText xml:space="preserve"> </w:delText>
        </w:r>
        <w:r w:rsidDel="00592F89">
          <w:rPr>
            <w:lang w:val="ru-RU" w:eastAsia="zh-TW"/>
          </w:rPr>
          <w:delText>приложения</w:delText>
        </w:r>
      </w:del>
      <w:r>
        <w:rPr>
          <w:lang w:val="ru-RU" w:eastAsia="zh-TW"/>
        </w:rPr>
        <w:t xml:space="preserve">, особое значение приобретает возможность прятать </w:t>
      </w:r>
      <w:ins w:id="337" w:author="Dima" w:date="2014-12-29T15:46:00Z">
        <w:r w:rsidR="00592F89">
          <w:rPr>
            <w:lang w:val="ru-RU" w:eastAsia="zh-TW"/>
          </w:rPr>
          <w:t xml:space="preserve">от скрипта </w:t>
        </w:r>
      </w:ins>
      <w:r w:rsidR="005808C0">
        <w:rPr>
          <w:lang w:val="ru-RU" w:eastAsia="zh-TW"/>
        </w:rPr>
        <w:t>реализацию</w:t>
      </w:r>
      <w:r>
        <w:rPr>
          <w:lang w:val="ru-RU" w:eastAsia="zh-TW"/>
        </w:rPr>
        <w:t xml:space="preserve"> класса на </w:t>
      </w:r>
      <w:r>
        <w:rPr>
          <w:lang w:eastAsia="zh-TW"/>
        </w:rPr>
        <w:t>C</w:t>
      </w:r>
      <w:r w:rsidRPr="000B6617">
        <w:rPr>
          <w:lang w:val="ru-RU" w:eastAsia="zh-TW"/>
        </w:rPr>
        <w:t>++</w:t>
      </w:r>
      <w:del w:id="338" w:author="Dima" w:date="2014-12-29T15:46:00Z">
        <w:r w:rsidRPr="000B6617" w:rsidDel="00592F89">
          <w:rPr>
            <w:lang w:val="ru-RU" w:eastAsia="zh-TW"/>
          </w:rPr>
          <w:delText xml:space="preserve"> </w:delText>
        </w:r>
        <w:r w:rsidR="007C3A7C" w:rsidDel="00592F89">
          <w:rPr>
            <w:lang w:val="ru-RU" w:eastAsia="zh-TW"/>
          </w:rPr>
          <w:delText>от скрипта</w:delText>
        </w:r>
      </w:del>
      <w:r w:rsidR="007C3A7C">
        <w:rPr>
          <w:lang w:val="ru-RU" w:eastAsia="zh-TW"/>
        </w:rPr>
        <w:t>. С</w:t>
      </w:r>
      <w:r>
        <w:rPr>
          <w:lang w:val="ru-RU" w:eastAsia="zh-TW"/>
        </w:rPr>
        <w:t xml:space="preserve">крипт должен видеть и </w:t>
      </w:r>
      <w:r w:rsidR="007C3A7C">
        <w:rPr>
          <w:lang w:val="ru-RU" w:eastAsia="zh-TW"/>
        </w:rPr>
        <w:t>уметь использовать</w:t>
      </w:r>
      <w:r>
        <w:rPr>
          <w:lang w:val="ru-RU" w:eastAsia="zh-TW"/>
        </w:rPr>
        <w:t xml:space="preserve"> интерфейс класса</w:t>
      </w:r>
      <w:r w:rsidR="000B784A">
        <w:rPr>
          <w:lang w:val="ru-RU" w:eastAsia="zh-TW"/>
        </w:rPr>
        <w:t>,</w:t>
      </w:r>
      <w:r w:rsidR="00076203">
        <w:rPr>
          <w:lang w:val="ru-RU" w:eastAsia="zh-TW"/>
        </w:rPr>
        <w:t xml:space="preserve"> </w:t>
      </w:r>
      <w:r w:rsidR="00076203" w:rsidRPr="000B784A">
        <w:rPr>
          <w:lang w:val="ru-RU" w:eastAsia="zh-TW"/>
        </w:rPr>
        <w:t xml:space="preserve">не зная при этом </w:t>
      </w:r>
      <w:r w:rsidR="007C3A7C" w:rsidRPr="000B784A">
        <w:rPr>
          <w:lang w:val="ru-RU" w:eastAsia="zh-TW"/>
        </w:rPr>
        <w:t xml:space="preserve">деталей </w:t>
      </w:r>
      <w:r w:rsidRPr="000B784A">
        <w:rPr>
          <w:lang w:val="ru-RU" w:eastAsia="zh-TW"/>
        </w:rPr>
        <w:t>низкоуровневой реализации.</w:t>
      </w:r>
    </w:p>
    <w:p w:rsidR="005808C0" w:rsidRDefault="005808C0" w:rsidP="000B6617">
      <w:pPr>
        <w:spacing w:before="240"/>
        <w:rPr>
          <w:lang w:val="ru-RU" w:eastAsia="zh-TW"/>
        </w:rPr>
      </w:pPr>
      <w:r>
        <w:rPr>
          <w:lang w:eastAsia="zh-TW"/>
        </w:rPr>
        <w:t>Jancy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 xml:space="preserve">не требует реализации методов по месту объявления (поддерживается </w:t>
      </w:r>
      <w:ins w:id="339" w:author="Dima" w:date="2014-12-29T15:47:00Z">
        <w:r w:rsidR="00592F89">
          <w:rPr>
            <w:lang w:val="ru-RU" w:eastAsia="zh-TW"/>
          </w:rPr>
          <w:t>реализа</w:t>
        </w:r>
      </w:ins>
      <w:ins w:id="340" w:author="Vladimir" w:date="2014-12-31T16:51:00Z">
        <w:r w:rsidR="003F01D2" w:rsidRPr="00540BA0">
          <w:rPr>
            <w:lang w:val="ru-RU" w:eastAsia="zh-TW"/>
          </w:rPr>
          <w:t>ц</w:t>
        </w:r>
      </w:ins>
      <w:ins w:id="341" w:author="Dima" w:date="2014-12-29T15:47:00Z">
        <w:del w:id="342" w:author="Vladimir" w:date="2014-12-31T16:51:00Z">
          <w:r w:rsidR="00592F89" w:rsidDel="003F01D2">
            <w:rPr>
              <w:lang w:val="ru-RU" w:eastAsia="zh-TW"/>
            </w:rPr>
            <w:delText>н</w:delText>
          </w:r>
        </w:del>
        <w:r w:rsidR="00592F89">
          <w:rPr>
            <w:lang w:val="ru-RU" w:eastAsia="zh-TW"/>
          </w:rPr>
          <w:t xml:space="preserve">ия </w:t>
        </w:r>
      </w:ins>
      <w:ins w:id="343" w:author="Vladimir" w:date="2014-12-31T16:50:00Z">
        <w:r w:rsidR="003F01D2">
          <w:rPr>
            <w:lang w:val="ru-RU" w:eastAsia="zh-TW"/>
          </w:rPr>
          <w:t>вне класса</w:t>
        </w:r>
      </w:ins>
      <w:del w:id="344" w:author="Vladimir" w:date="2014-12-31T16:50:00Z">
        <w:r w:rsidDel="003F01D2">
          <w:rPr>
            <w:lang w:eastAsia="zh-TW"/>
          </w:rPr>
          <w:delText>out</w:delText>
        </w:r>
        <w:r w:rsidRPr="005808C0" w:rsidDel="003F01D2">
          <w:rPr>
            <w:lang w:val="ru-RU" w:eastAsia="zh-TW"/>
          </w:rPr>
          <w:delText>-</w:delText>
        </w:r>
        <w:r w:rsidDel="003F01D2">
          <w:rPr>
            <w:lang w:eastAsia="zh-TW"/>
          </w:rPr>
          <w:delText>of</w:delText>
        </w:r>
        <w:r w:rsidRPr="005808C0" w:rsidDel="003F01D2">
          <w:rPr>
            <w:lang w:val="ru-RU" w:eastAsia="zh-TW"/>
          </w:rPr>
          <w:delText>-</w:delText>
        </w:r>
        <w:r w:rsidDel="003F01D2">
          <w:rPr>
            <w:lang w:eastAsia="zh-TW"/>
          </w:rPr>
          <w:delText>class</w:delText>
        </w:r>
      </w:del>
      <w:del w:id="345" w:author="Dima" w:date="2014-12-29T15:47:00Z">
        <w:r w:rsidRPr="005808C0" w:rsidDel="00592F89">
          <w:rPr>
            <w:lang w:val="ru-RU" w:eastAsia="zh-TW"/>
          </w:rPr>
          <w:delText xml:space="preserve"> </w:delText>
        </w:r>
        <w:r w:rsidDel="00592F89">
          <w:rPr>
            <w:lang w:val="ru-RU" w:eastAsia="zh-TW"/>
          </w:rPr>
          <w:delText>реализация</w:delText>
        </w:r>
      </w:del>
      <w:r>
        <w:rPr>
          <w:lang w:val="ru-RU" w:eastAsia="zh-TW"/>
        </w:rPr>
        <w:t xml:space="preserve">, как в </w:t>
      </w:r>
      <w:r>
        <w:rPr>
          <w:lang w:eastAsia="zh-TW"/>
        </w:rPr>
        <w:t>C</w:t>
      </w:r>
      <w:r w:rsidRPr="005808C0">
        <w:rPr>
          <w:lang w:val="ru-RU" w:eastAsia="zh-TW"/>
        </w:rPr>
        <w:t xml:space="preserve">++), </w:t>
      </w:r>
      <w:r>
        <w:rPr>
          <w:lang w:val="ru-RU" w:eastAsia="zh-TW"/>
        </w:rPr>
        <w:t>что решает проблему с сокрытием кода функций</w:t>
      </w:r>
      <w:r w:rsidR="007C3A7C">
        <w:rPr>
          <w:lang w:val="ru-RU" w:eastAsia="zh-TW"/>
        </w:rPr>
        <w:t>: о</w:t>
      </w:r>
      <w:r>
        <w:rPr>
          <w:lang w:val="ru-RU" w:eastAsia="zh-TW"/>
        </w:rPr>
        <w:t xml:space="preserve">бъявление класса на </w:t>
      </w:r>
      <w:r>
        <w:rPr>
          <w:lang w:eastAsia="zh-TW"/>
        </w:rPr>
        <w:t>Jancy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 xml:space="preserve">может содержать только объявления методов, а реализация этих методов может быть выполнена на </w:t>
      </w:r>
      <w:r>
        <w:rPr>
          <w:lang w:eastAsia="zh-TW"/>
        </w:rPr>
        <w:t>C</w:t>
      </w:r>
      <w:r w:rsidRPr="005808C0">
        <w:rPr>
          <w:lang w:val="ru-RU" w:eastAsia="zh-TW"/>
        </w:rPr>
        <w:t>++</w:t>
      </w:r>
      <w:r w:rsidR="007C3A7C">
        <w:rPr>
          <w:lang w:val="ru-RU" w:eastAsia="zh-TW"/>
        </w:rPr>
        <w:t xml:space="preserve">. При этом совершенно необязательно делать эти методы виртуальными (избегая тем самым незначительных, но совершенно </w:t>
      </w:r>
      <w:del w:id="346" w:author="Dima" w:date="2014-12-29T15:47:00Z">
        <w:r w:rsidR="007C3A7C" w:rsidDel="00592F89">
          <w:rPr>
            <w:lang w:val="ru-RU" w:eastAsia="zh-TW"/>
          </w:rPr>
          <w:delText>не нужных</w:delText>
        </w:r>
      </w:del>
      <w:ins w:id="347" w:author="Dima" w:date="2014-12-29T15:47:00Z">
        <w:r w:rsidR="00592F89">
          <w:rPr>
            <w:lang w:val="ru-RU" w:eastAsia="zh-TW"/>
          </w:rPr>
          <w:t>ненужных</w:t>
        </w:r>
      </w:ins>
      <w:r w:rsidR="007C3A7C">
        <w:rPr>
          <w:lang w:val="ru-RU" w:eastAsia="zh-TW"/>
        </w:rPr>
        <w:t xml:space="preserve"> накладных расходов, связанных с косвенным</w:t>
      </w:r>
      <w:r w:rsidR="00983D87">
        <w:rPr>
          <w:lang w:val="ru-RU" w:eastAsia="zh-TW"/>
        </w:rPr>
        <w:t>и</w:t>
      </w:r>
      <w:r w:rsidR="007C3A7C">
        <w:rPr>
          <w:lang w:val="ru-RU" w:eastAsia="zh-TW"/>
        </w:rPr>
        <w:t xml:space="preserve"> вызов</w:t>
      </w:r>
      <w:r w:rsidR="00983D87">
        <w:rPr>
          <w:lang w:val="ru-RU" w:eastAsia="zh-TW"/>
        </w:rPr>
        <w:t>а</w:t>
      </w:r>
      <w:r w:rsidR="007C3A7C">
        <w:rPr>
          <w:lang w:val="ru-RU" w:eastAsia="zh-TW"/>
        </w:rPr>
        <w:t>м</w:t>
      </w:r>
      <w:r w:rsidR="00983D87">
        <w:rPr>
          <w:lang w:val="ru-RU" w:eastAsia="zh-TW"/>
        </w:rPr>
        <w:t>и</w:t>
      </w:r>
      <w:r w:rsidRPr="005808C0">
        <w:rPr>
          <w:lang w:val="ru-RU" w:eastAsia="zh-TW"/>
        </w:rPr>
        <w:t>)</w:t>
      </w:r>
      <w:r>
        <w:rPr>
          <w:lang w:val="ru-RU" w:eastAsia="zh-TW"/>
        </w:rPr>
        <w:t>.</w:t>
      </w:r>
    </w:p>
    <w:p w:rsidR="005808C0" w:rsidRPr="005808C0" w:rsidRDefault="00076203" w:rsidP="000B6617">
      <w:pPr>
        <w:spacing w:before="240"/>
        <w:rPr>
          <w:lang w:val="ru-RU" w:eastAsia="zh-TW"/>
        </w:rPr>
      </w:pPr>
      <w:r w:rsidRPr="000B784A">
        <w:rPr>
          <w:lang w:val="ru-RU" w:eastAsia="zh-TW"/>
        </w:rPr>
        <w:t>А</w:t>
      </w:r>
      <w:ins w:id="348" w:author="vovkos" w:date="2015-01-01T14:20:00Z">
        <w:r w:rsidR="009D1B72" w:rsidRPr="000B784A">
          <w:rPr>
            <w:lang w:val="ru-RU" w:eastAsia="zh-TW"/>
          </w:rPr>
          <w:t xml:space="preserve"> к</w:t>
        </w:r>
      </w:ins>
      <w:del w:id="349" w:author="Dima" w:date="2014-12-29T15:47:00Z">
        <w:r w:rsidR="005808C0" w:rsidRPr="000B784A" w:rsidDel="00592F89">
          <w:rPr>
            <w:lang w:val="ru-RU" w:eastAsia="zh-TW"/>
          </w:rPr>
          <w:delText>Однако</w:delText>
        </w:r>
        <w:r w:rsidR="008A68B0" w:rsidRPr="000B784A" w:rsidDel="00592F89">
          <w:rPr>
            <w:lang w:val="ru-RU" w:eastAsia="zh-TW"/>
          </w:rPr>
          <w:delText>,</w:delText>
        </w:r>
        <w:r w:rsidR="005808C0" w:rsidRPr="000B784A" w:rsidDel="00592F89">
          <w:rPr>
            <w:lang w:val="ru-RU" w:eastAsia="zh-TW"/>
          </w:rPr>
          <w:delText xml:space="preserve"> к</w:delText>
        </w:r>
      </w:del>
      <w:ins w:id="350" w:author="Dima" w:date="2014-12-29T15:47:00Z">
        <w:del w:id="351" w:author="vovkos" w:date="2015-01-01T14:20:00Z">
          <w:r w:rsidR="00592F89" w:rsidRPr="000B784A" w:rsidDel="009D1B72">
            <w:rPr>
              <w:lang w:val="ru-RU" w:eastAsia="zh-TW"/>
            </w:rPr>
            <w:delText>К</w:delText>
          </w:r>
        </w:del>
      </w:ins>
      <w:r w:rsidR="005808C0" w:rsidRPr="000B784A">
        <w:rPr>
          <w:lang w:val="ru-RU" w:eastAsia="zh-TW"/>
        </w:rPr>
        <w:t>ак быть</w:t>
      </w:r>
      <w:r w:rsidR="005808C0">
        <w:rPr>
          <w:lang w:val="ru-RU" w:eastAsia="zh-TW"/>
        </w:rPr>
        <w:t xml:space="preserve"> с полями данных класса? Например, хостовое приложение может экспортировать в пространство имён скрипта классы виджетов для организации </w:t>
      </w:r>
      <w:r w:rsidR="00971B59">
        <w:rPr>
          <w:lang w:val="ru-RU" w:eastAsia="zh-TW"/>
        </w:rPr>
        <w:t>пользовательского</w:t>
      </w:r>
      <w:r w:rsidR="005808C0">
        <w:rPr>
          <w:lang w:val="ru-RU" w:eastAsia="zh-TW"/>
        </w:rPr>
        <w:t xml:space="preserve"> интерфейса, реализация </w:t>
      </w:r>
      <w:r w:rsidR="001B7D7B">
        <w:rPr>
          <w:lang w:val="ru-RU" w:eastAsia="zh-TW"/>
        </w:rPr>
        <w:t xml:space="preserve">чего </w:t>
      </w:r>
      <w:r w:rsidR="005808C0">
        <w:rPr>
          <w:lang w:val="ru-RU" w:eastAsia="zh-TW"/>
        </w:rPr>
        <w:lastRenderedPageBreak/>
        <w:t xml:space="preserve">на </w:t>
      </w:r>
      <w:r w:rsidR="005808C0">
        <w:rPr>
          <w:lang w:eastAsia="zh-TW"/>
        </w:rPr>
        <w:t>C</w:t>
      </w:r>
      <w:r w:rsidR="005808C0" w:rsidRPr="005808C0">
        <w:rPr>
          <w:lang w:val="ru-RU" w:eastAsia="zh-TW"/>
        </w:rPr>
        <w:t xml:space="preserve">++ </w:t>
      </w:r>
      <w:r w:rsidR="005808C0">
        <w:rPr>
          <w:lang w:val="ru-RU" w:eastAsia="zh-TW"/>
        </w:rPr>
        <w:t xml:space="preserve">скорее всего будет содержать экземпляры </w:t>
      </w:r>
      <w:r w:rsidR="005808C0">
        <w:rPr>
          <w:lang w:eastAsia="zh-TW"/>
        </w:rPr>
        <w:t>QT</w:t>
      </w:r>
      <w:r w:rsidR="005808C0" w:rsidRPr="005808C0">
        <w:rPr>
          <w:lang w:val="ru-RU" w:eastAsia="zh-TW"/>
        </w:rPr>
        <w:t xml:space="preserve">, </w:t>
      </w:r>
      <w:r w:rsidR="005808C0">
        <w:rPr>
          <w:lang w:eastAsia="zh-TW"/>
        </w:rPr>
        <w:t>WTL</w:t>
      </w:r>
      <w:r w:rsidR="005808C0" w:rsidRPr="005808C0">
        <w:rPr>
          <w:lang w:val="ru-RU" w:eastAsia="zh-TW"/>
        </w:rPr>
        <w:t xml:space="preserve">, </w:t>
      </w:r>
      <w:r w:rsidR="005808C0">
        <w:rPr>
          <w:lang w:eastAsia="zh-TW"/>
        </w:rPr>
        <w:t>MFC</w:t>
      </w:r>
      <w:r w:rsidR="005808C0" w:rsidRPr="005808C0">
        <w:rPr>
          <w:lang w:val="ru-RU" w:eastAsia="zh-TW"/>
        </w:rPr>
        <w:t xml:space="preserve"> </w:t>
      </w:r>
      <w:r w:rsidR="005808C0">
        <w:rPr>
          <w:lang w:val="ru-RU" w:eastAsia="zh-TW"/>
        </w:rPr>
        <w:t>или каких-то других «тяжёлых» классов</w:t>
      </w:r>
      <w:del w:id="352" w:author="Dima" w:date="2014-12-29T15:48:00Z">
        <w:r w:rsidR="005808C0" w:rsidDel="00592F89">
          <w:rPr>
            <w:lang w:val="ru-RU" w:eastAsia="zh-TW"/>
          </w:rPr>
          <w:delText xml:space="preserve"> –</w:delText>
        </w:r>
        <w:r w:rsidR="001F257D" w:rsidDel="00592F89">
          <w:rPr>
            <w:lang w:val="ru-RU" w:eastAsia="zh-TW"/>
          </w:rPr>
          <w:delText xml:space="preserve"> </w:delText>
        </w:r>
      </w:del>
      <w:ins w:id="353" w:author="Dima" w:date="2014-12-29T15:48:00Z">
        <w:r w:rsidR="00592F89">
          <w:rPr>
            <w:lang w:val="ru-RU" w:eastAsia="zh-TW"/>
          </w:rPr>
          <w:t>,</w:t>
        </w:r>
      </w:ins>
      <w:ins w:id="354" w:author="Vladimir" w:date="2014-12-31T16:53:00Z">
        <w:r w:rsidR="00540BA0">
          <w:rPr>
            <w:lang w:val="ru-RU" w:eastAsia="zh-TW"/>
          </w:rPr>
          <w:t xml:space="preserve"> </w:t>
        </w:r>
      </w:ins>
      <w:r w:rsidR="001F257D">
        <w:rPr>
          <w:lang w:val="ru-RU" w:eastAsia="zh-TW"/>
        </w:rPr>
        <w:t xml:space="preserve">которые </w:t>
      </w:r>
      <w:r w:rsidR="005808C0">
        <w:rPr>
          <w:lang w:val="ru-RU" w:eastAsia="zh-TW"/>
        </w:rPr>
        <w:t xml:space="preserve">должны быть спрятаны от </w:t>
      </w:r>
      <w:ins w:id="355" w:author="Dima" w:date="2014-12-29T15:48:00Z">
        <w:r w:rsidR="00592F89">
          <w:rPr>
            <w:lang w:val="ru-RU" w:eastAsia="zh-TW"/>
          </w:rPr>
          <w:t xml:space="preserve">скриптов </w:t>
        </w:r>
      </w:ins>
      <w:r w:rsidR="005808C0">
        <w:rPr>
          <w:lang w:eastAsia="zh-TW"/>
        </w:rPr>
        <w:t>Jancy</w:t>
      </w:r>
      <w:del w:id="356" w:author="Dima" w:date="2014-12-29T15:48:00Z">
        <w:r w:rsidR="005808C0" w:rsidRPr="005808C0" w:rsidDel="00592F89">
          <w:rPr>
            <w:lang w:val="ru-RU" w:eastAsia="zh-TW"/>
          </w:rPr>
          <w:delText xml:space="preserve"> </w:delText>
        </w:r>
        <w:r w:rsidR="005808C0" w:rsidDel="00592F89">
          <w:rPr>
            <w:lang w:val="ru-RU" w:eastAsia="zh-TW"/>
          </w:rPr>
          <w:delText>скриптов</w:delText>
        </w:r>
      </w:del>
      <w:r w:rsidR="005808C0">
        <w:rPr>
          <w:lang w:val="ru-RU" w:eastAsia="zh-TW"/>
        </w:rPr>
        <w:t>.</w:t>
      </w:r>
    </w:p>
    <w:p w:rsidR="001B7D7B" w:rsidRDefault="00971B59" w:rsidP="000B6617">
      <w:pPr>
        <w:spacing w:before="240"/>
        <w:rPr>
          <w:lang w:val="ru-RU" w:eastAsia="zh-TW"/>
        </w:rPr>
      </w:pPr>
      <w:r>
        <w:rPr>
          <w:lang w:eastAsia="zh-TW"/>
        </w:rPr>
        <w:t>Jancy</w:t>
      </w:r>
      <w:r w:rsidRPr="00971B59">
        <w:rPr>
          <w:lang w:val="ru-RU" w:eastAsia="zh-TW"/>
        </w:rPr>
        <w:t xml:space="preserve"> </w:t>
      </w:r>
      <w:r w:rsidR="000B6617">
        <w:rPr>
          <w:lang w:val="ru-RU" w:eastAsia="zh-TW"/>
        </w:rPr>
        <w:t>предлагает решение в виде непрозрачных</w:t>
      </w:r>
      <w:r w:rsidR="00EF01CF" w:rsidRPr="00F27B43">
        <w:rPr>
          <w:lang w:val="ru-RU" w:eastAsia="zh-TW"/>
        </w:rPr>
        <w:t xml:space="preserve"> (</w:t>
      </w:r>
      <w:r w:rsidR="00EF01CF">
        <w:rPr>
          <w:lang w:eastAsia="zh-TW"/>
        </w:rPr>
        <w:t>opaque</w:t>
      </w:r>
      <w:r w:rsidR="00EF01CF" w:rsidRPr="002E7FAE">
        <w:rPr>
          <w:lang w:val="ru-RU" w:eastAsia="zh-TW"/>
        </w:rPr>
        <w:t xml:space="preserve">) </w:t>
      </w:r>
      <w:r w:rsidR="000B6617">
        <w:rPr>
          <w:lang w:val="ru-RU" w:eastAsia="zh-TW"/>
        </w:rPr>
        <w:t>классов.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>К</w:t>
      </w:r>
      <w:r w:rsidR="005808C0">
        <w:rPr>
          <w:lang w:val="ru-RU" w:eastAsia="zh-TW"/>
        </w:rPr>
        <w:t xml:space="preserve">омпилятор </w:t>
      </w:r>
      <w:r w:rsidR="005808C0">
        <w:rPr>
          <w:lang w:eastAsia="zh-TW"/>
        </w:rPr>
        <w:t>Jancy</w:t>
      </w:r>
      <w:r w:rsidR="005808C0" w:rsidRPr="005808C0">
        <w:rPr>
          <w:lang w:val="ru-RU" w:eastAsia="zh-TW"/>
        </w:rPr>
        <w:t xml:space="preserve"> </w:t>
      </w:r>
      <w:r w:rsidR="005808C0">
        <w:rPr>
          <w:lang w:val="ru-RU" w:eastAsia="zh-TW"/>
        </w:rPr>
        <w:t>не име</w:t>
      </w:r>
      <w:r w:rsidR="001B7D7B">
        <w:rPr>
          <w:lang w:val="ru-RU" w:eastAsia="zh-TW"/>
        </w:rPr>
        <w:t>е</w:t>
      </w:r>
      <w:r w:rsidR="005808C0">
        <w:rPr>
          <w:lang w:val="ru-RU" w:eastAsia="zh-TW"/>
        </w:rPr>
        <w:t xml:space="preserve">т полных данных о строении </w:t>
      </w:r>
      <w:r w:rsidR="007C3A7C">
        <w:rPr>
          <w:lang w:val="ru-RU" w:eastAsia="zh-TW"/>
        </w:rPr>
        <w:t xml:space="preserve">непрозрачного </w:t>
      </w:r>
      <w:r w:rsidR="005808C0">
        <w:rPr>
          <w:lang w:val="ru-RU" w:eastAsia="zh-TW"/>
        </w:rPr>
        <w:t>класса</w:t>
      </w:r>
      <w:r w:rsidR="001B7D7B">
        <w:rPr>
          <w:lang w:val="ru-RU" w:eastAsia="zh-TW"/>
        </w:rPr>
        <w:t xml:space="preserve"> и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>поэтому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 xml:space="preserve">не может сгенерировать код для создания </w:t>
      </w:r>
      <w:r w:rsidR="005808C0">
        <w:rPr>
          <w:lang w:val="ru-RU" w:eastAsia="zh-TW"/>
        </w:rPr>
        <w:t>его экземпляр</w:t>
      </w:r>
      <w:r w:rsidR="001B7D7B">
        <w:rPr>
          <w:lang w:val="ru-RU" w:eastAsia="zh-TW"/>
        </w:rPr>
        <w:t>а</w:t>
      </w:r>
      <w:r w:rsidR="007C3A7C">
        <w:rPr>
          <w:lang w:val="ru-RU" w:eastAsia="zh-TW"/>
        </w:rPr>
        <w:t xml:space="preserve"> </w:t>
      </w:r>
      <w:r w:rsidR="001B7D7B">
        <w:rPr>
          <w:lang w:val="ru-RU" w:eastAsia="zh-TW"/>
        </w:rPr>
        <w:t xml:space="preserve">– </w:t>
      </w:r>
      <w:r w:rsidR="007C3A7C">
        <w:rPr>
          <w:lang w:val="ru-RU" w:eastAsia="zh-TW"/>
        </w:rPr>
        <w:t>будь</w:t>
      </w:r>
      <w:r w:rsidR="001B7D7B">
        <w:rPr>
          <w:lang w:val="ru-RU" w:eastAsia="zh-TW"/>
        </w:rPr>
        <w:t xml:space="preserve"> </w:t>
      </w:r>
      <w:r w:rsidR="007C3A7C">
        <w:rPr>
          <w:lang w:val="ru-RU" w:eastAsia="zh-TW"/>
        </w:rPr>
        <w:t xml:space="preserve">то в </w:t>
      </w:r>
      <w:r w:rsidR="001F257D">
        <w:rPr>
          <w:lang w:val="ru-RU" w:eastAsia="zh-TW"/>
        </w:rPr>
        <w:t>виде переменной</w:t>
      </w:r>
      <w:r w:rsidR="001B7D7B">
        <w:rPr>
          <w:lang w:val="ru-RU" w:eastAsia="zh-TW"/>
        </w:rPr>
        <w:t xml:space="preserve"> или </w:t>
      </w:r>
      <w:r w:rsidR="001F257D">
        <w:rPr>
          <w:lang w:val="ru-RU" w:eastAsia="zh-TW"/>
        </w:rPr>
        <w:t>поля</w:t>
      </w:r>
      <w:r w:rsidR="001B7D7B">
        <w:rPr>
          <w:lang w:val="ru-RU" w:eastAsia="zh-TW"/>
        </w:rPr>
        <w:t>.</w:t>
      </w:r>
    </w:p>
    <w:p w:rsidR="005808C0" w:rsidRDefault="007A7821" w:rsidP="000B6617">
      <w:pPr>
        <w:spacing w:before="240"/>
        <w:rPr>
          <w:lang w:val="ru-RU" w:eastAsia="zh-TW"/>
        </w:rPr>
      </w:pPr>
      <w:r>
        <w:rPr>
          <w:lang w:val="ru-RU" w:eastAsia="zh-TW"/>
        </w:rPr>
        <w:t>Экземпляры непрозрачных классов</w:t>
      </w:r>
      <w:r w:rsidR="001B7D7B">
        <w:rPr>
          <w:lang w:val="ru-RU" w:eastAsia="zh-TW"/>
        </w:rPr>
        <w:t xml:space="preserve"> могут быть созданы только на </w:t>
      </w:r>
      <w:r w:rsidR="007C3A7C">
        <w:rPr>
          <w:lang w:eastAsia="zh-TW"/>
        </w:rPr>
        <w:t>GC</w:t>
      </w:r>
      <w:r w:rsidR="007C3A7C" w:rsidRPr="007C3A7C">
        <w:rPr>
          <w:lang w:val="ru-RU" w:eastAsia="zh-TW"/>
        </w:rPr>
        <w:t>-</w:t>
      </w:r>
      <w:r w:rsidR="007C3A7C">
        <w:rPr>
          <w:lang w:eastAsia="zh-TW"/>
        </w:rPr>
        <w:t>heap</w:t>
      </w:r>
      <w:r w:rsidR="001B7D7B">
        <w:rPr>
          <w:lang w:val="ru-RU" w:eastAsia="zh-TW"/>
        </w:rPr>
        <w:t xml:space="preserve"> с помощью</w:t>
      </w:r>
      <w:ins w:id="357" w:author="Dima" w:date="2014-12-29T15:49:00Z">
        <w:r w:rsidR="00104CC3">
          <w:rPr>
            <w:lang w:val="ru-RU" w:eastAsia="zh-TW"/>
          </w:rPr>
          <w:t xml:space="preserve"> оператора</w:t>
        </w:r>
      </w:ins>
      <w:r w:rsidR="001B7D7B">
        <w:rPr>
          <w:lang w:val="ru-RU" w:eastAsia="zh-TW"/>
        </w:rPr>
        <w:t xml:space="preserve"> </w:t>
      </w:r>
      <w:del w:id="358" w:author="Dima" w:date="2014-12-29T15:49:00Z">
        <w:r w:rsidR="001B7D7B" w:rsidRPr="001B7D7B" w:rsidDel="00104CC3">
          <w:rPr>
            <w:lang w:val="ru-RU" w:eastAsia="zh-TW"/>
          </w:rPr>
          <w:delText>‘</w:delText>
        </w:r>
      </w:del>
      <w:r w:rsidR="001B7D7B">
        <w:rPr>
          <w:lang w:eastAsia="zh-TW"/>
        </w:rPr>
        <w:t>new</w:t>
      </w:r>
      <w:del w:id="359" w:author="Dima" w:date="2014-12-29T15:49:00Z">
        <w:r w:rsidR="001B7D7B" w:rsidRPr="001B7D7B" w:rsidDel="00104CC3">
          <w:rPr>
            <w:lang w:val="ru-RU" w:eastAsia="zh-TW"/>
          </w:rPr>
          <w:delText>’</w:delText>
        </w:r>
      </w:del>
      <w:r w:rsidR="001B7D7B" w:rsidRPr="001B7D7B">
        <w:rPr>
          <w:lang w:val="ru-RU" w:eastAsia="zh-TW"/>
        </w:rPr>
        <w:t xml:space="preserve"> </w:t>
      </w:r>
      <w:r w:rsidR="001B7D7B">
        <w:rPr>
          <w:lang w:val="ru-RU" w:eastAsia="zh-TW"/>
        </w:rPr>
        <w:t xml:space="preserve">и только если </w:t>
      </w:r>
      <w:r w:rsidR="007C3A7C">
        <w:rPr>
          <w:lang w:val="ru-RU" w:eastAsia="zh-TW"/>
        </w:rPr>
        <w:t xml:space="preserve">разработчик </w:t>
      </w:r>
      <w:r w:rsidR="001B7D7B">
        <w:rPr>
          <w:lang w:val="ru-RU" w:eastAsia="zh-TW"/>
        </w:rPr>
        <w:t>предоставит</w:t>
      </w:r>
      <w:r w:rsidR="007C3A7C">
        <w:rPr>
          <w:lang w:val="ru-RU" w:eastAsia="zh-TW"/>
        </w:rPr>
        <w:t xml:space="preserve"> специальный метод</w:t>
      </w:r>
      <w:r w:rsidR="001B7D7B" w:rsidRPr="001B7D7B">
        <w:rPr>
          <w:lang w:val="ru-RU" w:eastAsia="zh-TW"/>
        </w:rPr>
        <w:t xml:space="preserve"> </w:t>
      </w:r>
      <w:del w:id="360" w:author="Dima" w:date="2014-12-29T15:49:00Z">
        <w:r w:rsidR="001B7D7B" w:rsidRPr="001B7D7B" w:rsidDel="00104CC3">
          <w:rPr>
            <w:lang w:val="ru-RU" w:eastAsia="zh-TW"/>
          </w:rPr>
          <w:delText>‘</w:delText>
        </w:r>
      </w:del>
      <w:r w:rsidR="001B7D7B">
        <w:rPr>
          <w:lang w:eastAsia="zh-TW"/>
        </w:rPr>
        <w:t>operator</w:t>
      </w:r>
      <w:r w:rsidR="001B7D7B" w:rsidRPr="001B7D7B">
        <w:rPr>
          <w:lang w:val="ru-RU" w:eastAsia="zh-TW"/>
        </w:rPr>
        <w:t xml:space="preserve"> </w:t>
      </w:r>
      <w:r w:rsidR="001B7D7B">
        <w:rPr>
          <w:lang w:eastAsia="zh-TW"/>
        </w:rPr>
        <w:t>new</w:t>
      </w:r>
      <w:del w:id="361" w:author="Dima" w:date="2014-12-29T15:49:00Z">
        <w:r w:rsidR="001B7D7B" w:rsidRPr="001B7D7B" w:rsidDel="00104CC3">
          <w:rPr>
            <w:lang w:val="ru-RU" w:eastAsia="zh-TW"/>
          </w:rPr>
          <w:delText>’</w:delText>
        </w:r>
      </w:del>
      <w:r>
        <w:rPr>
          <w:lang w:val="ru-RU" w:eastAsia="zh-TW"/>
        </w:rPr>
        <w:t xml:space="preserve"> (</w:t>
      </w:r>
      <w:r w:rsidR="007C3A7C">
        <w:rPr>
          <w:lang w:val="ru-RU" w:eastAsia="zh-TW"/>
        </w:rPr>
        <w:t xml:space="preserve">возвращающий указатель на </w:t>
      </w:r>
      <w:r w:rsidR="00971B59">
        <w:rPr>
          <w:lang w:val="ru-RU" w:eastAsia="zh-TW"/>
        </w:rPr>
        <w:t xml:space="preserve">новый </w:t>
      </w:r>
      <w:r w:rsidR="007C3A7C">
        <w:rPr>
          <w:lang w:val="ru-RU" w:eastAsia="zh-TW"/>
        </w:rPr>
        <w:t>объек</w:t>
      </w:r>
      <w:r w:rsidR="001B7D7B">
        <w:rPr>
          <w:lang w:val="ru-RU" w:eastAsia="zh-TW"/>
        </w:rPr>
        <w:t>т</w:t>
      </w:r>
      <w:r>
        <w:rPr>
          <w:lang w:val="ru-RU" w:eastAsia="zh-TW"/>
        </w:rPr>
        <w:t>)</w:t>
      </w:r>
      <w:r w:rsidR="001B7D7B">
        <w:rPr>
          <w:lang w:val="ru-RU" w:eastAsia="zh-TW"/>
        </w:rPr>
        <w:t xml:space="preserve">. </w:t>
      </w:r>
      <w:r>
        <w:rPr>
          <w:lang w:val="ru-RU" w:eastAsia="zh-TW"/>
        </w:rPr>
        <w:t xml:space="preserve">Впрочем, </w:t>
      </w:r>
      <w:r w:rsidR="001B7D7B">
        <w:rPr>
          <w:lang w:val="ru-RU" w:eastAsia="zh-TW"/>
        </w:rPr>
        <w:t xml:space="preserve">разработчик может использовать любые иные способы передачи </w:t>
      </w:r>
      <w:ins w:id="362" w:author="Dima" w:date="2014-12-29T15:49:00Z">
        <w:r w:rsidR="00104CC3">
          <w:rPr>
            <w:lang w:val="ru-RU" w:eastAsia="zh-TW"/>
          </w:rPr>
          <w:t xml:space="preserve">в скрипт </w:t>
        </w:r>
      </w:ins>
      <w:r w:rsidR="001B7D7B">
        <w:rPr>
          <w:lang w:val="ru-RU" w:eastAsia="zh-TW"/>
        </w:rPr>
        <w:t>указател</w:t>
      </w:r>
      <w:del w:id="363" w:author="Dima" w:date="2014-12-29T15:49:00Z">
        <w:r w:rsidR="001B7D7B" w:rsidDel="00104CC3">
          <w:rPr>
            <w:lang w:val="ru-RU" w:eastAsia="zh-TW"/>
          </w:rPr>
          <w:delText>и</w:delText>
        </w:r>
      </w:del>
      <w:ins w:id="364" w:author="Vladimir" w:date="2014-12-31T16:53:00Z">
        <w:r w:rsidR="00540BA0">
          <w:rPr>
            <w:lang w:val="ru-RU" w:eastAsia="zh-TW"/>
          </w:rPr>
          <w:t>ей</w:t>
        </w:r>
      </w:ins>
      <w:ins w:id="365" w:author="Dima" w:date="2014-12-29T15:49:00Z">
        <w:del w:id="366" w:author="Vladimir" w:date="2014-12-31T16:53:00Z">
          <w:r w:rsidR="00104CC3" w:rsidDel="00540BA0">
            <w:rPr>
              <w:lang w:val="ru-RU" w:eastAsia="zh-TW"/>
            </w:rPr>
            <w:delText>я</w:delText>
          </w:r>
        </w:del>
      </w:ins>
      <w:r w:rsidR="001B7D7B">
        <w:rPr>
          <w:lang w:val="ru-RU" w:eastAsia="zh-TW"/>
        </w:rPr>
        <w:t xml:space="preserve"> на уже созданные экземпляры непрозрачных классов</w:t>
      </w:r>
      <w:del w:id="367" w:author="Dima" w:date="2014-12-29T15:49:00Z">
        <w:r w:rsidR="001B7D7B" w:rsidDel="00104CC3">
          <w:rPr>
            <w:lang w:val="ru-RU" w:eastAsia="zh-TW"/>
          </w:rPr>
          <w:delText xml:space="preserve"> в скрипт</w:delText>
        </w:r>
      </w:del>
      <w:r w:rsidR="00DC5991">
        <w:rPr>
          <w:lang w:val="ru-RU" w:eastAsia="zh-TW"/>
        </w:rPr>
        <w:t>: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opaque class Serial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autoget property m_baudRate;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SerialFlowControl autoget property m_flowControl;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autoget property m_dataBits; // typically 5..8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SerialStopBits autoget property m_stopBits;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SerialParity autoget property m_parity;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Default="00690562" w:rsidP="007A7821">
      <w:pPr>
        <w:pStyle w:val="CodeSnippet"/>
      </w:pPr>
      <w:r>
        <w:rPr>
          <w:lang w:val="en-US"/>
        </w:rPr>
        <w:t xml:space="preserve">    </w:t>
      </w:r>
      <w:r w:rsidR="007A7821" w:rsidRPr="007A7821">
        <w:t>Serial* operator new ();</w:t>
      </w:r>
    </w:p>
    <w:p w:rsidR="007A7821" w:rsidRDefault="007A7821" w:rsidP="007A7821">
      <w:pPr>
        <w:pStyle w:val="CodeSnippet"/>
      </w:pPr>
    </w:p>
    <w:p w:rsidR="007A7821" w:rsidRPr="007A7821" w:rsidRDefault="00690562" w:rsidP="007A7821">
      <w:pPr>
        <w:pStyle w:val="CodeSnippet"/>
      </w:pPr>
      <w:r w:rsidRPr="00552CB5">
        <w:t xml:space="preserve">    </w:t>
      </w:r>
      <w:r w:rsidR="007A7821" w:rsidRPr="007A7821">
        <w:t>// ...</w:t>
      </w:r>
    </w:p>
    <w:p w:rsidR="007A7821" w:rsidRPr="007A7821" w:rsidRDefault="007A7821" w:rsidP="007A7821">
      <w:pPr>
        <w:pStyle w:val="CodeSnippet"/>
      </w:pPr>
      <w:r w:rsidRPr="007A7821">
        <w:t>}</w:t>
      </w:r>
    </w:p>
    <w:p w:rsidR="00AE2F39" w:rsidRDefault="007A7821" w:rsidP="007A7821">
      <w:pPr>
        <w:spacing w:before="240"/>
        <w:rPr>
          <w:lang w:val="ru-RU"/>
        </w:rPr>
      </w:pPr>
      <w:del w:id="368" w:author="Dima" w:date="2014-12-29T15:49:00Z">
        <w:r w:rsidDel="00104CC3">
          <w:delText>C</w:delText>
        </w:r>
        <w:r w:rsidRPr="007A7821" w:rsidDel="00104CC3">
          <w:rPr>
            <w:lang w:val="ru-RU"/>
          </w:rPr>
          <w:delText xml:space="preserve">++ </w:delText>
        </w:r>
        <w:r w:rsidDel="00104CC3">
          <w:rPr>
            <w:lang w:val="ru-RU"/>
          </w:rPr>
          <w:delText xml:space="preserve">реализация </w:delText>
        </w:r>
      </w:del>
      <w:ins w:id="369" w:author="Dima" w:date="2014-12-29T15:49:00Z">
        <w:r w:rsidR="00104CC3">
          <w:rPr>
            <w:lang w:val="ru-RU"/>
          </w:rPr>
          <w:t xml:space="preserve">Реализация </w:t>
        </w:r>
      </w:ins>
      <w:r w:rsidR="001F257D">
        <w:rPr>
          <w:lang w:val="ru-RU"/>
        </w:rPr>
        <w:t xml:space="preserve">данного класса </w:t>
      </w:r>
      <w:ins w:id="370" w:author="Dima" w:date="2014-12-29T15:49:00Z">
        <w:r w:rsidR="00104CC3">
          <w:rPr>
            <w:lang w:val="ru-RU"/>
          </w:rPr>
          <w:t xml:space="preserve">в </w:t>
        </w:r>
        <w:r w:rsidR="00104CC3">
          <w:t>C</w:t>
        </w:r>
        <w:r w:rsidR="00104CC3" w:rsidRPr="00104CC3">
          <w:rPr>
            <w:lang w:val="ru-RU"/>
            <w:rPrChange w:id="371" w:author="Dima" w:date="2014-12-29T15:49:00Z">
              <w:rPr/>
            </w:rPrChange>
          </w:rPr>
          <w:t>++</w:t>
        </w:r>
      </w:ins>
      <w:r>
        <w:rPr>
          <w:lang w:val="ru-RU"/>
        </w:rPr>
        <w:t xml:space="preserve">может </w:t>
      </w:r>
      <w:r w:rsidRPr="000B784A">
        <w:rPr>
          <w:lang w:val="ru-RU"/>
        </w:rPr>
        <w:t xml:space="preserve">выглядеть </w:t>
      </w:r>
      <w:r w:rsidR="00DC5991" w:rsidRPr="000B784A">
        <w:rPr>
          <w:lang w:val="ru-RU"/>
        </w:rPr>
        <w:t>как</w:t>
      </w:r>
      <w:r w:rsidRPr="000B784A">
        <w:rPr>
          <w:lang w:val="ru-RU"/>
        </w:rPr>
        <w:t>-то так</w:t>
      </w:r>
      <w:r>
        <w:rPr>
          <w:lang w:val="ru-RU"/>
        </w:rPr>
        <w:t>: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class Serial: public jnc::IfaceHdr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public: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JNC_API_BEGIN_CLASS ("io.Serial", ApiSlot_io_Serial)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("m_baudRate",    &amp;Serial::setBaudRate)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("m_flowControl", &amp;Serial::setFlowControl)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("m_dataBits",    &amp;Serial::setDataBits)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("m_stopBits",    &amp;Serial::setStopBits)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("m_parity",      &amp;Serial::setParity)</w:t>
      </w:r>
    </w:p>
    <w:p w:rsidR="00690562" w:rsidRDefault="00690562" w:rsidP="007A7821">
      <w:pPr>
        <w:pStyle w:val="CodeSnippet"/>
        <w:rPr>
          <w:lang w:val="en-US"/>
        </w:rPr>
      </w:pPr>
    </w:p>
    <w:p w:rsid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7A7821">
        <w:rPr>
          <w:lang w:val="en-US"/>
        </w:rPr>
        <w:t>JNC_API_OPERATOR_NEW (&amp;Serial::operatorNew)</w:t>
      </w:r>
    </w:p>
    <w:p w:rsidR="007A7821" w:rsidRDefault="007A7821" w:rsidP="007A7821">
      <w:pPr>
        <w:pStyle w:val="CodeSnippet"/>
        <w:rPr>
          <w:lang w:val="en-US"/>
        </w:rPr>
      </w:pPr>
    </w:p>
    <w:p w:rsidR="007A7821" w:rsidRP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>
        <w:rPr>
          <w:lang w:val="en-US"/>
        </w:rPr>
        <w:t>// ...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JNC_API_END_CLASS ()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7A7821" w:rsidP="007A7821">
      <w:pPr>
        <w:pStyle w:val="CodeSnippet"/>
        <w:rPr>
          <w:lang w:val="en-US"/>
        </w:rPr>
      </w:pPr>
      <w:r>
        <w:rPr>
          <w:lang w:val="en-US"/>
        </w:rPr>
        <w:t>public</w:t>
      </w:r>
      <w:r w:rsidRPr="001F257D">
        <w:rPr>
          <w:lang w:val="en-US"/>
        </w:rPr>
        <w:t>:</w:t>
      </w:r>
      <w:r w:rsidR="001F257D">
        <w:rPr>
          <w:lang w:val="en-US"/>
        </w:rPr>
        <w:t xml:space="preserve"> </w:t>
      </w:r>
      <w:r>
        <w:rPr>
          <w:lang w:val="en-US"/>
        </w:rPr>
        <w:t>// fields directly accessible from Jancy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m_baudRate;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axl::io::SerialFlowControl m_flowControl;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m_dataBits;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axl::io::SerialStopBits m_stopBits;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axl::io::SerialParity m_parity;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7A7821" w:rsidP="007A7821">
      <w:pPr>
        <w:pStyle w:val="CodeSnippet"/>
        <w:rPr>
          <w:lang w:val="en-US"/>
        </w:rPr>
      </w:pPr>
      <w:r w:rsidRPr="001F257D">
        <w:rPr>
          <w:lang w:val="en-US"/>
        </w:rPr>
        <w:t>protected:</w:t>
      </w:r>
      <w:r w:rsidR="001F257D">
        <w:rPr>
          <w:lang w:val="en-US"/>
        </w:rPr>
        <w:t xml:space="preserve"> </w:t>
      </w:r>
      <w:r>
        <w:rPr>
          <w:lang w:val="en-US"/>
        </w:rPr>
        <w:t>// opaque part invisible from Jancy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 m_serial;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mt::Lock m_ioLock;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m_ioFlags;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IoThread m_ioThread;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>
        <w:rPr>
          <w:lang w:val="en-US"/>
        </w:rPr>
        <w:t>// ...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Default="007A7821" w:rsidP="007A7821">
      <w:pPr>
        <w:pStyle w:val="CodeSnippet"/>
        <w:rPr>
          <w:lang w:val="en-US"/>
        </w:rPr>
      </w:pPr>
      <w:r>
        <w:rPr>
          <w:lang w:val="en-US"/>
        </w:rPr>
        <w:t>protected:</w:t>
      </w:r>
    </w:p>
    <w:p w:rsid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static</w:t>
      </w:r>
      <w:r w:rsidR="007A7821">
        <w:rPr>
          <w:lang w:val="en-US"/>
        </w:rPr>
        <w:t xml:space="preserve"> </w:t>
      </w:r>
    </w:p>
    <w:p w:rsidR="007A7821" w:rsidRPr="00105158" w:rsidRDefault="00690562" w:rsidP="00690562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7A7821" w:rsidRPr="007A7821">
        <w:rPr>
          <w:lang w:val="en-US"/>
        </w:rPr>
        <w:t>Serial</w:t>
      </w:r>
      <w:r w:rsidR="007A7821" w:rsidRPr="00105158">
        <w:rPr>
          <w:lang w:val="en-US"/>
        </w:rPr>
        <w:t xml:space="preserve">* </w:t>
      </w:r>
    </w:p>
    <w:p w:rsidR="007A7821" w:rsidRPr="001F257D" w:rsidRDefault="00690562" w:rsidP="00690562">
      <w:pPr>
        <w:pStyle w:val="CodeSnippet"/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operatorNew</w:t>
      </w:r>
      <w:r w:rsidR="007A7821" w:rsidRPr="001F257D">
        <w:t xml:space="preserve"> ();</w:t>
      </w:r>
    </w:p>
    <w:p w:rsidR="007A7821" w:rsidRDefault="007A7821" w:rsidP="007A7821">
      <w:pPr>
        <w:pStyle w:val="CodeSnippet"/>
      </w:pPr>
    </w:p>
    <w:p w:rsidR="007A7821" w:rsidRPr="001F257D" w:rsidRDefault="00690562" w:rsidP="007A7821">
      <w:pPr>
        <w:pStyle w:val="CodeSnippet"/>
      </w:pPr>
      <w:r w:rsidRPr="00552CB5">
        <w:t xml:space="preserve">    </w:t>
      </w:r>
      <w:r w:rsidR="007A7821" w:rsidRPr="001F257D">
        <w:t>// ...</w:t>
      </w:r>
    </w:p>
    <w:p w:rsidR="007A7821" w:rsidRPr="001F257D" w:rsidRDefault="007A7821" w:rsidP="007A7821">
      <w:pPr>
        <w:pStyle w:val="CodeSnippet"/>
      </w:pPr>
      <w:r w:rsidRPr="001F257D">
        <w:t>};</w:t>
      </w:r>
    </w:p>
    <w:p w:rsidR="007A7821" w:rsidRPr="001B7D7B" w:rsidRDefault="007A7821" w:rsidP="007A7821">
      <w:pPr>
        <w:rPr>
          <w:lang w:val="ru-RU"/>
        </w:rPr>
      </w:pPr>
    </w:p>
    <w:p w:rsidR="00D94F33" w:rsidRDefault="00D94F33" w:rsidP="00DE7024">
      <w:pPr>
        <w:pStyle w:val="Heading2"/>
        <w:rPr>
          <w:lang w:val="ru-RU"/>
        </w:rPr>
      </w:pPr>
      <w:bookmarkStart w:id="372" w:name="_Toc405907013"/>
      <w:r>
        <w:t>RAII</w:t>
      </w:r>
      <w:r w:rsidR="000C51A2">
        <w:rPr>
          <w:lang w:val="ru-RU"/>
        </w:rPr>
        <w:t xml:space="preserve"> и</w:t>
      </w:r>
      <w:r>
        <w:rPr>
          <w:lang w:val="ru-RU"/>
        </w:rPr>
        <w:t xml:space="preserve"> контроль над размещением данных</w:t>
      </w:r>
      <w:bookmarkEnd w:id="372"/>
    </w:p>
    <w:p w:rsidR="00E33EB7" w:rsidRDefault="00E33EB7" w:rsidP="003C5445">
      <w:pPr>
        <w:spacing w:before="240"/>
        <w:rPr>
          <w:lang w:val="ru-RU"/>
        </w:rPr>
      </w:pPr>
      <w:r>
        <w:t>Jancy</w:t>
      </w:r>
      <w:r w:rsidRPr="006B7FD3">
        <w:rPr>
          <w:lang w:val="ru-RU"/>
        </w:rPr>
        <w:t xml:space="preserve"> </w:t>
      </w:r>
      <w:r w:rsidR="006B7FD3">
        <w:rPr>
          <w:lang w:val="ru-RU"/>
        </w:rPr>
        <w:t>предоставляет разработчику следующие спецификаторы размещения данных: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static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heap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thread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stack</w:t>
      </w:r>
    </w:p>
    <w:p w:rsidR="00024E1A" w:rsidRDefault="006B7FD3" w:rsidP="006B7FD3">
      <w:pPr>
        <w:spacing w:before="240"/>
        <w:rPr>
          <w:lang w:val="ru-RU"/>
        </w:rPr>
      </w:pPr>
      <w:r>
        <w:rPr>
          <w:lang w:val="ru-RU"/>
        </w:rPr>
        <w:t xml:space="preserve">Глобальные переменные могут иметь спецификаторы </w:t>
      </w:r>
      <w:r>
        <w:t>static</w:t>
      </w:r>
      <w:r w:rsidRPr="006B7FD3">
        <w:rPr>
          <w:lang w:val="ru-RU"/>
        </w:rPr>
        <w:t xml:space="preserve"> (</w:t>
      </w:r>
      <w:r>
        <w:rPr>
          <w:lang w:val="ru-RU"/>
        </w:rPr>
        <w:t xml:space="preserve">по умолчанию) и </w:t>
      </w:r>
      <w:r>
        <w:t>thread</w:t>
      </w:r>
      <w:r>
        <w:rPr>
          <w:lang w:val="ru-RU"/>
        </w:rPr>
        <w:t xml:space="preserve">. Поля по умолчанию выделяются из родительского блока (т.е. объявляя поле, вы </w:t>
      </w:r>
      <w:r w:rsidR="00C21B1A">
        <w:rPr>
          <w:lang w:val="ru-RU"/>
        </w:rPr>
        <w:t xml:space="preserve">тем самым </w:t>
      </w:r>
      <w:r>
        <w:rPr>
          <w:lang w:val="ru-RU"/>
        </w:rPr>
        <w:t xml:space="preserve">увеличиваете размер родительского типа на размер поля), а также </w:t>
      </w:r>
      <w:r w:rsidR="00971B59">
        <w:t>static</w:t>
      </w:r>
      <w:r>
        <w:rPr>
          <w:lang w:val="ru-RU"/>
        </w:rPr>
        <w:t xml:space="preserve"> и </w:t>
      </w:r>
      <w:r>
        <w:t>thread</w:t>
      </w:r>
      <w:r w:rsidR="00DC5991">
        <w:rPr>
          <w:lang w:val="ru-RU"/>
        </w:rPr>
        <w:t>:</w:t>
      </w:r>
      <w:r>
        <w:rPr>
          <w:lang w:val="ru-RU"/>
        </w:rPr>
        <w:t xml:space="preserve"> 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class C1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 xml:space="preserve">    int m_memberField;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 xml:space="preserve">    static int m_staticField = 2;</w:t>
      </w:r>
    </w:p>
    <w:p w:rsidR="00024E1A" w:rsidRPr="00024E1A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thread int m_threadField;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024E1A" w:rsidRPr="005D67DE" w:rsidRDefault="00024E1A" w:rsidP="00024E1A">
      <w:pPr>
        <w:pStyle w:val="CodeSnippet"/>
        <w:rPr>
          <w:lang w:val="en-US"/>
        </w:rPr>
      </w:pP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int g_staticGlobal; // for global variables, default storage is 'static'</w:t>
      </w:r>
    </w:p>
    <w:p w:rsidR="00024E1A" w:rsidRDefault="00024E1A" w:rsidP="00024E1A">
      <w:pPr>
        <w:pStyle w:val="CodeSnippet"/>
      </w:pPr>
      <w:r>
        <w:t>thread int g_threadGlobal;</w:t>
      </w:r>
    </w:p>
    <w:p w:rsidR="006B7FD3" w:rsidRDefault="00024E1A" w:rsidP="006B7FD3">
      <w:pPr>
        <w:spacing w:before="240"/>
        <w:rPr>
          <w:lang w:val="ru-RU"/>
        </w:rPr>
      </w:pPr>
      <w:r>
        <w:rPr>
          <w:lang w:val="ru-RU"/>
        </w:rPr>
        <w:t>Л</w:t>
      </w:r>
      <w:r w:rsidR="006B7FD3">
        <w:rPr>
          <w:lang w:val="ru-RU"/>
        </w:rPr>
        <w:t>окальные переменные могут иметь любой специфик</w:t>
      </w:r>
      <w:r w:rsidR="00971B59">
        <w:rPr>
          <w:lang w:val="ru-RU"/>
        </w:rPr>
        <w:t>а</w:t>
      </w:r>
      <w:r w:rsidR="006B7FD3">
        <w:rPr>
          <w:lang w:val="ru-RU"/>
        </w:rPr>
        <w:t>тор размещения из вышеперечисленных. Умолчальное размещ</w:t>
      </w:r>
      <w:r w:rsidR="00971B59">
        <w:rPr>
          <w:lang w:val="ru-RU"/>
        </w:rPr>
        <w:t>е</w:t>
      </w:r>
      <w:r w:rsidR="006B7FD3">
        <w:rPr>
          <w:lang w:val="ru-RU"/>
        </w:rPr>
        <w:t xml:space="preserve">ние локальных переменных зависит от типа переменной: </w:t>
      </w:r>
      <w:r>
        <w:rPr>
          <w:lang w:val="ru-RU"/>
        </w:rPr>
        <w:t xml:space="preserve">в настоящий момент это </w:t>
      </w:r>
      <w:r w:rsidR="006B7FD3">
        <w:t>heap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 xml:space="preserve">для классов и </w:t>
      </w:r>
      <w:r w:rsidR="006B7FD3">
        <w:t>stack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>для всего остального (</w:t>
      </w:r>
      <w:r w:rsidR="00592266">
        <w:rPr>
          <w:lang w:val="ru-RU"/>
        </w:rPr>
        <w:t>здесь есть что улучша</w:t>
      </w:r>
      <w:r>
        <w:rPr>
          <w:lang w:val="ru-RU"/>
        </w:rPr>
        <w:t>ть</w:t>
      </w:r>
      <w:ins w:id="373" w:author="Vladimir" w:date="2014-12-31T16:54:00Z">
        <w:r w:rsidR="00540BA0" w:rsidRPr="00540BA0">
          <w:rPr>
            <w:lang w:val="ru-RU"/>
            <w:rPrChange w:id="374" w:author="Vladimir" w:date="2014-12-31T16:54:00Z">
              <w:rPr/>
            </w:rPrChange>
          </w:rPr>
          <w:t>,</w:t>
        </w:r>
      </w:ins>
      <w:del w:id="375" w:author="Dima" w:date="2014-12-29T18:29:00Z">
        <w:r w:rsidDel="007C1123">
          <w:rPr>
            <w:lang w:val="ru-RU"/>
          </w:rPr>
          <w:delText>,</w:delText>
        </w:r>
      </w:del>
      <w:r>
        <w:rPr>
          <w:lang w:val="ru-RU"/>
        </w:rPr>
        <w:t xml:space="preserve"> и</w:t>
      </w:r>
      <w:ins w:id="376" w:author="Dima" w:date="2014-12-29T18:29:00Z">
        <w:r w:rsidR="007C1123">
          <w:rPr>
            <w:lang w:val="ru-RU"/>
          </w:rPr>
          <w:t>,</w:t>
        </w:r>
      </w:ins>
      <w:r>
        <w:rPr>
          <w:lang w:val="ru-RU"/>
        </w:rPr>
        <w:t xml:space="preserve"> скорее всего</w:t>
      </w:r>
      <w:r w:rsidR="006B7FD3">
        <w:rPr>
          <w:lang w:val="ru-RU"/>
        </w:rPr>
        <w:t xml:space="preserve">, последующие версии </w:t>
      </w:r>
      <w:r w:rsidR="006B7FD3">
        <w:t>Jancy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 xml:space="preserve">будут </w:t>
      </w:r>
      <w:r>
        <w:rPr>
          <w:lang w:val="ru-RU"/>
        </w:rPr>
        <w:t>обладать более хитрой логикой по выбору умолчального размещения локальных переменных)</w:t>
      </w:r>
      <w:ins w:id="377" w:author="Dima" w:date="2014-12-29T18:29:00Z">
        <w:r w:rsidR="007C1123">
          <w:rPr>
            <w:lang w:val="ru-RU"/>
          </w:rPr>
          <w:t>.</w:t>
        </w:r>
      </w:ins>
    </w:p>
    <w:p w:rsidR="00613046" w:rsidRDefault="00613046" w:rsidP="00613046">
      <w:pPr>
        <w:rPr>
          <w:lang w:val="ru-RU"/>
        </w:rPr>
      </w:pPr>
      <w:r>
        <w:rPr>
          <w:lang w:val="ru-RU"/>
        </w:rPr>
        <w:t xml:space="preserve">Потоковые </w:t>
      </w:r>
      <w:r w:rsidR="00983D87">
        <w:rPr>
          <w:lang w:val="ru-RU"/>
        </w:rPr>
        <w:t>(</w:t>
      </w:r>
      <w:r w:rsidR="00983D87">
        <w:t>thread</w:t>
      </w:r>
      <w:r w:rsidR="00983D87" w:rsidRPr="00983D87">
        <w:rPr>
          <w:lang w:val="ru-RU"/>
        </w:rPr>
        <w:t xml:space="preserve">) </w:t>
      </w:r>
      <w:r>
        <w:rPr>
          <w:lang w:val="ru-RU"/>
        </w:rPr>
        <w:t>переменные не могут быть агрегатами (</w:t>
      </w:r>
      <w:r>
        <w:t>aggregate</w:t>
      </w:r>
      <w:r>
        <w:rPr>
          <w:lang w:val="ru-RU"/>
        </w:rPr>
        <w:t>)</w:t>
      </w:r>
      <w:r w:rsidR="00DC5991">
        <w:rPr>
          <w:lang w:val="ru-RU"/>
        </w:rPr>
        <w:t>.</w:t>
      </w:r>
      <w:r>
        <w:rPr>
          <w:lang w:val="ru-RU"/>
        </w:rPr>
        <w:t xml:space="preserve"> </w:t>
      </w:r>
      <w:r w:rsidR="00DC5991">
        <w:rPr>
          <w:lang w:val="ru-RU"/>
        </w:rPr>
        <w:t>К</w:t>
      </w:r>
      <w:r>
        <w:rPr>
          <w:lang w:val="ru-RU"/>
        </w:rPr>
        <w:t>роме того</w:t>
      </w:r>
      <w:r w:rsidR="00DC5991">
        <w:rPr>
          <w:lang w:val="ru-RU"/>
        </w:rPr>
        <w:t>,</w:t>
      </w:r>
      <w:r w:rsidRPr="00024E1A">
        <w:rPr>
          <w:lang w:val="ru-RU"/>
        </w:rPr>
        <w:t xml:space="preserve"> </w:t>
      </w:r>
      <w:r>
        <w:rPr>
          <w:lang w:val="ru-RU"/>
        </w:rPr>
        <w:t>инициализировать можно только локальные потоковые переменные</w:t>
      </w:r>
      <w:r w:rsidR="000D0BB5">
        <w:rPr>
          <w:lang w:val="ru-RU"/>
        </w:rPr>
        <w:t xml:space="preserve"> (эти ограничения естественным образом вытекают из соображений «тяжести» сопутствующих накладных расходов)</w:t>
      </w:r>
      <w:r w:rsidR="00DC5991">
        <w:rPr>
          <w:lang w:val="ru-RU"/>
        </w:rPr>
        <w:t>:</w:t>
      </w:r>
    </w:p>
    <w:p w:rsidR="00613046" w:rsidRPr="00613046" w:rsidRDefault="00613046" w:rsidP="00613046">
      <w:pPr>
        <w:pStyle w:val="CodeSnippet"/>
        <w:rPr>
          <w:lang w:val="en-US"/>
        </w:rPr>
      </w:pPr>
      <w:r w:rsidRPr="00613046">
        <w:rPr>
          <w:lang w:val="en-US"/>
        </w:rPr>
        <w:t>thread int g_threadGlobal2 = 10; // &lt;-- error</w:t>
      </w:r>
    </w:p>
    <w:p w:rsidR="00613046" w:rsidRDefault="00613046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thread </w:t>
      </w:r>
      <w:r>
        <w:rPr>
          <w:lang w:val="en-US"/>
        </w:rPr>
        <w:t>int</w:t>
      </w:r>
      <w:r w:rsidRPr="00613046">
        <w:rPr>
          <w:lang w:val="en-US"/>
        </w:rPr>
        <w:t xml:space="preserve"> g_threadGlobal3</w:t>
      </w:r>
      <w:r>
        <w:rPr>
          <w:lang w:val="en-US"/>
        </w:rPr>
        <w:t xml:space="preserve"> [10]</w:t>
      </w:r>
      <w:r w:rsidRPr="00613046">
        <w:rPr>
          <w:lang w:val="en-US"/>
        </w:rPr>
        <w:t>; // &lt;-- error</w:t>
      </w:r>
    </w:p>
    <w:p w:rsidR="00613046" w:rsidRPr="00613046" w:rsidRDefault="00613046" w:rsidP="00024E1A">
      <w:pPr>
        <w:pStyle w:val="CodeSnippet"/>
        <w:rPr>
          <w:lang w:val="en-US"/>
        </w:rPr>
      </w:pP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foo ()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024E1A" w:rsidRPr="00613046" w:rsidRDefault="00024E1A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    int x; // for local </w:t>
      </w:r>
      <w:r w:rsidR="00613046">
        <w:rPr>
          <w:lang w:val="en-US"/>
        </w:rPr>
        <w:t xml:space="preserve">non-class </w:t>
      </w:r>
      <w:r w:rsidRPr="00613046">
        <w:rPr>
          <w:lang w:val="en-US"/>
        </w:rPr>
        <w:t>variables, default storage is 'stack'</w:t>
      </w:r>
    </w:p>
    <w:p w:rsidR="00024E1A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C1 cl</w:t>
      </w:r>
      <w:r w:rsidR="00613046">
        <w:rPr>
          <w:lang w:val="en-US"/>
        </w:rPr>
        <w:t>;</w:t>
      </w:r>
      <w:r>
        <w:rPr>
          <w:lang w:val="en-US"/>
        </w:rPr>
        <w:t xml:space="preserve"> </w:t>
      </w:r>
      <w:r w:rsidRPr="00024E1A">
        <w:rPr>
          <w:lang w:val="en-US"/>
        </w:rPr>
        <w:t xml:space="preserve">// </w:t>
      </w:r>
      <w:r>
        <w:rPr>
          <w:lang w:val="en-US"/>
        </w:rPr>
        <w:t xml:space="preserve">for local class variables, default storage is </w:t>
      </w:r>
      <w:r w:rsidRPr="00024E1A">
        <w:rPr>
          <w:lang w:val="en-US"/>
        </w:rPr>
        <w:t>'</w:t>
      </w:r>
      <w:r>
        <w:rPr>
          <w:lang w:val="en-US"/>
        </w:rPr>
        <w:t>heap</w:t>
      </w:r>
      <w:r w:rsidRPr="00024E1A">
        <w:rPr>
          <w:lang w:val="en-US"/>
        </w:rPr>
        <w:t xml:space="preserve">'    </w:t>
      </w:r>
    </w:p>
    <w:p w:rsidR="00024E1A" w:rsidRPr="00024E1A" w:rsidRDefault="00024E1A" w:rsidP="00024E1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Pr="00024E1A">
        <w:rPr>
          <w:lang w:val="en-US"/>
        </w:rPr>
        <w:t xml:space="preserve">static int s = 100; 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</w:t>
      </w:r>
      <w:r w:rsidRPr="005D67DE">
        <w:rPr>
          <w:lang w:val="en-US"/>
        </w:rPr>
        <w:t>thread int t = 200; // for local 'thread' variables, initialization is permitted</w:t>
      </w:r>
    </w:p>
    <w:p w:rsidR="00024E1A" w:rsidRPr="00613046" w:rsidRDefault="00024E1A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    heap char a [256];  // </w:t>
      </w:r>
      <w:r w:rsidR="00613046">
        <w:rPr>
          <w:lang w:val="en-US"/>
        </w:rPr>
        <w:t xml:space="preserve">use </w:t>
      </w:r>
      <w:r w:rsidRPr="00613046">
        <w:rPr>
          <w:lang w:val="en-US"/>
        </w:rPr>
        <w:t xml:space="preserve">'heap' storage to allocate </w:t>
      </w:r>
      <w:r w:rsidR="00613046">
        <w:rPr>
          <w:lang w:val="en-US"/>
        </w:rPr>
        <w:t>large local variables on GC</w:t>
      </w:r>
      <w:r w:rsidRPr="00613046">
        <w:rPr>
          <w:lang w:val="en-US"/>
        </w:rPr>
        <w:t>-heap</w:t>
      </w:r>
    </w:p>
    <w:p w:rsidR="00024E1A" w:rsidRPr="00024E1A" w:rsidRDefault="00024E1A" w:rsidP="00024E1A">
      <w:pPr>
        <w:pStyle w:val="CodeSnippet"/>
      </w:pPr>
      <w:r w:rsidRPr="00024E1A">
        <w:t>}</w:t>
      </w:r>
    </w:p>
    <w:p w:rsidR="00613046" w:rsidRPr="00592266" w:rsidRDefault="00613046" w:rsidP="00613046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Как было сказано выше, в </w:t>
      </w:r>
      <w:r>
        <w:t>Jancy</w:t>
      </w:r>
      <w:r w:rsidRPr="00613046">
        <w:rPr>
          <w:lang w:val="ru-RU"/>
        </w:rPr>
        <w:t xml:space="preserve"> </w:t>
      </w:r>
      <w:r>
        <w:rPr>
          <w:lang w:val="ru-RU"/>
        </w:rPr>
        <w:t xml:space="preserve">объявление переменной или поля типа класса не превращается неявно в объявление указателя на этот класс. Поэтому в </w:t>
      </w:r>
      <w:r>
        <w:t>Jancy</w:t>
      </w:r>
      <w:r w:rsidRPr="00613046">
        <w:rPr>
          <w:lang w:val="ru-RU"/>
        </w:rPr>
        <w:t xml:space="preserve"> </w:t>
      </w:r>
      <w:r>
        <w:rPr>
          <w:lang w:val="ru-RU"/>
        </w:rPr>
        <w:t xml:space="preserve">возможно разделять блок памяти между несколькими экземплярами классов так же, как и в </w:t>
      </w:r>
      <w:r>
        <w:t>C</w:t>
      </w:r>
      <w:r w:rsidR="00592266">
        <w:rPr>
          <w:lang w:val="ru-RU"/>
        </w:rPr>
        <w:t xml:space="preserve">++ – </w:t>
      </w:r>
      <w:r>
        <w:rPr>
          <w:lang w:val="ru-RU"/>
        </w:rPr>
        <w:t>просто</w:t>
      </w:r>
      <w:r w:rsidR="00592266">
        <w:rPr>
          <w:lang w:val="ru-RU"/>
        </w:rPr>
        <w:t xml:space="preserve"> </w:t>
      </w:r>
      <w:r>
        <w:rPr>
          <w:lang w:val="ru-RU"/>
        </w:rPr>
        <w:t>объявляя пол</w:t>
      </w:r>
      <w:r w:rsidR="00592266">
        <w:rPr>
          <w:lang w:val="ru-RU"/>
        </w:rPr>
        <w:t xml:space="preserve">я типа класса, без необходимости явного вызова </w:t>
      </w:r>
      <w:r w:rsidR="00592266">
        <w:t>new</w:t>
      </w:r>
      <w:r w:rsidR="00592266" w:rsidRPr="00592266">
        <w:rPr>
          <w:lang w:val="ru-RU"/>
        </w:rPr>
        <w:t xml:space="preserve"> </w:t>
      </w:r>
      <w:r w:rsidR="00592266">
        <w:rPr>
          <w:lang w:val="ru-RU"/>
        </w:rPr>
        <w:t>под каждый объект</w:t>
      </w:r>
      <w:r w:rsidR="00DC5991">
        <w:rPr>
          <w:lang w:val="ru-RU"/>
        </w:rPr>
        <w:t>: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class C1 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    // ...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613046" w:rsidRPr="005D67DE" w:rsidRDefault="00613046" w:rsidP="00613046">
      <w:pPr>
        <w:pStyle w:val="CodeSnippet"/>
        <w:rPr>
          <w:lang w:val="en-US"/>
        </w:rPr>
      </w:pP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class C2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    // ...</w:t>
      </w:r>
    </w:p>
    <w:p w:rsidR="00613046" w:rsidRPr="005D67DE" w:rsidRDefault="00613046" w:rsidP="00613046">
      <w:pPr>
        <w:pStyle w:val="CodeSnippet"/>
        <w:rPr>
          <w:lang w:val="en-US"/>
        </w:rPr>
      </w:pPr>
    </w:p>
    <w:p w:rsidR="00613046" w:rsidRPr="00613046" w:rsidRDefault="00613046" w:rsidP="00613046">
      <w:pPr>
        <w:pStyle w:val="CodeSnippet"/>
        <w:rPr>
          <w:lang w:val="en-US"/>
        </w:rPr>
      </w:pPr>
      <w:r w:rsidRPr="00613046">
        <w:rPr>
          <w:lang w:val="en-US"/>
        </w:rPr>
        <w:t xml:space="preserve">    C1 m_classField</w:t>
      </w:r>
      <w:r>
        <w:rPr>
          <w:lang w:val="en-US"/>
        </w:rPr>
        <w:t>1</w:t>
      </w:r>
      <w:r w:rsidRPr="00613046">
        <w:rPr>
          <w:lang w:val="en-US"/>
        </w:rPr>
        <w:t>; // allocated as part of C2 layout</w:t>
      </w:r>
    </w:p>
    <w:p w:rsidR="00613046" w:rsidRPr="000D0BB5" w:rsidRDefault="00613046" w:rsidP="00613046">
      <w:pPr>
        <w:pStyle w:val="CodeSnippet"/>
      </w:pPr>
      <w:r w:rsidRPr="005D67DE">
        <w:rPr>
          <w:lang w:val="en-US"/>
        </w:rPr>
        <w:t xml:space="preserve">    </w:t>
      </w:r>
      <w:r w:rsidRPr="00613046">
        <w:rPr>
          <w:lang w:val="en-US"/>
        </w:rPr>
        <w:t>C</w:t>
      </w:r>
      <w:r w:rsidRPr="000D0BB5">
        <w:t xml:space="preserve">1 </w:t>
      </w:r>
      <w:r w:rsidRPr="00613046">
        <w:rPr>
          <w:lang w:val="en-US"/>
        </w:rPr>
        <w:t>m</w:t>
      </w:r>
      <w:r w:rsidRPr="000D0BB5">
        <w:t>_</w:t>
      </w:r>
      <w:r w:rsidRPr="00613046">
        <w:rPr>
          <w:lang w:val="en-US"/>
        </w:rPr>
        <w:t>classField</w:t>
      </w:r>
      <w:r w:rsidRPr="000D0BB5">
        <w:t xml:space="preserve">2; </w:t>
      </w:r>
    </w:p>
    <w:p w:rsidR="00613046" w:rsidRPr="00613046" w:rsidRDefault="00613046" w:rsidP="00613046">
      <w:pPr>
        <w:pStyle w:val="CodeSnippet"/>
      </w:pPr>
      <w:r w:rsidRPr="00613046">
        <w:t>}</w:t>
      </w:r>
    </w:p>
    <w:p w:rsidR="00251434" w:rsidRPr="00251434" w:rsidRDefault="00592266" w:rsidP="00251434">
      <w:pPr>
        <w:spacing w:before="240"/>
        <w:rPr>
          <w:lang w:val="ru-RU"/>
        </w:rPr>
      </w:pPr>
      <w:r>
        <w:rPr>
          <w:lang w:val="ru-RU"/>
        </w:rPr>
        <w:t>Поддержка</w:t>
      </w:r>
      <w:r w:rsidR="000D0BB5">
        <w:rPr>
          <w:lang w:val="ru-RU"/>
        </w:rPr>
        <w:t xml:space="preserve"> создания классов на стеке означает, что в </w:t>
      </w:r>
      <w:r w:rsidR="000D0BB5">
        <w:t>Jancy</w:t>
      </w:r>
      <w:r w:rsidR="000D0BB5" w:rsidRPr="000D0BB5">
        <w:rPr>
          <w:lang w:val="ru-RU"/>
        </w:rPr>
        <w:t xml:space="preserve"> </w:t>
      </w:r>
      <w:r w:rsidR="000D0BB5">
        <w:rPr>
          <w:lang w:val="ru-RU"/>
        </w:rPr>
        <w:t xml:space="preserve">можно использовать парадигму </w:t>
      </w:r>
      <w:r w:rsidR="000D0BB5">
        <w:t>RAII</w:t>
      </w:r>
      <w:r w:rsidR="000D0BB5" w:rsidRPr="000D0BB5">
        <w:rPr>
          <w:lang w:val="ru-RU"/>
        </w:rPr>
        <w:t xml:space="preserve"> (</w:t>
      </w:r>
      <w:r w:rsidR="000D0BB5" w:rsidRPr="000D0BB5">
        <w:t>resource</w:t>
      </w:r>
      <w:r w:rsidR="000D0BB5" w:rsidRPr="000D0BB5">
        <w:rPr>
          <w:lang w:val="ru-RU"/>
        </w:rPr>
        <w:t>-</w:t>
      </w:r>
      <w:r w:rsidR="000D0BB5" w:rsidRPr="000D0BB5">
        <w:t>acquisition</w:t>
      </w:r>
      <w:r w:rsidR="000D0BB5" w:rsidRPr="000D0BB5">
        <w:rPr>
          <w:lang w:val="ru-RU"/>
        </w:rPr>
        <w:t>-</w:t>
      </w:r>
      <w:r w:rsidR="000D0BB5" w:rsidRPr="000D0BB5">
        <w:t>is</w:t>
      </w:r>
      <w:r w:rsidR="000D0BB5" w:rsidRPr="000D0BB5">
        <w:rPr>
          <w:lang w:val="ru-RU"/>
        </w:rPr>
        <w:t>-</w:t>
      </w:r>
      <w:r w:rsidR="000D0BB5" w:rsidRPr="000D0BB5">
        <w:t>initialization</w:t>
      </w:r>
      <w:r w:rsidR="000D0BB5" w:rsidRPr="000D0BB5">
        <w:rPr>
          <w:lang w:val="ru-RU"/>
        </w:rPr>
        <w:t xml:space="preserve">) </w:t>
      </w:r>
      <w:r w:rsidR="000D0BB5">
        <w:rPr>
          <w:lang w:val="ru-RU"/>
        </w:rPr>
        <w:t xml:space="preserve">так же, как и в </w:t>
      </w:r>
      <w:r w:rsidR="000D0BB5" w:rsidRPr="000D0BB5">
        <w:t>C</w:t>
      </w:r>
      <w:r w:rsidR="000D0BB5" w:rsidRPr="000D0BB5">
        <w:rPr>
          <w:lang w:val="ru-RU"/>
        </w:rPr>
        <w:t xml:space="preserve">++. </w:t>
      </w:r>
      <w:r w:rsidR="00251434">
        <w:rPr>
          <w:lang w:val="ru-RU"/>
        </w:rPr>
        <w:t>Стековые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экзем</w:t>
      </w:r>
      <w:r w:rsidR="008A68B0">
        <w:rPr>
          <w:lang w:val="ru-RU"/>
        </w:rPr>
        <w:t>п</w:t>
      </w:r>
      <w:r w:rsidR="00251434">
        <w:rPr>
          <w:lang w:val="ru-RU"/>
        </w:rPr>
        <w:t>ляры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классов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будут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разрушены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в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момент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выхода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из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области видимости</w:t>
      </w:r>
      <w:r>
        <w:rPr>
          <w:lang w:val="ru-RU"/>
        </w:rPr>
        <w:t>, в которой они были объявлены</w:t>
      </w:r>
      <w:r w:rsidR="00251434">
        <w:rPr>
          <w:lang w:val="ru-RU"/>
        </w:rPr>
        <w:t>, обеспечивая тем самым возможность детерминистического освобождения захваченных ресурсов</w:t>
      </w:r>
      <w:r w:rsidR="00DC5991">
        <w:rPr>
          <w:lang w:val="ru-RU"/>
        </w:rPr>
        <w:t>: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class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construct (</w:t>
      </w:r>
      <w:r>
        <w:rPr>
          <w:lang w:val="en-US"/>
        </w:rPr>
        <w:t>int id</w:t>
      </w:r>
      <w:r w:rsidRPr="005D67DE">
        <w:rPr>
          <w:lang w:val="en-US"/>
        </w:rPr>
        <w:t>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    // acquire</w:t>
      </w:r>
      <w:r>
        <w:rPr>
          <w:lang w:val="en-US"/>
        </w:rPr>
        <w:t xml:space="preserve">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}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destruct ()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    // release</w:t>
      </w:r>
      <w:r>
        <w:rPr>
          <w:lang w:val="en-US"/>
        </w:rPr>
        <w:t xml:space="preserve">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}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foo (int x)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stack Resource </w:t>
      </w:r>
      <w:r>
        <w:rPr>
          <w:lang w:val="en-US"/>
        </w:rPr>
        <w:t>resource (1)</w:t>
      </w:r>
      <w:r w:rsidRPr="005D67DE">
        <w:rPr>
          <w:lang w:val="en-US"/>
        </w:rPr>
        <w:t>;</w:t>
      </w:r>
    </w:p>
    <w:p w:rsidR="00983D87" w:rsidRPr="005D67DE" w:rsidRDefault="00983D87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if (x &gt;= 0)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    stack Resource </w:t>
      </w:r>
      <w:r>
        <w:rPr>
          <w:lang w:val="en-US"/>
        </w:rPr>
        <w:t>r</w:t>
      </w:r>
      <w:r w:rsidRPr="00251434">
        <w:rPr>
          <w:lang w:val="en-US"/>
        </w:rPr>
        <w:t>esource</w:t>
      </w:r>
      <w:r>
        <w:rPr>
          <w:lang w:val="en-US"/>
        </w:rPr>
        <w:t>2 (2)</w:t>
      </w:r>
      <w:r w:rsidRPr="00251434">
        <w:rPr>
          <w:lang w:val="en-US"/>
        </w:rPr>
        <w:t>;</w:t>
      </w:r>
    </w:p>
    <w:p w:rsidR="00251434" w:rsidRPr="00251434" w:rsidRDefault="00251434" w:rsidP="00251434">
      <w:pPr>
        <w:pStyle w:val="CodeSnippet"/>
        <w:rPr>
          <w:lang w:val="en-US"/>
        </w:rPr>
      </w:pP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    // ...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} // </w:t>
      </w:r>
      <w:r>
        <w:rPr>
          <w:lang w:val="en-US"/>
        </w:rPr>
        <w:t>r</w:t>
      </w:r>
      <w:r w:rsidRPr="00251434">
        <w:rPr>
          <w:lang w:val="en-US"/>
        </w:rPr>
        <w:t>esource</w:t>
      </w:r>
      <w:r>
        <w:rPr>
          <w:lang w:val="en-US"/>
        </w:rPr>
        <w:t>2</w:t>
      </w:r>
      <w:r w:rsidRPr="00251434">
        <w:rPr>
          <w:lang w:val="en-US"/>
        </w:rPr>
        <w:t xml:space="preserve"> is released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</w:t>
      </w:r>
      <w:r w:rsidRPr="005D67DE">
        <w:rPr>
          <w:lang w:val="en-US"/>
        </w:rPr>
        <w:t>// ...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return 0; // </w:t>
      </w:r>
      <w:r>
        <w:rPr>
          <w:lang w:val="en-US"/>
        </w:rPr>
        <w:t>r</w:t>
      </w:r>
      <w:r w:rsidRPr="005D67DE">
        <w:rPr>
          <w:lang w:val="en-US"/>
        </w:rPr>
        <w:t>esource is released</w:t>
      </w:r>
    </w:p>
    <w:p w:rsidR="00251434" w:rsidRPr="00251434" w:rsidRDefault="00251434" w:rsidP="00251434">
      <w:pPr>
        <w:pStyle w:val="CodeSnippet"/>
      </w:pPr>
      <w:r w:rsidRPr="00251434">
        <w:t>}</w:t>
      </w:r>
    </w:p>
    <w:p w:rsidR="00515B91" w:rsidRDefault="00EF01CF" w:rsidP="00DE7024">
      <w:pPr>
        <w:pStyle w:val="Heading2"/>
        <w:rPr>
          <w:lang w:val="ru-RU"/>
        </w:rPr>
      </w:pPr>
      <w:bookmarkStart w:id="378" w:name="_Toc405907014"/>
      <w:r>
        <w:rPr>
          <w:lang w:val="ru-RU"/>
        </w:rPr>
        <w:t>Безопасные у</w:t>
      </w:r>
      <w:r w:rsidR="00515B91">
        <w:rPr>
          <w:lang w:val="ru-RU"/>
        </w:rPr>
        <w:t>казатели</w:t>
      </w:r>
      <w:r w:rsidR="00515B91" w:rsidRPr="00B43903">
        <w:rPr>
          <w:lang w:val="ru-RU"/>
        </w:rPr>
        <w:t xml:space="preserve"> </w:t>
      </w:r>
      <w:r w:rsidR="00515B91">
        <w:rPr>
          <w:lang w:val="ru-RU"/>
        </w:rPr>
        <w:t>на данные</w:t>
      </w:r>
      <w:bookmarkEnd w:id="378"/>
      <w:r>
        <w:rPr>
          <w:lang w:val="ru-RU"/>
        </w:rPr>
        <w:t xml:space="preserve"> </w:t>
      </w:r>
    </w:p>
    <w:p w:rsidR="00FC50A8" w:rsidRPr="00FC50A8" w:rsidRDefault="00FC50A8" w:rsidP="00FC50A8">
      <w:pPr>
        <w:rPr>
          <w:lang w:val="ru-RU"/>
        </w:rPr>
      </w:pPr>
      <w:r>
        <w:rPr>
          <w:lang w:val="ru-RU"/>
        </w:rPr>
        <w:t>Как ясно и</w:t>
      </w:r>
      <w:r w:rsidR="002152AA">
        <w:rPr>
          <w:lang w:val="ru-RU"/>
        </w:rPr>
        <w:t>з названия статьи и раздела, посвящённого практической</w:t>
      </w:r>
      <w:r>
        <w:rPr>
          <w:lang w:val="ru-RU"/>
        </w:rPr>
        <w:t xml:space="preserve"> мотивации, безопасные указатели</w:t>
      </w:r>
      <w:r w:rsidR="00737CDD">
        <w:rPr>
          <w:lang w:val="ru-RU"/>
        </w:rPr>
        <w:t xml:space="preserve"> и адресная арифметика</w:t>
      </w:r>
      <w:ins w:id="379" w:author="Dima" w:date="2014-12-29T18:32:00Z">
        <w:r w:rsidR="007C1123">
          <w:rPr>
            <w:lang w:val="ru-RU"/>
          </w:rPr>
          <w:t xml:space="preserve"> </w:t>
        </w:r>
        <w:del w:id="380" w:author="vovkos" w:date="2015-01-01T14:22:00Z">
          <w:r w:rsidR="007C1123" w:rsidDel="009D1B72">
            <w:rPr>
              <w:lang w:val="ru-RU"/>
            </w:rPr>
            <w:delText>-</w:delText>
          </w:r>
        </w:del>
      </w:ins>
      <w:ins w:id="381" w:author="vovkos" w:date="2015-01-01T14:22:00Z">
        <w:r w:rsidR="009D1B72">
          <w:rPr>
            <w:lang w:val="ru-RU"/>
          </w:rPr>
          <w:t>–</w:t>
        </w:r>
      </w:ins>
      <w:ins w:id="382" w:author="Dima" w:date="2014-12-29T18:32:00Z">
        <w:r w:rsidR="007C1123">
          <w:rPr>
            <w:lang w:val="ru-RU"/>
          </w:rPr>
          <w:t xml:space="preserve"> </w:t>
        </w:r>
      </w:ins>
      <w:del w:id="383" w:author="Dima" w:date="2014-12-29T18:32:00Z">
        <w:r w:rsidDel="007C1123">
          <w:rPr>
            <w:lang w:val="ru-RU"/>
          </w:rPr>
          <w:delText xml:space="preserve"> </w:delText>
        </w:r>
      </w:del>
      <w:r>
        <w:rPr>
          <w:lang w:val="ru-RU"/>
        </w:rPr>
        <w:t>это од</w:t>
      </w:r>
      <w:r w:rsidR="002152AA">
        <w:rPr>
          <w:lang w:val="ru-RU"/>
        </w:rPr>
        <w:t xml:space="preserve">ни из основных </w:t>
      </w:r>
      <w:del w:id="384" w:author="Dima" w:date="2014-12-29T18:32:00Z">
        <w:r w:rsidR="002152AA" w:rsidDel="007C1123">
          <w:rPr>
            <w:lang w:val="ru-RU"/>
          </w:rPr>
          <w:delText xml:space="preserve">фишек </w:delText>
        </w:r>
      </w:del>
      <w:ins w:id="385" w:author="Dima" w:date="2014-12-29T18:32:00Z">
        <w:r w:rsidR="007C1123">
          <w:rPr>
            <w:lang w:val="ru-RU"/>
          </w:rPr>
          <w:t xml:space="preserve">достоинств </w:t>
        </w:r>
      </w:ins>
      <w:r>
        <w:t>Jancy</w:t>
      </w:r>
      <w:r>
        <w:rPr>
          <w:lang w:val="ru-RU"/>
        </w:rPr>
        <w:t>.</w:t>
      </w:r>
    </w:p>
    <w:p w:rsidR="00FC50A8" w:rsidRDefault="00FC50A8" w:rsidP="00FC50A8">
      <w:pPr>
        <w:rPr>
          <w:lang w:val="ru-RU"/>
        </w:rPr>
      </w:pPr>
      <w:r>
        <w:rPr>
          <w:lang w:val="ru-RU"/>
        </w:rPr>
        <w:lastRenderedPageBreak/>
        <w:t xml:space="preserve">Указатели всегда справедливо считались небезопасным инструментом, способным в не самом плохом варианте вызвать </w:t>
      </w:r>
      <w:r w:rsidR="006527EC">
        <w:rPr>
          <w:lang w:val="ru-RU"/>
        </w:rPr>
        <w:t>аварийный останов</w:t>
      </w:r>
      <w:r>
        <w:rPr>
          <w:lang w:val="ru-RU"/>
        </w:rPr>
        <w:t xml:space="preserve"> программы, а в худшем случае ещё и успеть перед этим молча повредить данные пользователя. </w:t>
      </w:r>
      <w:ins w:id="386" w:author="Dima" w:date="2014-12-29T18:32:00Z">
        <w:r w:rsidR="007C1123">
          <w:rPr>
            <w:lang w:val="ru-RU"/>
          </w:rPr>
          <w:t xml:space="preserve">Несмотря на опасность их использования, </w:t>
        </w:r>
      </w:ins>
      <w:del w:id="387" w:author="Dima" w:date="2014-12-29T18:33:00Z">
        <w:r w:rsidDel="007C1123">
          <w:rPr>
            <w:lang w:val="ru-RU"/>
          </w:rPr>
          <w:delText xml:space="preserve">Однако </w:delText>
        </w:r>
      </w:del>
      <w:r>
        <w:rPr>
          <w:lang w:val="ru-RU"/>
        </w:rPr>
        <w:t xml:space="preserve">полностью отказаться от указателей просто невозможно. Указатели есть даже в </w:t>
      </w:r>
      <w:ins w:id="388" w:author="Vladimir" w:date="2014-12-31T16:54:00Z">
        <w:r w:rsidR="00540BA0">
          <w:rPr>
            <w:lang w:val="ru-RU"/>
          </w:rPr>
          <w:t xml:space="preserve">безопасных </w:t>
        </w:r>
      </w:ins>
      <w:r>
        <w:rPr>
          <w:lang w:val="ru-RU"/>
        </w:rPr>
        <w:t xml:space="preserve">языках без указателей, таких как </w:t>
      </w:r>
      <w:r>
        <w:t>Java</w:t>
      </w:r>
      <w:r>
        <w:rPr>
          <w:lang w:val="ru-RU"/>
        </w:rPr>
        <w:t xml:space="preserve"> или </w:t>
      </w:r>
      <w:r>
        <w:t>Basic</w:t>
      </w:r>
      <w:r w:rsidR="00880128" w:rsidRPr="00880128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="00880128">
        <w:rPr>
          <w:lang w:val="ru-RU"/>
        </w:rPr>
        <w:t>э</w:t>
      </w:r>
      <w:r>
        <w:rPr>
          <w:lang w:val="ru-RU"/>
        </w:rPr>
        <w:t xml:space="preserve">то указатели на интерфейсы. </w:t>
      </w:r>
    </w:p>
    <w:p w:rsidR="0092580A" w:rsidRDefault="0092580A" w:rsidP="00FC50A8">
      <w:pPr>
        <w:rPr>
          <w:lang w:val="ru-RU"/>
        </w:rPr>
      </w:pPr>
      <w:r>
        <w:rPr>
          <w:lang w:val="ru-RU"/>
        </w:rPr>
        <w:t>Действительно, о</w:t>
      </w:r>
      <w:r w:rsidR="00FC50A8">
        <w:rPr>
          <w:lang w:val="ru-RU"/>
        </w:rPr>
        <w:t xml:space="preserve">граничением доступных разработчику видов указателей и операций над ними можно значительно </w:t>
      </w:r>
      <w:r>
        <w:rPr>
          <w:lang w:val="ru-RU"/>
        </w:rPr>
        <w:t xml:space="preserve">обезопасить язык, </w:t>
      </w:r>
      <w:r w:rsidR="00FC50A8">
        <w:rPr>
          <w:lang w:val="ru-RU"/>
        </w:rPr>
        <w:t>упростить обработку неблагоприятных ситуаций во время исполнения (</w:t>
      </w:r>
      <w:r w:rsidR="00FC50A8">
        <w:t>runtime</w:t>
      </w:r>
      <w:r w:rsidR="00FC50A8" w:rsidRPr="00CF76A5">
        <w:rPr>
          <w:lang w:val="ru-RU"/>
        </w:rPr>
        <w:t xml:space="preserve">) </w:t>
      </w:r>
      <w:r w:rsidR="00FC50A8">
        <w:rPr>
          <w:lang w:val="ru-RU"/>
        </w:rPr>
        <w:t>и даже отлавливать некорректные операции в</w:t>
      </w:r>
      <w:r w:rsidR="000F38F1">
        <w:rPr>
          <w:lang w:val="ru-RU"/>
        </w:rPr>
        <w:t xml:space="preserve"> момент </w:t>
      </w:r>
      <w:r w:rsidR="000F38F1" w:rsidRPr="000B784A">
        <w:rPr>
          <w:lang w:val="ru-RU"/>
        </w:rPr>
        <w:t>компиляции</w:t>
      </w:r>
      <w:r w:rsidRPr="000B784A">
        <w:rPr>
          <w:lang w:val="ru-RU"/>
        </w:rPr>
        <w:t xml:space="preserve"> </w:t>
      </w:r>
      <w:r w:rsidR="00DC5991" w:rsidRPr="000B784A">
        <w:rPr>
          <w:lang w:val="ru-RU"/>
        </w:rPr>
        <w:t>при</w:t>
      </w:r>
      <w:r w:rsidRPr="000B784A">
        <w:rPr>
          <w:lang w:val="ru-RU"/>
        </w:rPr>
        <w:t xml:space="preserve"> п</w:t>
      </w:r>
      <w:r>
        <w:rPr>
          <w:lang w:val="ru-RU"/>
        </w:rPr>
        <w:t>омощ</w:t>
      </w:r>
      <w:r w:rsidR="000B784A">
        <w:rPr>
          <w:lang w:val="ru-RU"/>
        </w:rPr>
        <w:t>и</w:t>
      </w:r>
      <w:r>
        <w:rPr>
          <w:lang w:val="ru-RU"/>
        </w:rPr>
        <w:t xml:space="preserve"> статического анализа</w:t>
      </w:r>
      <w:r w:rsidR="000F38F1">
        <w:rPr>
          <w:lang w:val="ru-RU"/>
        </w:rPr>
        <w:t xml:space="preserve">. </w:t>
      </w:r>
    </w:p>
    <w:p w:rsidR="00FC50A8" w:rsidRPr="00CF76A5" w:rsidRDefault="007C1123" w:rsidP="00FC50A8">
      <w:pPr>
        <w:rPr>
          <w:lang w:val="ru-RU"/>
        </w:rPr>
      </w:pPr>
      <w:ins w:id="389" w:author="Dima" w:date="2014-12-29T18:33:00Z">
        <w:r>
          <w:rPr>
            <w:lang w:val="ru-RU"/>
          </w:rPr>
          <w:t>Когда же</w:t>
        </w:r>
      </w:ins>
      <w:del w:id="390" w:author="Dima" w:date="2014-12-29T18:34:00Z">
        <w:r w:rsidR="0092580A" w:rsidDel="007C1123">
          <w:rPr>
            <w:lang w:val="ru-RU"/>
          </w:rPr>
          <w:delText xml:space="preserve">Но </w:delText>
        </w:r>
        <w:r w:rsidR="00880128" w:rsidDel="007C1123">
          <w:rPr>
            <w:lang w:val="ru-RU"/>
          </w:rPr>
          <w:delText>когда</w:delText>
        </w:r>
      </w:del>
      <w:r w:rsidR="00880128">
        <w:rPr>
          <w:lang w:val="ru-RU"/>
        </w:rPr>
        <w:t xml:space="preserve"> </w:t>
      </w:r>
      <w:r w:rsidR="0092580A">
        <w:rPr>
          <w:lang w:val="ru-RU"/>
        </w:rPr>
        <w:t>в игру вступает адресная арифметика,</w:t>
      </w:r>
      <w:r w:rsidR="00880128">
        <w:rPr>
          <w:lang w:val="ru-RU"/>
        </w:rPr>
        <w:t xml:space="preserve"> </w:t>
      </w:r>
      <w:r w:rsidR="00FC50A8">
        <w:rPr>
          <w:lang w:val="ru-RU"/>
        </w:rPr>
        <w:t>полностью</w:t>
      </w:r>
      <w:r w:rsidR="00880128">
        <w:rPr>
          <w:lang w:val="ru-RU"/>
        </w:rPr>
        <w:t xml:space="preserve"> </w:t>
      </w:r>
      <w:r w:rsidR="00FC50A8">
        <w:rPr>
          <w:lang w:val="ru-RU"/>
        </w:rPr>
        <w:t xml:space="preserve">переложить анализ на этап компиляции </w:t>
      </w:r>
      <w:r w:rsidR="0092580A">
        <w:rPr>
          <w:lang w:val="ru-RU"/>
        </w:rPr>
        <w:t xml:space="preserve">просто </w:t>
      </w:r>
      <w:r w:rsidR="00FC50A8">
        <w:rPr>
          <w:lang w:val="ru-RU"/>
        </w:rPr>
        <w:t>невозможно</w:t>
      </w:r>
      <w:r w:rsidR="0092580A">
        <w:rPr>
          <w:lang w:val="ru-RU"/>
        </w:rPr>
        <w:t>.</w:t>
      </w:r>
      <w:r w:rsidR="00FC50A8">
        <w:rPr>
          <w:lang w:val="ru-RU"/>
        </w:rPr>
        <w:t xml:space="preserve"> Обращения по невалидным указателям</w:t>
      </w:r>
      <w:r w:rsidR="00FC50A8" w:rsidRPr="00CF76A5">
        <w:rPr>
          <w:lang w:val="ru-RU"/>
        </w:rPr>
        <w:t xml:space="preserve"> </w:t>
      </w:r>
      <w:r w:rsidR="00FC50A8">
        <w:rPr>
          <w:lang w:val="ru-RU"/>
        </w:rPr>
        <w:t>могут и будут случаться во время исполнения</w:t>
      </w:r>
      <w:r w:rsidR="00880128">
        <w:rPr>
          <w:lang w:val="ru-RU"/>
        </w:rPr>
        <w:t xml:space="preserve">. </w:t>
      </w:r>
      <w:r w:rsidR="00FC50A8">
        <w:rPr>
          <w:lang w:val="ru-RU"/>
        </w:rPr>
        <w:t>Поэтому прежде всего оговорим, что понимается под «</w:t>
      </w:r>
      <w:del w:id="391" w:author="Dima" w:date="2014-12-29T18:34:00Z">
        <w:r w:rsidR="00FC50A8" w:rsidDel="007C1123">
          <w:rPr>
            <w:lang w:val="ru-RU"/>
          </w:rPr>
          <w:delText>безопасностью</w:delText>
        </w:r>
      </w:del>
      <w:ins w:id="392" w:author="Dima" w:date="2014-12-29T18:34:00Z">
        <w:r>
          <w:rPr>
            <w:lang w:val="ru-RU"/>
          </w:rPr>
          <w:t>безопасными указателями</w:t>
        </w:r>
      </w:ins>
      <w:r w:rsidR="00FC50A8">
        <w:rPr>
          <w:lang w:val="ru-RU"/>
        </w:rPr>
        <w:t>».</w:t>
      </w:r>
    </w:p>
    <w:p w:rsidR="00FC50A8" w:rsidRDefault="00FC50A8" w:rsidP="00FC50A8">
      <w:pPr>
        <w:rPr>
          <w:lang w:val="ru-RU"/>
        </w:rPr>
      </w:pPr>
      <w:r>
        <w:rPr>
          <w:lang w:val="ru-RU"/>
        </w:rPr>
        <w:t xml:space="preserve">Безопасными будем называть указатели, </w:t>
      </w:r>
      <w:ins w:id="393" w:author="Dima" w:date="2014-12-29T18:34:00Z">
        <w:r w:rsidR="007C1123">
          <w:rPr>
            <w:lang w:val="ru-RU"/>
          </w:rPr>
          <w:t xml:space="preserve">проведение над которыми разрешенных операций не может вызвать </w:t>
        </w:r>
      </w:ins>
      <w:del w:id="394" w:author="Dima" w:date="2014-12-29T18:35:00Z">
        <w:r w:rsidDel="007C1123">
          <w:rPr>
            <w:lang w:val="ru-RU"/>
          </w:rPr>
          <w:delText>разрешёнными опе</w:delText>
        </w:r>
        <w:r w:rsidR="006527EC" w:rsidDel="007C1123">
          <w:rPr>
            <w:lang w:val="ru-RU"/>
          </w:rPr>
          <w:delText xml:space="preserve">рациями над которыми невозможно </w:delText>
        </w:r>
        <w:r w:rsidRPr="00680986" w:rsidDel="007C1123">
          <w:rPr>
            <w:lang w:val="ru-RU"/>
          </w:rPr>
          <w:delText xml:space="preserve">вызвать </w:delText>
        </w:r>
      </w:del>
      <w:r w:rsidRPr="00680986">
        <w:rPr>
          <w:lang w:val="ru-RU"/>
        </w:rPr>
        <w:t>крах</w:t>
      </w:r>
      <w:r>
        <w:rPr>
          <w:lang w:val="ru-RU"/>
        </w:rPr>
        <w:t xml:space="preserve"> процесса </w:t>
      </w:r>
      <w:r w:rsidR="006527EC">
        <w:rPr>
          <w:lang w:val="ru-RU"/>
        </w:rPr>
        <w:t xml:space="preserve">и/или </w:t>
      </w:r>
      <w:ins w:id="395" w:author="Dima" w:date="2014-12-29T18:35:00Z">
        <w:r w:rsidR="007C1123">
          <w:rPr>
            <w:lang w:val="ru-RU"/>
          </w:rPr>
          <w:t>повреждение данных</w:t>
        </w:r>
      </w:ins>
      <w:del w:id="396" w:author="Dima" w:date="2014-12-29T18:35:00Z">
        <w:r w:rsidR="006527EC" w:rsidDel="007C1123">
          <w:rPr>
            <w:lang w:val="ru-RU"/>
          </w:rPr>
          <w:delText>п</w:delText>
        </w:r>
        <w:r w:rsidRPr="00680986" w:rsidDel="007C1123">
          <w:rPr>
            <w:lang w:val="ru-RU"/>
          </w:rPr>
          <w:delText>овредить данные</w:delText>
        </w:r>
      </w:del>
      <w:r w:rsidRPr="00680986">
        <w:rPr>
          <w:lang w:val="ru-RU"/>
        </w:rPr>
        <w:t xml:space="preserve"> пользователя</w:t>
      </w:r>
      <w:r w:rsidR="006527EC">
        <w:rPr>
          <w:lang w:val="ru-RU"/>
        </w:rPr>
        <w:t xml:space="preserve">. </w:t>
      </w:r>
      <w:r w:rsidR="000B67BC">
        <w:rPr>
          <w:lang w:val="ru-RU"/>
        </w:rPr>
        <w:t>Л</w:t>
      </w:r>
      <w:r w:rsidR="0092580A">
        <w:rPr>
          <w:lang w:val="ru-RU"/>
        </w:rPr>
        <w:t>юбая некорректная операция с безопасным</w:t>
      </w:r>
      <w:r>
        <w:rPr>
          <w:lang w:val="ru-RU"/>
        </w:rPr>
        <w:t xml:space="preserve"> </w:t>
      </w:r>
      <w:r w:rsidR="0092580A">
        <w:rPr>
          <w:lang w:val="ru-RU"/>
        </w:rPr>
        <w:t>указателем должна быть поймана</w:t>
      </w:r>
      <w:r w:rsidRPr="00680986">
        <w:rPr>
          <w:lang w:val="ru-RU"/>
        </w:rPr>
        <w:t xml:space="preserve"> системой </w:t>
      </w:r>
      <w:ins w:id="397" w:author="Dima" w:date="2014-12-29T18:35:00Z">
        <w:del w:id="398" w:author="Vladimir" w:date="2014-12-31T16:56:00Z">
          <w:r w:rsidR="007C1123" w:rsidDel="00540BA0">
            <w:rPr>
              <w:lang w:val="ru-RU"/>
            </w:rPr>
            <w:delText xml:space="preserve">во </w:delText>
          </w:r>
        </w:del>
      </w:ins>
      <w:del w:id="399" w:author="Dima" w:date="2014-12-29T18:35:00Z">
        <w:r w:rsidRPr="00680986" w:rsidDel="007C1123">
          <w:rPr>
            <w:lang w:val="ru-RU"/>
          </w:rPr>
          <w:delText xml:space="preserve">времени </w:delText>
        </w:r>
      </w:del>
      <w:ins w:id="400" w:author="Dima" w:date="2014-12-29T18:35:00Z">
        <w:r w:rsidR="007C1123" w:rsidRPr="00680986">
          <w:rPr>
            <w:lang w:val="ru-RU"/>
          </w:rPr>
          <w:t>врем</w:t>
        </w:r>
      </w:ins>
      <w:ins w:id="401" w:author="Vladimir" w:date="2014-12-31T16:56:00Z">
        <w:r w:rsidR="00540BA0">
          <w:rPr>
            <w:lang w:val="ru-RU"/>
          </w:rPr>
          <w:t>ени</w:t>
        </w:r>
      </w:ins>
      <w:ins w:id="402" w:author="Dima" w:date="2014-12-29T18:35:00Z">
        <w:del w:id="403" w:author="Vladimir" w:date="2014-12-31T16:56:00Z">
          <w:r w:rsidR="007C1123" w:rsidDel="00540BA0">
            <w:rPr>
              <w:lang w:val="ru-RU"/>
            </w:rPr>
            <w:delText>я</w:delText>
          </w:r>
        </w:del>
        <w:r w:rsidR="007C1123" w:rsidRPr="00680986">
          <w:rPr>
            <w:lang w:val="ru-RU"/>
          </w:rPr>
          <w:t xml:space="preserve"> </w:t>
        </w:r>
      </w:ins>
      <w:r w:rsidRPr="00680986">
        <w:rPr>
          <w:lang w:val="ru-RU"/>
        </w:rPr>
        <w:t>исполнения</w:t>
      </w:r>
      <w:r>
        <w:rPr>
          <w:lang w:val="ru-RU"/>
        </w:rPr>
        <w:t xml:space="preserve"> (</w:t>
      </w:r>
      <w:r>
        <w:t>runtime</w:t>
      </w:r>
      <w:r w:rsidRPr="008D5ED6">
        <w:rPr>
          <w:lang w:val="ru-RU"/>
        </w:rPr>
        <w:t>)</w:t>
      </w:r>
      <w:r w:rsidRPr="00680986">
        <w:rPr>
          <w:lang w:val="ru-RU"/>
        </w:rPr>
        <w:t xml:space="preserve">. Что с этим </w:t>
      </w:r>
      <w:r w:rsidR="000B67BC">
        <w:rPr>
          <w:lang w:val="ru-RU"/>
        </w:rPr>
        <w:t>делать дальше и как обрабатывать подобные исключения</w:t>
      </w:r>
      <w:del w:id="404" w:author="Dima" w:date="2014-12-29T18:35:00Z">
        <w:r w:rsidR="000B67BC" w:rsidDel="007C1123">
          <w:rPr>
            <w:lang w:val="ru-RU"/>
          </w:rPr>
          <w:delText>,</w:delText>
        </w:r>
      </w:del>
      <w:r w:rsidR="000B67BC">
        <w:rPr>
          <w:lang w:val="ru-RU"/>
        </w:rPr>
        <w:t xml:space="preserve"> </w:t>
      </w:r>
      <w:r w:rsidR="006527EC">
        <w:rPr>
          <w:lang w:val="ru-RU"/>
        </w:rPr>
        <w:t>решать разработчику</w:t>
      </w:r>
      <w:r w:rsidR="0092580A">
        <w:rPr>
          <w:lang w:val="ru-RU"/>
        </w:rPr>
        <w:t xml:space="preserve">: </w:t>
      </w:r>
      <w:r>
        <w:rPr>
          <w:lang w:val="ru-RU"/>
        </w:rPr>
        <w:t xml:space="preserve">может быть, </w:t>
      </w:r>
      <w:r w:rsidR="0092580A" w:rsidRPr="00680986">
        <w:rPr>
          <w:lang w:val="ru-RU"/>
        </w:rPr>
        <w:t xml:space="preserve">выдать сообщение пользователю, </w:t>
      </w:r>
      <w:r w:rsidRPr="00680986">
        <w:rPr>
          <w:lang w:val="ru-RU"/>
        </w:rPr>
        <w:t xml:space="preserve">записать в </w:t>
      </w:r>
      <w:del w:id="405" w:author="vovkos" w:date="2015-01-01T14:23:00Z">
        <w:r w:rsidRPr="00680986" w:rsidDel="00E87169">
          <w:rPr>
            <w:lang w:val="ru-RU"/>
          </w:rPr>
          <w:delText xml:space="preserve">лог </w:delText>
        </w:r>
      </w:del>
      <w:ins w:id="406" w:author="vovkos" w:date="2015-01-01T14:23:00Z">
        <w:r w:rsidR="00E87169">
          <w:rPr>
            <w:lang w:val="ru-RU"/>
          </w:rPr>
          <w:t>журнал</w:t>
        </w:r>
        <w:r w:rsidR="00E87169" w:rsidRPr="00680986">
          <w:rPr>
            <w:lang w:val="ru-RU"/>
          </w:rPr>
          <w:t xml:space="preserve"> </w:t>
        </w:r>
      </w:ins>
      <w:r w:rsidRPr="00680986">
        <w:rPr>
          <w:lang w:val="ru-RU"/>
        </w:rPr>
        <w:t xml:space="preserve">и завершить </w:t>
      </w:r>
      <w:r w:rsidR="000B67BC">
        <w:rPr>
          <w:lang w:val="ru-RU"/>
        </w:rPr>
        <w:t xml:space="preserve">или перезапустить </w:t>
      </w:r>
      <w:r w:rsidRPr="00680986">
        <w:rPr>
          <w:lang w:val="ru-RU"/>
        </w:rPr>
        <w:t>приложение</w:t>
      </w:r>
      <w:r w:rsidR="0092580A">
        <w:rPr>
          <w:lang w:val="ru-RU"/>
        </w:rPr>
        <w:t xml:space="preserve"> </w:t>
      </w:r>
      <w:r w:rsidR="000B67BC">
        <w:rPr>
          <w:lang w:val="ru-RU"/>
        </w:rPr>
        <w:t>(</w:t>
      </w:r>
      <w:del w:id="407" w:author="Dima" w:date="2014-12-29T18:36:00Z">
        <w:r w:rsidR="000B67BC" w:rsidDel="007C1123">
          <w:rPr>
            <w:lang w:val="ru-RU"/>
          </w:rPr>
          <w:delText xml:space="preserve">и </w:delText>
        </w:r>
      </w:del>
      <w:r w:rsidR="000B67BC">
        <w:rPr>
          <w:lang w:val="ru-RU"/>
        </w:rPr>
        <w:t xml:space="preserve">это значительно </w:t>
      </w:r>
      <w:r w:rsidR="0092580A">
        <w:rPr>
          <w:lang w:val="ru-RU"/>
        </w:rPr>
        <w:t>лучше</w:t>
      </w:r>
      <w:r w:rsidR="008A68B0">
        <w:rPr>
          <w:lang w:val="ru-RU"/>
        </w:rPr>
        <w:t>,</w:t>
      </w:r>
      <w:r w:rsidR="0092580A">
        <w:rPr>
          <w:lang w:val="ru-RU"/>
        </w:rPr>
        <w:t xml:space="preserve"> чем </w:t>
      </w:r>
      <w:r w:rsidR="00C21B1A">
        <w:rPr>
          <w:lang w:val="ru-RU"/>
        </w:rPr>
        <w:t xml:space="preserve">дать </w:t>
      </w:r>
      <w:r w:rsidR="0092580A">
        <w:rPr>
          <w:lang w:val="ru-RU"/>
        </w:rPr>
        <w:t>испортить данные</w:t>
      </w:r>
      <w:r w:rsidR="000B67BC">
        <w:rPr>
          <w:lang w:val="ru-RU"/>
        </w:rPr>
        <w:t>!)</w:t>
      </w:r>
      <w:r w:rsidR="0092580A">
        <w:rPr>
          <w:lang w:val="ru-RU"/>
        </w:rPr>
        <w:t>;</w:t>
      </w:r>
      <w:r>
        <w:rPr>
          <w:lang w:val="ru-RU"/>
        </w:rPr>
        <w:t xml:space="preserve"> </w:t>
      </w:r>
      <w:r w:rsidR="0092580A">
        <w:rPr>
          <w:lang w:val="ru-RU"/>
        </w:rPr>
        <w:t xml:space="preserve">может быть, </w:t>
      </w:r>
      <w:r w:rsidRPr="00680986">
        <w:rPr>
          <w:lang w:val="ru-RU"/>
        </w:rPr>
        <w:t xml:space="preserve">перезапустить </w:t>
      </w:r>
      <w:r w:rsidR="000B67BC">
        <w:rPr>
          <w:lang w:val="ru-RU"/>
        </w:rPr>
        <w:t xml:space="preserve">только </w:t>
      </w:r>
      <w:r w:rsidRPr="00680986">
        <w:rPr>
          <w:lang w:val="ru-RU"/>
        </w:rPr>
        <w:t>песочницу со скриптами</w:t>
      </w:r>
      <w:r w:rsidR="0092580A">
        <w:rPr>
          <w:lang w:val="ru-RU"/>
        </w:rPr>
        <w:t xml:space="preserve"> и попытаться продолжить работу</w:t>
      </w:r>
      <w:r w:rsidR="000B67BC">
        <w:rPr>
          <w:lang w:val="ru-RU"/>
        </w:rPr>
        <w:t>,</w:t>
      </w:r>
      <w:r w:rsidR="0092580A">
        <w:rPr>
          <w:lang w:val="ru-RU"/>
        </w:rPr>
        <w:t xml:space="preserve"> начиная с последней успешной транзакции</w:t>
      </w:r>
      <w:r w:rsidR="006527EC">
        <w:rPr>
          <w:lang w:val="ru-RU"/>
        </w:rPr>
        <w:t>;</w:t>
      </w:r>
      <w:r w:rsidR="0092580A">
        <w:rPr>
          <w:lang w:val="ru-RU"/>
        </w:rPr>
        <w:t xml:space="preserve"> может быть что-то </w:t>
      </w:r>
      <w:r w:rsidR="006527EC">
        <w:rPr>
          <w:lang w:val="ru-RU"/>
        </w:rPr>
        <w:t>третье</w:t>
      </w:r>
      <w:r w:rsidR="0092580A">
        <w:rPr>
          <w:lang w:val="ru-RU"/>
        </w:rPr>
        <w:t>.</w:t>
      </w:r>
    </w:p>
    <w:p w:rsidR="006527EC" w:rsidRDefault="000B67BC" w:rsidP="00FC50A8">
      <w:pPr>
        <w:rPr>
          <w:lang w:val="ru-RU"/>
        </w:rPr>
      </w:pPr>
      <w:r>
        <w:rPr>
          <w:lang w:val="ru-RU"/>
        </w:rPr>
        <w:t xml:space="preserve">Для проверки корректности операций безопасные указатели в </w:t>
      </w:r>
      <w:r>
        <w:t>Jancy</w:t>
      </w:r>
      <w:r w:rsidRPr="000B67BC">
        <w:rPr>
          <w:lang w:val="ru-RU"/>
        </w:rPr>
        <w:t xml:space="preserve"> </w:t>
      </w:r>
      <w:r>
        <w:rPr>
          <w:lang w:val="ru-RU"/>
        </w:rPr>
        <w:t>содержат валидатор</w:t>
      </w:r>
      <w:r w:rsidRPr="000B67BC">
        <w:rPr>
          <w:lang w:val="ru-RU"/>
        </w:rPr>
        <w:t xml:space="preserve"> </w:t>
      </w:r>
      <w:r>
        <w:rPr>
          <w:lang w:val="ru-RU"/>
        </w:rPr>
        <w:t>–</w:t>
      </w:r>
      <w:r w:rsidRPr="000B67BC">
        <w:rPr>
          <w:lang w:val="ru-RU"/>
        </w:rPr>
        <w:t xml:space="preserve"> </w:t>
      </w:r>
      <w:r>
        <w:rPr>
          <w:lang w:val="ru-RU"/>
        </w:rPr>
        <w:t>специальную структуру мета-данных, в которой леж</w:t>
      </w:r>
      <w:r w:rsidR="00737CDD">
        <w:rPr>
          <w:lang w:val="ru-RU"/>
        </w:rPr>
        <w:t>а</w:t>
      </w:r>
      <w:r>
        <w:rPr>
          <w:lang w:val="ru-RU"/>
        </w:rPr>
        <w:t>т разрешённый диапазон адресов, тип данных, а также целочисленный уровень вложенности (</w:t>
      </w:r>
      <w:r>
        <w:t>scope</w:t>
      </w:r>
      <w:r w:rsidRPr="000B67BC">
        <w:rPr>
          <w:lang w:val="ru-RU"/>
        </w:rPr>
        <w:t xml:space="preserve"> </w:t>
      </w:r>
      <w:r>
        <w:t>level</w:t>
      </w:r>
      <w:r w:rsidRPr="000B67BC">
        <w:rPr>
          <w:lang w:val="ru-RU"/>
        </w:rPr>
        <w:t>).</w:t>
      </w:r>
    </w:p>
    <w:p w:rsidR="00FC50A8" w:rsidRDefault="00FC50A8" w:rsidP="00FC50A8">
      <w:pPr>
        <w:rPr>
          <w:lang w:val="ru-RU"/>
        </w:rPr>
      </w:pPr>
      <w:r>
        <w:t>Jancy</w:t>
      </w:r>
      <w:r w:rsidRPr="00A97683">
        <w:rPr>
          <w:lang w:val="ru-RU"/>
        </w:rPr>
        <w:t xml:space="preserve"> </w:t>
      </w:r>
      <w:r>
        <w:t>runtime</w:t>
      </w:r>
      <w:r w:rsidRPr="00A97683">
        <w:rPr>
          <w:lang w:val="ru-RU"/>
        </w:rPr>
        <w:t xml:space="preserve"> </w:t>
      </w:r>
      <w:r>
        <w:rPr>
          <w:lang w:val="ru-RU"/>
        </w:rPr>
        <w:t>не допускает косвенного обращения по указателю, не прошедшему тест на принадлежность разрешённому диапазону</w:t>
      </w:r>
      <w:r w:rsidR="009E1F47">
        <w:rPr>
          <w:lang w:val="ru-RU"/>
        </w:rPr>
        <w:t>.</w:t>
      </w:r>
      <w:del w:id="408" w:author="Vladimir" w:date="2014-12-31T17:01:00Z">
        <w:r w:rsidR="009E1F47" w:rsidDel="00540BA0">
          <w:rPr>
            <w:lang w:val="ru-RU"/>
          </w:rPr>
          <w:delText xml:space="preserve"> </w:delText>
        </w:r>
      </w:del>
      <w:del w:id="409" w:author="Vladimir" w:date="2014-12-31T16:58:00Z">
        <w:r w:rsidR="009E1F47" w:rsidDel="00540BA0">
          <w:rPr>
            <w:lang w:val="ru-RU"/>
          </w:rPr>
          <w:delText>Тут</w:delText>
        </w:r>
      </w:del>
      <w:ins w:id="410" w:author="Vladimir" w:date="2014-12-31T17:01:00Z">
        <w:r w:rsidR="00540BA0">
          <w:rPr>
            <w:lang w:val="ru-RU"/>
          </w:rPr>
          <w:t xml:space="preserve"> </w:t>
        </w:r>
      </w:ins>
      <w:ins w:id="411" w:author="Vladimir" w:date="2014-12-31T17:02:00Z">
        <w:r w:rsidR="00540BA0">
          <w:rPr>
            <w:lang w:val="ru-RU"/>
          </w:rPr>
          <w:t xml:space="preserve">Упреждая </w:t>
        </w:r>
      </w:ins>
      <w:ins w:id="412" w:author="Vladimir" w:date="2014-12-31T17:06:00Z">
        <w:r w:rsidR="003860CD">
          <w:rPr>
            <w:lang w:val="ru-RU"/>
          </w:rPr>
          <w:t>возможный</w:t>
        </w:r>
      </w:ins>
      <w:ins w:id="413" w:author="Vladimir" w:date="2014-12-31T17:05:00Z">
        <w:r w:rsidR="003860CD">
          <w:rPr>
            <w:lang w:val="ru-RU"/>
          </w:rPr>
          <w:t xml:space="preserve"> вопрос, </w:t>
        </w:r>
      </w:ins>
      <w:ins w:id="414" w:author="Vladimir" w:date="2014-12-31T17:01:00Z">
        <w:del w:id="415" w:author="vovkos" w:date="2015-01-01T14:24:00Z">
          <w:r w:rsidR="003860CD" w:rsidDel="00E87169">
            <w:rPr>
              <w:lang w:val="ru-RU"/>
            </w:rPr>
            <w:delText>отмечу</w:delText>
          </w:r>
        </w:del>
      </w:ins>
      <w:ins w:id="416" w:author="vovkos" w:date="2015-01-01T14:24:00Z">
        <w:r w:rsidR="00E87169">
          <w:rPr>
            <w:lang w:val="ru-RU"/>
          </w:rPr>
          <w:t>надо признать</w:t>
        </w:r>
      </w:ins>
      <w:ins w:id="417" w:author="Vladimir" w:date="2014-12-31T17:01:00Z">
        <w:r w:rsidR="00540BA0">
          <w:rPr>
            <w:lang w:val="ru-RU"/>
          </w:rPr>
          <w:t xml:space="preserve">, что </w:t>
        </w:r>
      </w:ins>
      <w:ins w:id="418" w:author="Vladimir" w:date="2014-12-31T17:06:00Z">
        <w:r w:rsidR="003860CD">
          <w:rPr>
            <w:lang w:val="ru-RU"/>
          </w:rPr>
          <w:t xml:space="preserve">да, </w:t>
        </w:r>
      </w:ins>
      <w:ins w:id="419" w:author="Vladimir" w:date="2014-12-31T17:02:00Z">
        <w:r w:rsidR="00540BA0">
          <w:rPr>
            <w:lang w:val="ru-RU"/>
          </w:rPr>
          <w:t xml:space="preserve">данный механизм </w:t>
        </w:r>
      </w:ins>
      <w:del w:id="420" w:author="Vladimir" w:date="2014-12-31T16:58:00Z">
        <w:r w:rsidR="009E1F47" w:rsidDel="00540BA0">
          <w:rPr>
            <w:lang w:val="ru-RU"/>
          </w:rPr>
          <w:delText xml:space="preserve">, как вы понимаете, </w:delText>
        </w:r>
        <w:r w:rsidR="00400662" w:rsidDel="00540BA0">
          <w:rPr>
            <w:lang w:val="ru-RU"/>
          </w:rPr>
          <w:delText>имеют</w:delText>
        </w:r>
      </w:del>
      <w:ins w:id="421" w:author="Dima" w:date="2014-12-29T18:36:00Z">
        <w:del w:id="422" w:author="Vladimir" w:date="2014-12-31T16:58:00Z">
          <w:r w:rsidR="007C1123" w:rsidDel="00540BA0">
            <w:rPr>
              <w:lang w:val="ru-RU"/>
            </w:rPr>
            <w:delText>ся</w:delText>
          </w:r>
        </w:del>
      </w:ins>
      <w:del w:id="423" w:author="Vladimir" w:date="2014-12-31T16:58:00Z">
        <w:r w:rsidR="00400662" w:rsidDel="00540BA0">
          <w:rPr>
            <w:lang w:val="ru-RU"/>
          </w:rPr>
          <w:delText xml:space="preserve"> место быть</w:delText>
        </w:r>
        <w:r w:rsidR="009E1F47" w:rsidDel="00540BA0">
          <w:rPr>
            <w:lang w:val="ru-RU"/>
          </w:rPr>
          <w:delText xml:space="preserve"> две новости</w:delText>
        </w:r>
      </w:del>
      <w:ins w:id="424" w:author="Dima" w:date="2014-12-29T18:37:00Z">
        <w:del w:id="425" w:author="Vladimir" w:date="2014-12-31T16:58:00Z">
          <w:r w:rsidR="007C1123" w:rsidDel="00540BA0">
            <w:rPr>
              <w:lang w:val="ru-RU"/>
            </w:rPr>
            <w:delText>стороны</w:delText>
          </w:r>
        </w:del>
      </w:ins>
      <w:del w:id="426" w:author="Vladimir" w:date="2014-12-31T16:58:00Z">
        <w:r w:rsidR="00C21B1A" w:rsidDel="00540BA0">
          <w:rPr>
            <w:lang w:val="ru-RU"/>
          </w:rPr>
          <w:delText>:</w:delText>
        </w:r>
        <w:r w:rsidR="00400662" w:rsidDel="00540BA0">
          <w:rPr>
            <w:lang w:val="ru-RU"/>
          </w:rPr>
          <w:delText xml:space="preserve"> </w:delText>
        </w:r>
        <w:r w:rsidR="009E1F47" w:rsidDel="00540BA0">
          <w:rPr>
            <w:lang w:val="ru-RU"/>
          </w:rPr>
          <w:delText>плохая</w:delText>
        </w:r>
        <w:r w:rsidR="00400662" w:rsidDel="00540BA0">
          <w:rPr>
            <w:lang w:val="ru-RU"/>
          </w:rPr>
          <w:delText xml:space="preserve"> и </w:delText>
        </w:r>
        <w:r w:rsidR="009E1F47" w:rsidDel="00540BA0">
          <w:rPr>
            <w:lang w:val="ru-RU"/>
          </w:rPr>
          <w:delText>хорошая. Плохая –</w:delText>
        </w:r>
        <w:r w:rsidR="00400662" w:rsidDel="00540BA0">
          <w:rPr>
            <w:lang w:val="ru-RU"/>
          </w:rPr>
          <w:delText xml:space="preserve"> </w:delText>
        </w:r>
      </w:del>
      <w:del w:id="427" w:author="Vladimir" w:date="2014-12-31T17:00:00Z">
        <w:r w:rsidR="009E1F47" w:rsidDel="00540BA0">
          <w:rPr>
            <w:lang w:val="ru-RU"/>
          </w:rPr>
          <w:delText>д</w:delText>
        </w:r>
      </w:del>
      <w:del w:id="428" w:author="Vladimir" w:date="2014-12-31T17:01:00Z">
        <w:r w:rsidR="009E1F47" w:rsidDel="00540BA0">
          <w:rPr>
            <w:lang w:val="ru-RU"/>
          </w:rPr>
          <w:delText>а, э</w:delText>
        </w:r>
      </w:del>
      <w:del w:id="429" w:author="Vladimir" w:date="2014-12-31T17:02:00Z">
        <w:r w:rsidR="009E1F47" w:rsidDel="00540BA0">
          <w:rPr>
            <w:lang w:val="ru-RU"/>
          </w:rPr>
          <w:delText xml:space="preserve">то </w:delText>
        </w:r>
      </w:del>
      <w:r w:rsidR="009E1F47">
        <w:rPr>
          <w:lang w:val="ru-RU"/>
        </w:rPr>
        <w:t>не</w:t>
      </w:r>
      <w:ins w:id="430" w:author="Vladimir" w:date="2014-12-31T17:06:00Z">
        <w:r w:rsidR="003860CD">
          <w:rPr>
            <w:lang w:val="ru-RU"/>
          </w:rPr>
          <w:t xml:space="preserve"> </w:t>
        </w:r>
      </w:ins>
      <w:del w:id="431" w:author="Vladimir" w:date="2014-12-31T17:06:00Z">
        <w:r w:rsidR="008A68B0" w:rsidDel="003860CD">
          <w:rPr>
            <w:lang w:val="ru-RU"/>
          </w:rPr>
          <w:delText xml:space="preserve"> </w:delText>
        </w:r>
      </w:del>
      <w:r w:rsidR="009E1F47">
        <w:rPr>
          <w:lang w:val="ru-RU"/>
        </w:rPr>
        <w:t>бесплат</w:t>
      </w:r>
      <w:ins w:id="432" w:author="Vladimir" w:date="2014-12-31T17:02:00Z">
        <w:r w:rsidR="00540BA0">
          <w:rPr>
            <w:lang w:val="ru-RU"/>
          </w:rPr>
          <w:t>ен</w:t>
        </w:r>
      </w:ins>
      <w:del w:id="433" w:author="Vladimir" w:date="2014-12-31T17:02:00Z">
        <w:r w:rsidR="009E1F47" w:rsidDel="00540BA0">
          <w:rPr>
            <w:lang w:val="ru-RU"/>
          </w:rPr>
          <w:delText>но</w:delText>
        </w:r>
      </w:del>
      <w:r w:rsidR="009E1F47">
        <w:rPr>
          <w:lang w:val="ru-RU"/>
        </w:rPr>
        <w:t xml:space="preserve"> и действительно выливается в определённые накладные расходы в</w:t>
      </w:r>
      <w:ins w:id="434" w:author="Vladimir" w:date="2014-12-31T17:00:00Z">
        <w:r w:rsidR="00540BA0">
          <w:rPr>
            <w:lang w:val="ru-RU"/>
          </w:rPr>
          <w:t xml:space="preserve">о время </w:t>
        </w:r>
      </w:ins>
      <w:del w:id="435" w:author="Vladimir" w:date="2014-12-31T17:00:00Z">
        <w:r w:rsidR="009E1F47" w:rsidDel="00540BA0">
          <w:rPr>
            <w:lang w:val="ru-RU"/>
          </w:rPr>
          <w:delText xml:space="preserve"> период </w:delText>
        </w:r>
      </w:del>
      <w:r w:rsidR="009E1F47">
        <w:rPr>
          <w:lang w:val="ru-RU"/>
        </w:rPr>
        <w:t xml:space="preserve">исполнения. </w:t>
      </w:r>
      <w:del w:id="436" w:author="Vladimir" w:date="2014-12-31T16:59:00Z">
        <w:r w:rsidR="00400662" w:rsidDel="00540BA0">
          <w:rPr>
            <w:lang w:val="ru-RU"/>
          </w:rPr>
          <w:delText xml:space="preserve">Хорошая </w:delText>
        </w:r>
      </w:del>
      <w:ins w:id="437" w:author="Dima" w:date="2014-12-29T18:37:00Z">
        <w:del w:id="438" w:author="Vladimir" w:date="2014-12-31T16:59:00Z">
          <w:r w:rsidR="007C1123" w:rsidDel="00540BA0">
            <w:rPr>
              <w:lang w:val="ru-RU"/>
            </w:rPr>
            <w:delText>сторона</w:delText>
          </w:r>
        </w:del>
      </w:ins>
      <w:ins w:id="439" w:author="Dima" w:date="2014-12-29T18:38:00Z">
        <w:del w:id="440" w:author="Vladimir" w:date="2014-12-31T16:59:00Z">
          <w:r w:rsidR="007C1123" w:rsidRPr="005578BB" w:rsidDel="00540BA0">
            <w:rPr>
              <w:lang w:val="ru-RU"/>
              <w:rPrChange w:id="441" w:author="Vladimir" w:date="2014-12-31T11:13:00Z">
                <w:rPr/>
              </w:rPrChange>
            </w:rPr>
            <w:delText>:</w:delText>
          </w:r>
        </w:del>
      </w:ins>
      <w:del w:id="442" w:author="Vladimir" w:date="2014-12-31T16:59:00Z">
        <w:r w:rsidR="00400662" w:rsidDel="00540BA0">
          <w:rPr>
            <w:lang w:val="ru-RU"/>
          </w:rPr>
          <w:delText xml:space="preserve">новость, </w:delText>
        </w:r>
        <w:r w:rsidR="004A526E" w:rsidDel="00540BA0">
          <w:rPr>
            <w:lang w:val="ru-RU"/>
          </w:rPr>
          <w:delText xml:space="preserve">однако, </w:delText>
        </w:r>
        <w:r w:rsidR="0077075A" w:rsidDel="00540BA0">
          <w:rPr>
            <w:lang w:val="ru-RU"/>
          </w:rPr>
          <w:delText xml:space="preserve">даже </w:delText>
        </w:r>
        <w:r w:rsidR="004A526E" w:rsidDel="00540BA0">
          <w:rPr>
            <w:lang w:val="ru-RU"/>
          </w:rPr>
          <w:delText>не одна</w:delText>
        </w:r>
        <w:r w:rsidR="00400662" w:rsidDel="00540BA0">
          <w:rPr>
            <w:lang w:val="ru-RU"/>
          </w:rPr>
          <w:delText xml:space="preserve">. </w:delText>
        </w:r>
      </w:del>
      <w:ins w:id="443" w:author="Vladimir" w:date="2014-12-31T16:59:00Z">
        <w:r w:rsidR="00540BA0">
          <w:rPr>
            <w:lang w:val="ru-RU"/>
          </w:rPr>
          <w:t>Но в</w:t>
        </w:r>
      </w:ins>
      <w:del w:id="444" w:author="Vladimir" w:date="2014-12-31T16:59:00Z">
        <w:r w:rsidR="00400662" w:rsidDel="00540BA0">
          <w:rPr>
            <w:lang w:val="ru-RU"/>
          </w:rPr>
          <w:delText>В</w:delText>
        </w:r>
      </w:del>
      <w:r w:rsidR="009E1F47">
        <w:rPr>
          <w:lang w:val="ru-RU"/>
        </w:rPr>
        <w:t>о</w:t>
      </w:r>
      <w:ins w:id="445" w:author="Vladimir" w:date="2014-12-31T16:59:00Z">
        <w:r w:rsidR="00540BA0">
          <w:rPr>
            <w:lang w:val="ru-RU"/>
          </w:rPr>
          <w:t>-</w:t>
        </w:r>
      </w:ins>
      <w:del w:id="446" w:author="Vladimir" w:date="2014-12-31T16:59:00Z">
        <w:r w:rsidR="009E1F47" w:rsidDel="00540BA0">
          <w:rPr>
            <w:lang w:val="ru-RU"/>
          </w:rPr>
          <w:delText xml:space="preserve"> </w:delText>
        </w:r>
      </w:del>
      <w:r w:rsidR="009E1F47">
        <w:rPr>
          <w:lang w:val="ru-RU"/>
        </w:rPr>
        <w:t>первых, даже в самом наивном варианте</w:t>
      </w:r>
      <w:r w:rsidR="008A68B0">
        <w:rPr>
          <w:lang w:val="ru-RU"/>
        </w:rPr>
        <w:t>, без каких-</w:t>
      </w:r>
      <w:r w:rsidR="00400662">
        <w:rPr>
          <w:lang w:val="ru-RU"/>
        </w:rPr>
        <w:t>либо оптимизаций</w:t>
      </w:r>
      <w:r w:rsidR="009E1F47">
        <w:rPr>
          <w:lang w:val="ru-RU"/>
        </w:rPr>
        <w:t xml:space="preserve">, два целочисленных сравнения на косвенное обращение </w:t>
      </w:r>
      <w:r w:rsidR="00C21B1A">
        <w:rPr>
          <w:lang w:val="ru-RU"/>
        </w:rPr>
        <w:t xml:space="preserve">– </w:t>
      </w:r>
      <w:r w:rsidR="009E1F47">
        <w:rPr>
          <w:lang w:val="ru-RU"/>
        </w:rPr>
        <w:t>это</w:t>
      </w:r>
      <w:r w:rsidR="00C21B1A">
        <w:rPr>
          <w:lang w:val="ru-RU"/>
        </w:rPr>
        <w:t xml:space="preserve"> н</w:t>
      </w:r>
      <w:r w:rsidR="009E1F47">
        <w:rPr>
          <w:lang w:val="ru-RU"/>
        </w:rPr>
        <w:t>е так страшно</w:t>
      </w:r>
      <w:r w:rsidR="00C21B1A">
        <w:rPr>
          <w:lang w:val="ru-RU"/>
        </w:rPr>
        <w:t>,</w:t>
      </w:r>
      <w:r w:rsidR="00400662">
        <w:rPr>
          <w:lang w:val="ru-RU"/>
        </w:rPr>
        <w:t xml:space="preserve"> особенно принимая во внимание </w:t>
      </w:r>
      <w:r w:rsidR="00400662">
        <w:t>JIT</w:t>
      </w:r>
      <w:r w:rsidR="00400662" w:rsidRPr="00400662">
        <w:rPr>
          <w:lang w:val="ru-RU"/>
        </w:rPr>
        <w:t>-</w:t>
      </w:r>
      <w:r w:rsidR="00400662">
        <w:rPr>
          <w:lang w:val="ru-RU"/>
        </w:rPr>
        <w:t xml:space="preserve">компиляцию и тот факт, что </w:t>
      </w:r>
      <w:r w:rsidR="00400662">
        <w:t>Jancy</w:t>
      </w:r>
      <w:r w:rsidR="00400662" w:rsidRPr="00400662">
        <w:rPr>
          <w:lang w:val="ru-RU"/>
        </w:rPr>
        <w:t xml:space="preserve"> </w:t>
      </w:r>
      <w:r w:rsidR="00400662">
        <w:rPr>
          <w:lang w:val="ru-RU"/>
        </w:rPr>
        <w:t>– это прежде всего скриптовый язык (по крайней мере</w:t>
      </w:r>
      <w:del w:id="447" w:author="Dima" w:date="2014-12-29T18:38:00Z">
        <w:r w:rsidR="00400662" w:rsidDel="007C1123">
          <w:rPr>
            <w:lang w:val="ru-RU"/>
          </w:rPr>
          <w:delText>,</w:delText>
        </w:r>
      </w:del>
      <w:r w:rsidR="00400662">
        <w:rPr>
          <w:lang w:val="ru-RU"/>
        </w:rPr>
        <w:t xml:space="preserve"> на данном этапе)</w:t>
      </w:r>
      <w:r w:rsidR="009E1F47">
        <w:rPr>
          <w:lang w:val="ru-RU"/>
        </w:rPr>
        <w:t>. Во</w:t>
      </w:r>
      <w:ins w:id="448" w:author="Vladimir" w:date="2014-12-31T16:59:00Z">
        <w:r w:rsidR="00540BA0">
          <w:rPr>
            <w:lang w:val="ru-RU"/>
          </w:rPr>
          <w:t>-</w:t>
        </w:r>
      </w:ins>
      <w:del w:id="449" w:author="Vladimir" w:date="2014-12-31T16:59:00Z">
        <w:r w:rsidR="009E1F47" w:rsidDel="00540BA0">
          <w:rPr>
            <w:lang w:val="ru-RU"/>
          </w:rPr>
          <w:delText xml:space="preserve"> </w:delText>
        </w:r>
      </w:del>
      <w:r w:rsidR="009E1F47">
        <w:rPr>
          <w:lang w:val="ru-RU"/>
        </w:rPr>
        <w:t xml:space="preserve">вторых, </w:t>
      </w:r>
      <w:r w:rsidR="00737CDD">
        <w:rPr>
          <w:lang w:val="ru-RU"/>
        </w:rPr>
        <w:t xml:space="preserve">в дальнейшем </w:t>
      </w:r>
      <w:r w:rsidR="009E1F47">
        <w:rPr>
          <w:lang w:val="ru-RU"/>
        </w:rPr>
        <w:t xml:space="preserve">с помощью статического анализа можно </w:t>
      </w:r>
      <w:r w:rsidR="00737CDD">
        <w:rPr>
          <w:lang w:val="ru-RU"/>
        </w:rPr>
        <w:t xml:space="preserve">будет </w:t>
      </w:r>
      <w:r w:rsidR="009E1F47">
        <w:rPr>
          <w:lang w:val="ru-RU"/>
        </w:rPr>
        <w:t xml:space="preserve">избавиться от </w:t>
      </w:r>
      <w:r w:rsidR="00FE6DB5">
        <w:rPr>
          <w:lang w:val="ru-RU"/>
        </w:rPr>
        <w:t>многих</w:t>
      </w:r>
      <w:r w:rsidR="009E1F47">
        <w:rPr>
          <w:lang w:val="ru-RU"/>
        </w:rPr>
        <w:t xml:space="preserve"> </w:t>
      </w:r>
      <w:r w:rsidR="00400662">
        <w:rPr>
          <w:lang w:val="ru-RU"/>
        </w:rPr>
        <w:t xml:space="preserve">ненужных </w:t>
      </w:r>
      <w:r w:rsidR="009E1F47">
        <w:rPr>
          <w:lang w:val="ru-RU"/>
        </w:rPr>
        <w:t xml:space="preserve">проверок </w:t>
      </w:r>
      <w:r w:rsidR="00400662">
        <w:rPr>
          <w:lang w:val="ru-RU"/>
        </w:rPr>
        <w:t xml:space="preserve">ещё </w:t>
      </w:r>
      <w:r w:rsidR="009E1F47">
        <w:rPr>
          <w:lang w:val="ru-RU"/>
        </w:rPr>
        <w:t>на этапе компиляции</w:t>
      </w:r>
      <w:r w:rsidR="009E1F47" w:rsidRPr="009E1F47">
        <w:rPr>
          <w:lang w:val="ru-RU"/>
        </w:rPr>
        <w:t>.</w:t>
      </w:r>
      <w:r w:rsidR="00400662">
        <w:rPr>
          <w:lang w:val="ru-RU"/>
        </w:rPr>
        <w:t xml:space="preserve"> Ну и в</w:t>
      </w:r>
      <w:ins w:id="450" w:author="Vladimir" w:date="2014-12-31T16:59:00Z">
        <w:r w:rsidR="00540BA0">
          <w:rPr>
            <w:lang w:val="ru-RU"/>
          </w:rPr>
          <w:t>-</w:t>
        </w:r>
      </w:ins>
      <w:del w:id="451" w:author="Vladimir" w:date="2014-12-31T16:59:00Z">
        <w:r w:rsidR="00400662" w:rsidDel="00540BA0">
          <w:rPr>
            <w:lang w:val="ru-RU"/>
          </w:rPr>
          <w:delText xml:space="preserve"> </w:delText>
        </w:r>
      </w:del>
      <w:r w:rsidR="00400662">
        <w:rPr>
          <w:lang w:val="ru-RU"/>
        </w:rPr>
        <w:t>третьих, для критических</w:t>
      </w:r>
      <w:r w:rsidR="00400662" w:rsidRPr="00400662">
        <w:rPr>
          <w:lang w:val="ru-RU"/>
        </w:rPr>
        <w:t xml:space="preserve"> </w:t>
      </w:r>
      <w:r w:rsidR="00400662">
        <w:rPr>
          <w:lang w:val="ru-RU"/>
        </w:rPr>
        <w:t>по производительности участков кода уже сейчас можно использовать небезопасные</w:t>
      </w:r>
      <w:del w:id="452" w:author="Dima" w:date="2014-12-29T18:39:00Z">
        <w:r w:rsidR="00400662" w:rsidDel="007C1123">
          <w:rPr>
            <w:lang w:val="ru-RU"/>
          </w:rPr>
          <w:delText>, или тонкие</w:delText>
        </w:r>
      </w:del>
      <w:r w:rsidR="00400662">
        <w:rPr>
          <w:lang w:val="ru-RU"/>
        </w:rPr>
        <w:t xml:space="preserve"> </w:t>
      </w:r>
      <w:r w:rsidR="00400662" w:rsidRPr="00400662">
        <w:rPr>
          <w:lang w:val="ru-RU"/>
        </w:rPr>
        <w:t>(</w:t>
      </w:r>
      <w:ins w:id="453" w:author="Dima" w:date="2014-12-29T18:39:00Z">
        <w:r w:rsidR="007C1123">
          <w:rPr>
            <w:lang w:val="ru-RU"/>
          </w:rPr>
          <w:t xml:space="preserve">тонкие, </w:t>
        </w:r>
      </w:ins>
      <w:r w:rsidR="00400662">
        <w:t>thin</w:t>
      </w:r>
      <w:r w:rsidR="00400662" w:rsidRPr="00400662">
        <w:rPr>
          <w:lang w:val="ru-RU"/>
        </w:rPr>
        <w:t xml:space="preserve">) </w:t>
      </w:r>
      <w:r w:rsidR="00400662">
        <w:rPr>
          <w:lang w:val="ru-RU"/>
        </w:rPr>
        <w:t>указатели без валидаторов – проверки при операциях с тонкими указателями не производятся.</w:t>
      </w:r>
    </w:p>
    <w:p w:rsidR="004A526E" w:rsidRDefault="004A526E" w:rsidP="00FC50A8">
      <w:pPr>
        <w:rPr>
          <w:lang w:val="ru-RU"/>
        </w:rPr>
      </w:pPr>
      <w:r>
        <w:rPr>
          <w:lang w:val="ru-RU"/>
        </w:rPr>
        <w:t>Проверки допустимого диапазона адресов производятся как в случае явного использования указателя…</w:t>
      </w:r>
    </w:p>
    <w:p w:rsidR="004A526E" w:rsidRDefault="004A526E" w:rsidP="004A526E">
      <w:pPr>
        <w:pStyle w:val="CodeSnippet"/>
        <w:rPr>
          <w:lang w:val="en-US"/>
        </w:rPr>
      </w:pPr>
      <w:r>
        <w:rPr>
          <w:lang w:val="en-US"/>
        </w:rPr>
        <w:t>foo</w:t>
      </w:r>
      <w:r w:rsidRPr="004A526E">
        <w:rPr>
          <w:lang w:val="en-US"/>
        </w:rPr>
        <w:t xml:space="preserve"> (</w:t>
      </w:r>
    </w:p>
    <w:p w:rsidR="004A526E" w:rsidRDefault="00F61056" w:rsidP="004A526E">
      <w:pPr>
        <w:pStyle w:val="CodeSnippet"/>
        <w:ind w:firstLine="720"/>
        <w:rPr>
          <w:lang w:val="en-US"/>
        </w:rPr>
      </w:pPr>
      <w:r>
        <w:rPr>
          <w:lang w:val="en-US"/>
        </w:rPr>
        <w:t>char</w:t>
      </w:r>
      <w:r w:rsidR="004A526E">
        <w:rPr>
          <w:lang w:val="en-US"/>
        </w:rPr>
        <w:t>* p,</w:t>
      </w:r>
    </w:p>
    <w:p w:rsidR="004A526E" w:rsidRDefault="004A526E" w:rsidP="004A526E">
      <w:pPr>
        <w:pStyle w:val="CodeSnippet"/>
        <w:ind w:firstLine="720"/>
        <w:rPr>
          <w:lang w:val="en-US"/>
        </w:rPr>
      </w:pPr>
      <w:r>
        <w:rPr>
          <w:lang w:val="en-US"/>
        </w:rPr>
        <w:t xml:space="preserve">size_t </w:t>
      </w:r>
      <w:r w:rsidR="00F61056">
        <w:rPr>
          <w:lang w:val="en-US"/>
        </w:rPr>
        <w:t>size</w:t>
      </w:r>
    </w:p>
    <w:p w:rsidR="004A526E" w:rsidRPr="005D67DE" w:rsidRDefault="004A526E" w:rsidP="004A526E">
      <w:pPr>
        <w:pStyle w:val="CodeSnippet"/>
        <w:ind w:firstLine="720"/>
      </w:pPr>
      <w:r w:rsidRPr="005D67DE">
        <w:t>)</w:t>
      </w:r>
    </w:p>
    <w:p w:rsidR="004A526E" w:rsidRDefault="004A526E" w:rsidP="004A526E">
      <w:pPr>
        <w:pStyle w:val="CodeSnippet"/>
      </w:pPr>
      <w:r w:rsidRPr="004A526E">
        <w:t>{</w:t>
      </w:r>
    </w:p>
    <w:p w:rsidR="004A526E" w:rsidRPr="005D67DE" w:rsidRDefault="001A1288" w:rsidP="004A526E">
      <w:pPr>
        <w:pStyle w:val="CodeSnippet"/>
      </w:pPr>
      <w:r>
        <w:t xml:space="preserve">    </w:t>
      </w:r>
      <w:r w:rsidR="004A526E">
        <w:rPr>
          <w:lang w:val="en-US"/>
        </w:rPr>
        <w:t>p</w:t>
      </w:r>
      <w:r w:rsidR="004A526E" w:rsidRPr="005D67DE">
        <w:t xml:space="preserve"> += </w:t>
      </w:r>
      <w:r w:rsidR="00F61056">
        <w:rPr>
          <w:lang w:val="en-US"/>
        </w:rPr>
        <w:t>size</w:t>
      </w:r>
      <w:r w:rsidR="004A526E" w:rsidRPr="005D67DE">
        <w:t>;</w:t>
      </w:r>
    </w:p>
    <w:p w:rsidR="004A526E" w:rsidRPr="005D67DE" w:rsidRDefault="001A1288" w:rsidP="004A526E">
      <w:pPr>
        <w:pStyle w:val="CodeSnippet"/>
      </w:pPr>
      <w:r>
        <w:t xml:space="preserve">    </w:t>
      </w:r>
      <w:r w:rsidR="004A526E" w:rsidRPr="005D67DE">
        <w:t>*</w:t>
      </w:r>
      <w:r w:rsidR="004A526E">
        <w:rPr>
          <w:lang w:val="en-US"/>
        </w:rPr>
        <w:t>p</w:t>
      </w:r>
      <w:r w:rsidR="008750E5">
        <w:t xml:space="preserve"> = 10</w:t>
      </w:r>
      <w:r w:rsidR="004A526E" w:rsidRPr="005D67DE">
        <w:t xml:space="preserve">; // </w:t>
      </w:r>
      <w:r w:rsidR="00737CDD">
        <w:t>b</w:t>
      </w:r>
      <w:r w:rsidR="004A526E">
        <w:rPr>
          <w:lang w:val="en-US"/>
        </w:rPr>
        <w:t>ang</w:t>
      </w:r>
      <w:r w:rsidR="004A526E" w:rsidRPr="005D67DE">
        <w:t>!!</w:t>
      </w:r>
    </w:p>
    <w:p w:rsidR="004A526E" w:rsidRDefault="004A526E" w:rsidP="004A526E">
      <w:pPr>
        <w:pStyle w:val="CodeSnippet"/>
      </w:pPr>
      <w:r w:rsidRPr="004A526E">
        <w:lastRenderedPageBreak/>
        <w:t>}</w:t>
      </w:r>
    </w:p>
    <w:p w:rsidR="004A526E" w:rsidRPr="004A526E" w:rsidRDefault="004A526E" w:rsidP="004A526E">
      <w:pPr>
        <w:spacing w:before="240"/>
        <w:rPr>
          <w:lang w:val="ru-RU"/>
        </w:rPr>
      </w:pPr>
      <w:r w:rsidRPr="004A526E">
        <w:rPr>
          <w:lang w:val="ru-RU"/>
        </w:rPr>
        <w:t>…</w:t>
      </w:r>
      <w:r>
        <w:rPr>
          <w:lang w:val="ru-RU"/>
        </w:rPr>
        <w:t>так</w:t>
      </w:r>
      <w:r w:rsidRPr="004A526E">
        <w:rPr>
          <w:lang w:val="ru-RU"/>
        </w:rPr>
        <w:t xml:space="preserve"> </w:t>
      </w:r>
      <w:r>
        <w:rPr>
          <w:lang w:val="ru-RU"/>
        </w:rPr>
        <w:t>и в случае использования оператора индексации</w:t>
      </w:r>
      <w:ins w:id="454" w:author="Dima" w:date="2014-12-29T18:39:00Z">
        <w:r w:rsidR="003E231E">
          <w:rPr>
            <w:lang w:val="ru-RU"/>
          </w:rPr>
          <w:t>:</w:t>
        </w:r>
      </w:ins>
    </w:p>
    <w:p w:rsidR="004A526E" w:rsidRPr="004A526E" w:rsidRDefault="004A526E" w:rsidP="004A526E">
      <w:pPr>
        <w:pStyle w:val="CodeSnippet"/>
        <w:rPr>
          <w:lang w:val="en-US"/>
        </w:rPr>
      </w:pPr>
      <w:r>
        <w:rPr>
          <w:lang w:val="en-US"/>
        </w:rPr>
        <w:t>foo</w:t>
      </w:r>
      <w:r w:rsidRPr="004A526E">
        <w:rPr>
          <w:lang w:val="en-US"/>
        </w:rPr>
        <w:t xml:space="preserve"> (</w:t>
      </w:r>
      <w:r>
        <w:rPr>
          <w:lang w:val="en-US"/>
        </w:rPr>
        <w:t>size_t i</w:t>
      </w:r>
      <w:r w:rsidRPr="004A526E">
        <w:rPr>
          <w:lang w:val="en-US"/>
        </w:rPr>
        <w:t>)</w:t>
      </w:r>
    </w:p>
    <w:p w:rsidR="004A526E" w:rsidRPr="004A526E" w:rsidRDefault="004A526E" w:rsidP="004A526E">
      <w:pPr>
        <w:pStyle w:val="CodeSnippet"/>
        <w:rPr>
          <w:lang w:val="en-US"/>
        </w:rPr>
      </w:pPr>
      <w:r w:rsidRPr="004A526E">
        <w:rPr>
          <w:lang w:val="en-US"/>
        </w:rPr>
        <w:t>{</w:t>
      </w:r>
    </w:p>
    <w:p w:rsidR="004A526E" w:rsidRPr="004A526E" w:rsidRDefault="001A1288" w:rsidP="004A526E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4A526E">
        <w:rPr>
          <w:lang w:val="en-US"/>
        </w:rPr>
        <w:t xml:space="preserve">static </w:t>
      </w:r>
      <w:r w:rsidR="004A526E" w:rsidRPr="004A526E">
        <w:rPr>
          <w:lang w:val="en-US"/>
        </w:rPr>
        <w:t>int a [] = { 10, 20, 30 };</w:t>
      </w:r>
    </w:p>
    <w:p w:rsidR="004A526E" w:rsidRPr="004A526E" w:rsidRDefault="001A1288" w:rsidP="004A526E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4A526E">
        <w:rPr>
          <w:lang w:val="en-US"/>
        </w:rPr>
        <w:t xml:space="preserve">int x = a [i]; // </w:t>
      </w:r>
      <w:r w:rsidR="005E17B6">
        <w:rPr>
          <w:lang w:val="en-US"/>
        </w:rPr>
        <w:t>b</w:t>
      </w:r>
      <w:r w:rsidR="004A526E">
        <w:rPr>
          <w:lang w:val="en-US"/>
        </w:rPr>
        <w:t>ang!!</w:t>
      </w:r>
    </w:p>
    <w:p w:rsidR="004A526E" w:rsidRPr="005D67DE" w:rsidRDefault="004A526E" w:rsidP="004A526E">
      <w:pPr>
        <w:pStyle w:val="CodeSnippet"/>
      </w:pPr>
      <w:r w:rsidRPr="005D67DE">
        <w:t>}</w:t>
      </w:r>
    </w:p>
    <w:p w:rsidR="004A526E" w:rsidRPr="005D67DE" w:rsidRDefault="004A526E" w:rsidP="004A526E">
      <w:pPr>
        <w:pStyle w:val="CodeSnippet"/>
      </w:pPr>
    </w:p>
    <w:p w:rsidR="004A526E" w:rsidRPr="005D67DE" w:rsidRDefault="004A526E" w:rsidP="004A526E">
      <w:pPr>
        <w:pStyle w:val="CodeSnippet"/>
      </w:pPr>
      <w:r>
        <w:rPr>
          <w:lang w:val="en-US"/>
        </w:rPr>
        <w:t>bar</w:t>
      </w:r>
      <w:r w:rsidRPr="005D67DE">
        <w:t xml:space="preserve"> ()</w:t>
      </w:r>
    </w:p>
    <w:p w:rsidR="004A526E" w:rsidRPr="005D67DE" w:rsidRDefault="004A526E" w:rsidP="004A526E">
      <w:pPr>
        <w:pStyle w:val="CodeSnippet"/>
      </w:pPr>
      <w:r w:rsidRPr="005D67DE">
        <w:t>{</w:t>
      </w:r>
    </w:p>
    <w:p w:rsidR="004A526E" w:rsidRPr="005E17B6" w:rsidRDefault="001A1288" w:rsidP="004A526E">
      <w:pPr>
        <w:pStyle w:val="CodeSnippet"/>
      </w:pPr>
      <w:r>
        <w:t xml:space="preserve">    </w:t>
      </w:r>
      <w:r w:rsidR="00737CDD">
        <w:rPr>
          <w:lang w:val="en-US"/>
        </w:rPr>
        <w:t>f</w:t>
      </w:r>
      <w:r w:rsidR="004A526E">
        <w:rPr>
          <w:lang w:val="en-US"/>
        </w:rPr>
        <w:t>oo</w:t>
      </w:r>
      <w:r w:rsidR="004A526E" w:rsidRPr="005E17B6">
        <w:t xml:space="preserve"> (3)</w:t>
      </w:r>
      <w:r w:rsidR="00737CDD" w:rsidRPr="005E17B6">
        <w:t>;</w:t>
      </w:r>
    </w:p>
    <w:p w:rsidR="004A526E" w:rsidRPr="005E17B6" w:rsidRDefault="004A526E" w:rsidP="004A526E">
      <w:pPr>
        <w:pStyle w:val="CodeSnippet"/>
      </w:pPr>
      <w:r w:rsidRPr="005E17B6">
        <w:t>}</w:t>
      </w:r>
    </w:p>
    <w:p w:rsidR="005E17B6" w:rsidRPr="003E231E" w:rsidRDefault="00FC50A8" w:rsidP="00737CDD">
      <w:pPr>
        <w:spacing w:before="240"/>
        <w:rPr>
          <w:lang w:val="ru-RU"/>
        </w:rPr>
      </w:pPr>
      <w:del w:id="455" w:author="Dima" w:date="2014-12-29T18:39:00Z">
        <w:r w:rsidDel="003E231E">
          <w:rPr>
            <w:lang w:val="ru-RU"/>
          </w:rPr>
          <w:delText>Однако н</w:delText>
        </w:r>
      </w:del>
      <w:ins w:id="456" w:author="Dima" w:date="2014-12-29T18:39:00Z">
        <w:r w:rsidR="003E231E">
          <w:rPr>
            <w:lang w:val="ru-RU"/>
          </w:rPr>
          <w:t>Н</w:t>
        </w:r>
      </w:ins>
      <w:r>
        <w:rPr>
          <w:lang w:val="ru-RU"/>
        </w:rPr>
        <w:t xml:space="preserve">есложно видеть, что </w:t>
      </w:r>
      <w:r w:rsidR="0048571F">
        <w:rPr>
          <w:lang w:val="ru-RU"/>
        </w:rPr>
        <w:t>в случае указателей на данные, выделенные со стека</w:t>
      </w:r>
      <w:r w:rsidR="00C21B1A">
        <w:rPr>
          <w:lang w:val="ru-RU"/>
        </w:rPr>
        <w:t>,</w:t>
      </w:r>
      <w:r w:rsidR="0048571F">
        <w:rPr>
          <w:lang w:val="ru-RU"/>
        </w:rPr>
        <w:t xml:space="preserve"> одной </w:t>
      </w:r>
      <w:r>
        <w:rPr>
          <w:lang w:val="ru-RU"/>
        </w:rPr>
        <w:t>проверки допустимого диапазона недостаточно</w:t>
      </w:r>
      <w:del w:id="457" w:author="Dima" w:date="2014-12-29T18:40:00Z">
        <w:r w:rsidR="005E17B6" w:rsidRPr="005E17B6" w:rsidDel="003E231E">
          <w:rPr>
            <w:lang w:val="ru-RU"/>
          </w:rPr>
          <w:delText>.</w:delText>
        </w:r>
      </w:del>
      <w:ins w:id="458" w:author="Dima" w:date="2014-12-29T18:40:00Z">
        <w:r w:rsidR="003E231E" w:rsidRPr="003E231E">
          <w:rPr>
            <w:lang w:val="ru-RU"/>
            <w:rPrChange w:id="459" w:author="Dima" w:date="2014-12-29T18:40:00Z">
              <w:rPr/>
            </w:rPrChange>
          </w:rPr>
          <w:t>:</w:t>
        </w:r>
      </w:ins>
    </w:p>
    <w:p w:rsidR="005E17B6" w:rsidRDefault="005E17B6" w:rsidP="005E17B6">
      <w:pPr>
        <w:pStyle w:val="CodeSnippet"/>
        <w:rPr>
          <w:lang w:val="en-US"/>
        </w:rPr>
      </w:pPr>
      <w:r>
        <w:rPr>
          <w:lang w:val="en-US"/>
        </w:rPr>
        <w:t>foo ()</w:t>
      </w:r>
    </w:p>
    <w:p w:rsidR="005E17B6" w:rsidRDefault="005E17B6" w:rsidP="005E17B6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5E17B6" w:rsidRDefault="001A1288" w:rsidP="005E17B6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5E17B6">
        <w:rPr>
          <w:lang w:val="en-US"/>
        </w:rPr>
        <w:t>int* p;</w:t>
      </w:r>
    </w:p>
    <w:p w:rsidR="005E17B6" w:rsidRPr="00EE357F" w:rsidRDefault="005E17B6" w:rsidP="005E17B6">
      <w:pPr>
        <w:pStyle w:val="CodeSnippet"/>
        <w:rPr>
          <w:lang w:val="en-US"/>
        </w:rPr>
      </w:pPr>
    </w:p>
    <w:p w:rsidR="005E17B6" w:rsidRPr="006B0A8F" w:rsidRDefault="001A1288" w:rsidP="005E17B6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5E17B6">
        <w:rPr>
          <w:lang w:val="en-US"/>
        </w:rPr>
        <w:t>{</w:t>
      </w:r>
    </w:p>
    <w:p w:rsidR="005E17B6" w:rsidRDefault="00AF53FF" w:rsidP="005E17B6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E17B6">
        <w:rPr>
          <w:lang w:val="en-US"/>
        </w:rPr>
        <w:t>int a = 10;</w:t>
      </w:r>
    </w:p>
    <w:p w:rsidR="005E17B6" w:rsidRPr="00552CB5" w:rsidRDefault="00AF53FF" w:rsidP="005E17B6">
      <w:pPr>
        <w:pStyle w:val="CodeSnippet"/>
      </w:pPr>
      <w:r>
        <w:rPr>
          <w:lang w:val="en-US"/>
        </w:rPr>
        <w:t xml:space="preserve">        </w:t>
      </w:r>
      <w:r w:rsidR="005E17B6">
        <w:rPr>
          <w:lang w:val="en-US"/>
        </w:rPr>
        <w:t>p</w:t>
      </w:r>
      <w:r w:rsidR="005E17B6" w:rsidRPr="00552CB5">
        <w:t xml:space="preserve"> = &amp;</w:t>
      </w:r>
      <w:r w:rsidR="005E17B6">
        <w:rPr>
          <w:lang w:val="en-US"/>
        </w:rPr>
        <w:t>a</w:t>
      </w:r>
      <w:r w:rsidR="005E17B6" w:rsidRPr="00552CB5">
        <w:t>;</w:t>
      </w:r>
    </w:p>
    <w:p w:rsidR="005E17B6" w:rsidRPr="00552CB5" w:rsidRDefault="001A1288" w:rsidP="005E17B6">
      <w:pPr>
        <w:pStyle w:val="CodeSnippet"/>
      </w:pPr>
      <w:r w:rsidRPr="00552CB5">
        <w:t xml:space="preserve">    </w:t>
      </w:r>
      <w:r w:rsidR="005E17B6" w:rsidRPr="00552CB5">
        <w:t>}</w:t>
      </w:r>
    </w:p>
    <w:p w:rsidR="005E17B6" w:rsidRPr="00552CB5" w:rsidRDefault="005E17B6" w:rsidP="005E17B6">
      <w:pPr>
        <w:pStyle w:val="CodeSnippet"/>
      </w:pPr>
    </w:p>
    <w:p w:rsidR="005E17B6" w:rsidRPr="005D67DE" w:rsidRDefault="001A1288" w:rsidP="005E17B6">
      <w:pPr>
        <w:pStyle w:val="CodeSnippet"/>
      </w:pPr>
      <w:r>
        <w:t xml:space="preserve">    </w:t>
      </w:r>
      <w:r w:rsidR="005E17B6" w:rsidRPr="005D67DE">
        <w:t>// ...</w:t>
      </w:r>
    </w:p>
    <w:p w:rsidR="001A1288" w:rsidRDefault="001A1288" w:rsidP="005E17B6">
      <w:pPr>
        <w:pStyle w:val="CodeSnippet"/>
      </w:pPr>
    </w:p>
    <w:p w:rsidR="005E17B6" w:rsidRPr="005D67DE" w:rsidRDefault="001A1288" w:rsidP="005E17B6">
      <w:pPr>
        <w:pStyle w:val="CodeSnippet"/>
      </w:pPr>
      <w:r>
        <w:t xml:space="preserve">    </w:t>
      </w:r>
      <w:r w:rsidR="005E17B6" w:rsidRPr="00EE357F">
        <w:t>*</w:t>
      </w:r>
      <w:r w:rsidR="005E17B6">
        <w:rPr>
          <w:lang w:val="en-US"/>
        </w:rPr>
        <w:t>p</w:t>
      </w:r>
      <w:r w:rsidR="005E17B6" w:rsidRPr="00EE357F">
        <w:t xml:space="preserve"> = 20;</w:t>
      </w:r>
      <w:r w:rsidR="005E17B6">
        <w:t xml:space="preserve"> </w:t>
      </w:r>
      <w:r w:rsidR="005E17B6" w:rsidRPr="00EE357F">
        <w:t xml:space="preserve">// </w:t>
      </w:r>
      <w:r w:rsidR="005E17B6">
        <w:rPr>
          <w:lang w:val="en-US"/>
        </w:rPr>
        <w:t>bang</w:t>
      </w:r>
      <w:r w:rsidR="005E17B6" w:rsidRPr="00EE357F">
        <w:t>!</w:t>
      </w:r>
      <w:r w:rsidR="005E17B6" w:rsidRPr="005D67DE">
        <w:t>!</w:t>
      </w:r>
    </w:p>
    <w:p w:rsidR="005E17B6" w:rsidRPr="00EE357F" w:rsidRDefault="005E17B6" w:rsidP="005E17B6">
      <w:pPr>
        <w:pStyle w:val="CodeSnippet"/>
      </w:pPr>
      <w:r w:rsidRPr="00EE357F">
        <w:t>}</w:t>
      </w:r>
    </w:p>
    <w:p w:rsidR="006F1080" w:rsidRDefault="0048571F" w:rsidP="00006190">
      <w:pPr>
        <w:spacing w:before="240"/>
        <w:rPr>
          <w:lang w:val="ru-RU"/>
        </w:rPr>
      </w:pPr>
      <w:r>
        <w:rPr>
          <w:lang w:val="ru-RU"/>
        </w:rPr>
        <w:t>У</w:t>
      </w:r>
      <w:r w:rsidR="005E17B6">
        <w:rPr>
          <w:lang w:val="ru-RU"/>
        </w:rPr>
        <w:t xml:space="preserve">казатель из вышеприведённого примера пройдёт проверку на попадание в допустимый диапазон, но косвенное обращение по такому указателю ни к чему хорошему не приведёт. Другими словами, указатель </w:t>
      </w:r>
      <w:r w:rsidR="008750E5">
        <w:rPr>
          <w:lang w:val="ru-RU"/>
        </w:rPr>
        <w:t>сначала был валидным, а затем</w:t>
      </w:r>
      <w:r w:rsidRPr="0048571F">
        <w:rPr>
          <w:lang w:val="ru-RU"/>
        </w:rPr>
        <w:t xml:space="preserve"> –</w:t>
      </w:r>
      <w:r w:rsidR="008750E5">
        <w:rPr>
          <w:lang w:val="ru-RU"/>
        </w:rPr>
        <w:t xml:space="preserve"> вообще</w:t>
      </w:r>
      <w:r w:rsidRPr="0048571F">
        <w:rPr>
          <w:lang w:val="ru-RU"/>
        </w:rPr>
        <w:t xml:space="preserve"> </w:t>
      </w:r>
      <w:r w:rsidR="008750E5">
        <w:rPr>
          <w:lang w:val="ru-RU"/>
        </w:rPr>
        <w:t xml:space="preserve">без </w:t>
      </w:r>
      <w:r w:rsidR="008A68B0">
        <w:rPr>
          <w:lang w:val="ru-RU"/>
        </w:rPr>
        <w:t>какой-</w:t>
      </w:r>
      <w:r>
        <w:rPr>
          <w:lang w:val="ru-RU"/>
        </w:rPr>
        <w:t xml:space="preserve">либо </w:t>
      </w:r>
      <w:r w:rsidR="008750E5">
        <w:rPr>
          <w:lang w:val="ru-RU"/>
        </w:rPr>
        <w:t>модификации</w:t>
      </w:r>
      <w:r>
        <w:rPr>
          <w:lang w:val="ru-RU"/>
        </w:rPr>
        <w:t xml:space="preserve"> –</w:t>
      </w:r>
      <w:r w:rsidR="008750E5">
        <w:rPr>
          <w:lang w:val="ru-RU"/>
        </w:rPr>
        <w:t xml:space="preserve"> </w:t>
      </w:r>
      <w:r w:rsidR="005E17B6">
        <w:rPr>
          <w:lang w:val="ru-RU"/>
        </w:rPr>
        <w:t>стал</w:t>
      </w:r>
      <w:r>
        <w:rPr>
          <w:lang w:val="ru-RU"/>
        </w:rPr>
        <w:t xml:space="preserve"> </w:t>
      </w:r>
      <w:r w:rsidR="00526064">
        <w:rPr>
          <w:lang w:val="ru-RU"/>
        </w:rPr>
        <w:t>невалидным. Буквально</w:t>
      </w:r>
      <w:r w:rsidR="00006190">
        <w:rPr>
          <w:lang w:val="ru-RU"/>
        </w:rPr>
        <w:t xml:space="preserve"> </w:t>
      </w:r>
      <w:r w:rsidR="006F1080">
        <w:rPr>
          <w:lang w:val="ru-RU"/>
        </w:rPr>
        <w:t>испортился от времени!</w:t>
      </w:r>
    </w:p>
    <w:p w:rsidR="006F1080" w:rsidRDefault="006F1080" w:rsidP="005E17B6">
      <w:pPr>
        <w:rPr>
          <w:lang w:val="ru-RU"/>
        </w:rPr>
      </w:pPr>
      <w:r>
        <w:rPr>
          <w:lang w:val="ru-RU"/>
        </w:rPr>
        <w:t xml:space="preserve">Таким образом, помимо проверок на диапазон, необходимо также предотвратить </w:t>
      </w:r>
      <w:r w:rsidR="0048571F">
        <w:rPr>
          <w:lang w:val="ru-RU"/>
        </w:rPr>
        <w:t xml:space="preserve">любую </w:t>
      </w:r>
      <w:r>
        <w:rPr>
          <w:lang w:val="ru-RU"/>
        </w:rPr>
        <w:t xml:space="preserve">утечку адреса за границы времени жизни этого адреса. К сожалению, </w:t>
      </w:r>
      <w:r w:rsidR="0048571F">
        <w:rPr>
          <w:lang w:val="ru-RU"/>
        </w:rPr>
        <w:t xml:space="preserve">одним </w:t>
      </w:r>
      <w:r>
        <w:rPr>
          <w:lang w:val="ru-RU"/>
        </w:rPr>
        <w:t>только статическим анализом на этапе компиляции не обойтись и тут: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int g_</w:t>
      </w:r>
      <w:r>
        <w:rPr>
          <w:lang w:val="en-US"/>
        </w:rPr>
        <w:t>global</w:t>
      </w:r>
      <w:r w:rsidRPr="005D67DE">
        <w:rPr>
          <w:lang w:val="en-US"/>
        </w:rPr>
        <w:t>;</w:t>
      </w:r>
    </w:p>
    <w:p w:rsidR="006F1080" w:rsidRPr="005D67DE" w:rsidRDefault="006F1080" w:rsidP="006F1080">
      <w:pPr>
        <w:pStyle w:val="CodeSnippet"/>
        <w:rPr>
          <w:lang w:val="en-US"/>
        </w:rPr>
      </w:pPr>
    </w:p>
    <w:p w:rsidR="006F1080" w:rsidRPr="006F1080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 xml:space="preserve">class </w:t>
      </w:r>
      <w:r>
        <w:rPr>
          <w:lang w:val="en-US"/>
        </w:rPr>
        <w:t>C1</w:t>
      </w:r>
    </w:p>
    <w:p w:rsidR="0000619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48571F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a</w:t>
      </w:r>
      <w:r w:rsidR="006F1080" w:rsidRPr="006F1080">
        <w:rPr>
          <w:lang w:val="en-US"/>
        </w:rPr>
        <w:t>bstract</w:t>
      </w:r>
      <w:r w:rsidR="006F1080">
        <w:rPr>
          <w:lang w:val="en-US"/>
        </w:rPr>
        <w:t xml:space="preserve"> </w:t>
      </w:r>
      <w:r w:rsidR="006F1080" w:rsidRPr="006F1080">
        <w:rPr>
          <w:lang w:val="en-US"/>
        </w:rPr>
        <w:t>int*</w:t>
      </w:r>
      <w:r w:rsidR="006F1080">
        <w:rPr>
          <w:lang w:val="en-US"/>
        </w:rPr>
        <w:t xml:space="preserve"> foo </w:t>
      </w:r>
      <w:r w:rsidR="006F1080" w:rsidRPr="006F1080">
        <w:rPr>
          <w:lang w:val="en-US"/>
        </w:rPr>
        <w:t>(int* p);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006190" w:rsidRPr="005D67DE" w:rsidRDefault="00006190" w:rsidP="006F1080">
      <w:pPr>
        <w:pStyle w:val="CodeSnippet"/>
        <w:rPr>
          <w:lang w:val="en-US"/>
        </w:rPr>
      </w:pPr>
    </w:p>
    <w:p w:rsidR="00006190" w:rsidRDefault="006F1080" w:rsidP="006F1080">
      <w:pPr>
        <w:pStyle w:val="CodeSnippet"/>
        <w:rPr>
          <w:lang w:val="en-US"/>
        </w:rPr>
      </w:pPr>
      <w:r>
        <w:rPr>
          <w:lang w:val="en-US"/>
        </w:rPr>
        <w:t>class C2: C1</w:t>
      </w: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override int* foo (int* p)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{</w:t>
      </w:r>
    </w:p>
    <w:p w:rsidR="006F1080" w:rsidRDefault="00AF53FF" w:rsidP="006F1080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F1080">
        <w:rPr>
          <w:lang w:val="en-US"/>
        </w:rPr>
        <w:t>return &amp;g_global;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6F1080" w:rsidRPr="005D67DE" w:rsidRDefault="006F1080" w:rsidP="006F1080">
      <w:pPr>
        <w:pStyle w:val="CodeSnippet"/>
        <w:rPr>
          <w:lang w:val="en-US"/>
        </w:rPr>
      </w:pP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lastRenderedPageBreak/>
        <w:t>class C3: C1</w:t>
      </w: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override int* foo (int* p)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{</w:t>
      </w:r>
    </w:p>
    <w:p w:rsidR="006F1080" w:rsidRDefault="00AF53FF" w:rsidP="006F1080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F1080">
        <w:rPr>
          <w:lang w:val="en-US"/>
        </w:rPr>
        <w:t>return p;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</w:p>
    <w:p w:rsidR="006F1080" w:rsidRPr="006F1080" w:rsidRDefault="006F1080" w:rsidP="006F1080">
      <w:pPr>
        <w:pStyle w:val="CodeSnippet"/>
        <w:rPr>
          <w:lang w:val="en-US"/>
        </w:rPr>
      </w:pPr>
      <w:r w:rsidRPr="006F1080">
        <w:rPr>
          <w:lang w:val="en-US"/>
        </w:rPr>
        <w:t>int*</w:t>
      </w:r>
      <w:r>
        <w:rPr>
          <w:lang w:val="en-US"/>
        </w:rPr>
        <w:t xml:space="preserve"> </w:t>
      </w:r>
      <w:r w:rsidRPr="006F1080">
        <w:rPr>
          <w:lang w:val="en-US"/>
        </w:rPr>
        <w:t>foo (</w:t>
      </w:r>
      <w:r>
        <w:rPr>
          <w:lang w:val="en-US"/>
        </w:rPr>
        <w:t>C1* c</w:t>
      </w:r>
      <w:r w:rsidRPr="006F1080">
        <w:rPr>
          <w:lang w:val="en-US"/>
        </w:rPr>
        <w:t xml:space="preserve">) 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F1080" w:rsidRPr="005D67DE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 w:rsidRPr="005D67DE">
        <w:rPr>
          <w:lang w:val="en-US"/>
        </w:rPr>
        <w:t xml:space="preserve">int a; </w:t>
      </w:r>
    </w:p>
    <w:p w:rsidR="006F1080" w:rsidRP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 w:rsidRPr="006F1080">
        <w:rPr>
          <w:lang w:val="en-US"/>
        </w:rPr>
        <w:t xml:space="preserve">return </w:t>
      </w:r>
      <w:r w:rsidR="006F1080">
        <w:rPr>
          <w:lang w:val="en-US"/>
        </w:rPr>
        <w:t>c.foo (&amp;a)</w:t>
      </w:r>
      <w:r w:rsidR="006F1080" w:rsidRPr="006F1080">
        <w:rPr>
          <w:lang w:val="en-US"/>
        </w:rPr>
        <w:t xml:space="preserve">; // </w:t>
      </w:r>
      <w:r w:rsidR="006F1080">
        <w:rPr>
          <w:lang w:val="en-US"/>
        </w:rPr>
        <w:t>b</w:t>
      </w:r>
      <w:r w:rsidR="006F1080" w:rsidRPr="006F1080">
        <w:rPr>
          <w:lang w:val="en-US"/>
        </w:rPr>
        <w:t>ang</w:t>
      </w:r>
      <w:r w:rsidR="006F1080">
        <w:rPr>
          <w:lang w:val="en-US"/>
        </w:rPr>
        <w:t xml:space="preserve"> or no bang</w:t>
      </w:r>
      <w:r w:rsidR="006F1080" w:rsidRPr="006F1080">
        <w:rPr>
          <w:lang w:val="en-US"/>
        </w:rPr>
        <w:t>?</w:t>
      </w:r>
    </w:p>
    <w:p w:rsidR="006F1080" w:rsidRDefault="006F1080" w:rsidP="006F1080">
      <w:pPr>
        <w:pStyle w:val="CodeSnippet"/>
      </w:pPr>
      <w:r w:rsidRPr="006F1080">
        <w:t>}</w:t>
      </w:r>
    </w:p>
    <w:p w:rsidR="00006190" w:rsidRDefault="00006190" w:rsidP="00006190">
      <w:pPr>
        <w:spacing w:before="240"/>
        <w:rPr>
          <w:lang w:val="ru-RU"/>
        </w:rPr>
      </w:pPr>
      <w:r>
        <w:rPr>
          <w:lang w:val="ru-RU"/>
        </w:rPr>
        <w:t xml:space="preserve">Для решения проблемы в самом общем случае </w:t>
      </w:r>
      <w:r>
        <w:t>Jancy</w:t>
      </w:r>
      <w:r w:rsidRPr="00006190">
        <w:rPr>
          <w:lang w:val="ru-RU"/>
        </w:rPr>
        <w:t xml:space="preserve"> </w:t>
      </w:r>
      <w:r>
        <w:t>runtime</w:t>
      </w:r>
      <w:r w:rsidRPr="00006190">
        <w:rPr>
          <w:lang w:val="ru-RU"/>
        </w:rPr>
        <w:t xml:space="preserve"> </w:t>
      </w:r>
      <w:r>
        <w:rPr>
          <w:lang w:val="ru-RU"/>
        </w:rPr>
        <w:t xml:space="preserve">поддерживает потоковую переменную, которая содержит целочисленный уровень вложенности и обновляет её при вызовах функций. Всем стековым адресам назначается этот уровень вложенности, начиная с 2 и выше (в зависимости от глубины области видимости и положения в стеке вызовов). Всем статическим и </w:t>
      </w:r>
      <w:r>
        <w:t>GC</w:t>
      </w:r>
      <w:r w:rsidRPr="00006190">
        <w:rPr>
          <w:lang w:val="ru-RU"/>
        </w:rPr>
        <w:t>-</w:t>
      </w:r>
      <w:r>
        <w:t>heap</w:t>
      </w:r>
      <w:r w:rsidRPr="00006190">
        <w:rPr>
          <w:lang w:val="ru-RU"/>
        </w:rPr>
        <w:t xml:space="preserve"> </w:t>
      </w:r>
      <w:r>
        <w:rPr>
          <w:lang w:val="ru-RU"/>
        </w:rPr>
        <w:t>адресам назначается 0, а потоковым адресам – 1.</w:t>
      </w:r>
    </w:p>
    <w:p w:rsidR="002A32EC" w:rsidRDefault="00006190" w:rsidP="00006190">
      <w:pPr>
        <w:spacing w:before="240"/>
        <w:rPr>
          <w:lang w:val="ru-RU"/>
        </w:rPr>
      </w:pPr>
      <w:r>
        <w:t>Jancy</w:t>
      </w:r>
      <w:r w:rsidRPr="00006190">
        <w:rPr>
          <w:lang w:val="ru-RU"/>
        </w:rPr>
        <w:t xml:space="preserve"> </w:t>
      </w:r>
      <w:r>
        <w:t>runtime</w:t>
      </w:r>
      <w:r w:rsidRPr="00006190">
        <w:rPr>
          <w:lang w:val="ru-RU"/>
        </w:rPr>
        <w:t xml:space="preserve"> </w:t>
      </w:r>
      <w:r>
        <w:rPr>
          <w:lang w:val="ru-RU"/>
        </w:rPr>
        <w:t>не даёт сохранить адрес с более высоким уровнем вложенности в локации с более низким уровнем вложенности.</w:t>
      </w:r>
      <w:r w:rsidR="002A32EC">
        <w:rPr>
          <w:lang w:val="ru-RU"/>
        </w:rPr>
        <w:t xml:space="preserve"> Тут придётся повторить </w:t>
      </w:r>
      <w:ins w:id="460" w:author="Vladimir" w:date="2014-12-31T17:08:00Z">
        <w:r w:rsidR="003860CD">
          <w:rPr>
            <w:lang w:val="ru-RU"/>
          </w:rPr>
          <w:t>сентенцию про сопутствующие накладные расходы,</w:t>
        </w:r>
      </w:ins>
      <w:del w:id="461" w:author="Vladimir" w:date="2014-12-31T17:08:00Z">
        <w:r w:rsidR="002A32EC" w:rsidDel="003860CD">
          <w:rPr>
            <w:lang w:val="ru-RU"/>
          </w:rPr>
          <w:delText>сентенцию про две новости</w:delText>
        </w:r>
      </w:del>
      <w:ins w:id="462" w:author="Dima" w:date="2014-12-29T18:41:00Z">
        <w:del w:id="463" w:author="Vladimir" w:date="2014-12-31T17:08:00Z">
          <w:r w:rsidR="003E231E" w:rsidDel="003860CD">
            <w:rPr>
              <w:lang w:val="ru-RU"/>
            </w:rPr>
            <w:delText>стороны</w:delText>
          </w:r>
        </w:del>
      </w:ins>
      <w:del w:id="464" w:author="Vladimir" w:date="2014-12-31T17:08:00Z">
        <w:r w:rsidR="002A32EC" w:rsidDel="003860CD">
          <w:rPr>
            <w:lang w:val="ru-RU"/>
          </w:rPr>
          <w:delText>,</w:delText>
        </w:r>
      </w:del>
      <w:r w:rsidR="002A32EC">
        <w:rPr>
          <w:lang w:val="ru-RU"/>
        </w:rPr>
        <w:t xml:space="preserve"> укороченным вариантом которой будет: да, это не</w:t>
      </w:r>
      <w:r w:rsidR="008A68B0">
        <w:rPr>
          <w:lang w:val="ru-RU"/>
        </w:rPr>
        <w:t xml:space="preserve"> </w:t>
      </w:r>
      <w:r w:rsidR="002A32EC">
        <w:rPr>
          <w:lang w:val="ru-RU"/>
        </w:rPr>
        <w:t xml:space="preserve">бесплатно, но нет, это не так страшно. Кроме того, в данном случае статический анализ (который несомненно будет реализован в </w:t>
      </w:r>
      <w:r w:rsidR="00DA5D75">
        <w:rPr>
          <w:lang w:val="ru-RU"/>
        </w:rPr>
        <w:t>дальнейшем</w:t>
      </w:r>
      <w:r w:rsidR="002A32EC">
        <w:rPr>
          <w:lang w:val="ru-RU"/>
        </w:rPr>
        <w:t xml:space="preserve">), сможет </w:t>
      </w:r>
      <w:ins w:id="465" w:author="Dima" w:date="2014-12-29T18:41:00Z">
        <w:r w:rsidR="003E231E">
          <w:rPr>
            <w:lang w:val="ru-RU"/>
          </w:rPr>
          <w:t>выявить</w:t>
        </w:r>
      </w:ins>
      <w:del w:id="466" w:author="Dima" w:date="2014-12-29T18:41:00Z">
        <w:r w:rsidR="002A32EC" w:rsidDel="003E231E">
          <w:rPr>
            <w:lang w:val="ru-RU"/>
          </w:rPr>
          <w:delText>перенести</w:delText>
        </w:r>
      </w:del>
      <w:r w:rsidR="002A32EC">
        <w:rPr>
          <w:lang w:val="ru-RU"/>
        </w:rPr>
        <w:t xml:space="preserve"> гораздо более значительную часть ошибок на этап</w:t>
      </w:r>
      <w:ins w:id="467" w:author="Dima" w:date="2014-12-29T18:41:00Z">
        <w:r w:rsidR="003E231E">
          <w:rPr>
            <w:lang w:val="ru-RU"/>
          </w:rPr>
          <w:t>е</w:t>
        </w:r>
      </w:ins>
      <w:r w:rsidR="002A32EC">
        <w:rPr>
          <w:lang w:val="ru-RU"/>
        </w:rPr>
        <w:t xml:space="preserve"> компиляции, чем это </w:t>
      </w:r>
      <w:ins w:id="468" w:author="Dima" w:date="2014-12-29T18:42:00Z">
        <w:r w:rsidR="003E231E">
          <w:rPr>
            <w:lang w:val="ru-RU"/>
          </w:rPr>
          <w:t xml:space="preserve">было бы </w:t>
        </w:r>
      </w:ins>
      <w:r w:rsidR="002A32EC">
        <w:rPr>
          <w:lang w:val="ru-RU"/>
        </w:rPr>
        <w:t>возможно с проверками диапазонов</w:t>
      </w:r>
      <w:r w:rsidR="00E3552A">
        <w:rPr>
          <w:lang w:val="ru-RU"/>
        </w:rPr>
        <w:t>:</w:t>
      </w:r>
    </w:p>
    <w:p w:rsidR="002A32EC" w:rsidRPr="00DA5D75" w:rsidRDefault="002A32EC" w:rsidP="002A32EC">
      <w:pPr>
        <w:pStyle w:val="CodeSnippet"/>
        <w:rPr>
          <w:lang w:val="en-US"/>
        </w:rPr>
      </w:pPr>
      <w:r>
        <w:rPr>
          <w:lang w:val="en-US"/>
        </w:rPr>
        <w:t>foo</w:t>
      </w:r>
      <w:r w:rsidRPr="00DA5D75">
        <w:rPr>
          <w:lang w:val="en-US"/>
        </w:rPr>
        <w:t xml:space="preserve"> ()</w:t>
      </w:r>
    </w:p>
    <w:p w:rsidR="002A32EC" w:rsidRPr="00DA5D75" w:rsidRDefault="002A32EC" w:rsidP="002A32EC">
      <w:pPr>
        <w:pStyle w:val="CodeSnippet"/>
        <w:rPr>
          <w:lang w:val="en-US"/>
        </w:rPr>
      </w:pPr>
      <w:r w:rsidRPr="00DA5D75">
        <w:rPr>
          <w:lang w:val="en-US"/>
        </w:rPr>
        <w:t>{</w:t>
      </w:r>
    </w:p>
    <w:p w:rsidR="001A1288" w:rsidRDefault="001A1288" w:rsidP="001A1288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>
        <w:rPr>
          <w:lang w:val="en-US"/>
        </w:rPr>
        <w:t>int* p;</w:t>
      </w:r>
    </w:p>
    <w:p w:rsidR="00DA5D75" w:rsidRPr="00DA5D75" w:rsidRDefault="001A1288" w:rsidP="001A1288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DA5D75" w:rsidRPr="00DA5D75">
        <w:rPr>
          <w:lang w:val="en-US"/>
        </w:rPr>
        <w:t>int** pp = &amp;p;</w:t>
      </w:r>
    </w:p>
    <w:p w:rsidR="00DA5D75" w:rsidRDefault="00DA5D75" w:rsidP="002A32EC">
      <w:pPr>
        <w:pStyle w:val="CodeSnippet"/>
        <w:rPr>
          <w:lang w:val="en-US"/>
        </w:rPr>
      </w:pPr>
    </w:p>
    <w:p w:rsidR="00DA5D75" w:rsidRPr="00DA5D75" w:rsidRDefault="001A1288" w:rsidP="002A32EC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DA5D75">
        <w:rPr>
          <w:lang w:val="en-US"/>
        </w:rPr>
        <w:t>{</w:t>
      </w:r>
    </w:p>
    <w:p w:rsidR="002A32EC" w:rsidRP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32EC" w:rsidRPr="00DA5D75">
        <w:rPr>
          <w:lang w:val="en-US"/>
        </w:rPr>
        <w:t>int x;</w:t>
      </w:r>
    </w:p>
    <w:p w:rsid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>
        <w:rPr>
          <w:lang w:val="en-US"/>
        </w:rPr>
        <w:t>int* p2 = &amp;x; // OK</w:t>
      </w:r>
    </w:p>
    <w:p w:rsid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>
        <w:rPr>
          <w:lang w:val="en-US"/>
        </w:rPr>
        <w:t>p = &amp;x;       // &lt;-- error</w:t>
      </w:r>
    </w:p>
    <w:p w:rsidR="002A32EC" w:rsidRP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 w:rsidRPr="00DA5D75">
        <w:rPr>
          <w:lang w:val="en-US"/>
        </w:rPr>
        <w:t>*</w:t>
      </w:r>
      <w:r w:rsidR="00DA5D75">
        <w:rPr>
          <w:lang w:val="en-US"/>
        </w:rPr>
        <w:t>pp</w:t>
      </w:r>
      <w:r w:rsidR="00DA5D75" w:rsidRPr="00DA5D75">
        <w:rPr>
          <w:lang w:val="en-US"/>
        </w:rPr>
        <w:t xml:space="preserve"> = &amp;</w:t>
      </w:r>
      <w:r w:rsidR="00DA5D75">
        <w:rPr>
          <w:lang w:val="en-US"/>
        </w:rPr>
        <w:t>x</w:t>
      </w:r>
      <w:r w:rsidR="00DA5D75" w:rsidRPr="00DA5D75">
        <w:rPr>
          <w:lang w:val="en-US"/>
        </w:rPr>
        <w:t xml:space="preserve">; </w:t>
      </w:r>
      <w:r w:rsidR="00DA5D75">
        <w:rPr>
          <w:lang w:val="en-US"/>
        </w:rPr>
        <w:t xml:space="preserve">    </w:t>
      </w:r>
      <w:r w:rsidR="00DA5D75" w:rsidRPr="00DA5D75">
        <w:rPr>
          <w:lang w:val="en-US"/>
        </w:rPr>
        <w:t xml:space="preserve">// &lt;-- </w:t>
      </w:r>
      <w:r w:rsidR="00DA5D75">
        <w:rPr>
          <w:lang w:val="en-US"/>
        </w:rPr>
        <w:t>error</w:t>
      </w:r>
    </w:p>
    <w:p w:rsidR="00DA5D75" w:rsidRPr="005D67DE" w:rsidRDefault="001A1288" w:rsidP="002A32EC">
      <w:pPr>
        <w:pStyle w:val="CodeSnippet"/>
      </w:pPr>
      <w:r w:rsidRPr="00552CB5">
        <w:rPr>
          <w:lang w:val="en-US"/>
        </w:rPr>
        <w:t xml:space="preserve">    </w:t>
      </w:r>
      <w:r w:rsidR="00DA5D75" w:rsidRPr="005D67DE">
        <w:t>}</w:t>
      </w:r>
    </w:p>
    <w:p w:rsidR="00DA5D75" w:rsidRPr="00DA5D75" w:rsidRDefault="00DA5D75" w:rsidP="002A32EC">
      <w:pPr>
        <w:pStyle w:val="CodeSnippet"/>
      </w:pPr>
      <w:r w:rsidRPr="00DA5D75">
        <w:t>}</w:t>
      </w:r>
    </w:p>
    <w:p w:rsidR="00CB052F" w:rsidRDefault="00CB052F" w:rsidP="00CB052F">
      <w:pPr>
        <w:spacing w:before="240"/>
        <w:rPr>
          <w:lang w:val="ru-RU"/>
        </w:rPr>
      </w:pPr>
      <w:r>
        <w:rPr>
          <w:lang w:val="ru-RU"/>
        </w:rPr>
        <w:t xml:space="preserve">С понятием указателя </w:t>
      </w:r>
      <w:r w:rsidRPr="000B784A">
        <w:rPr>
          <w:lang w:val="ru-RU"/>
        </w:rPr>
        <w:t xml:space="preserve">рука </w:t>
      </w:r>
      <w:r w:rsidR="00E3552A" w:rsidRPr="000B784A">
        <w:rPr>
          <w:lang w:val="ru-RU"/>
        </w:rPr>
        <w:t>об</w:t>
      </w:r>
      <w:r w:rsidRPr="000B784A">
        <w:rPr>
          <w:lang w:val="ru-RU"/>
        </w:rPr>
        <w:t xml:space="preserve"> руку</w:t>
      </w:r>
      <w:r>
        <w:rPr>
          <w:lang w:val="ru-RU"/>
        </w:rPr>
        <w:t xml:space="preserve"> идёт понятие </w:t>
      </w:r>
      <w:r>
        <w:t>const</w:t>
      </w:r>
      <w:r w:rsidRPr="00680986">
        <w:rPr>
          <w:lang w:val="ru-RU"/>
        </w:rPr>
        <w:t>-</w:t>
      </w:r>
      <w:r>
        <w:rPr>
          <w:lang w:val="ru-RU"/>
        </w:rPr>
        <w:t>корректности. К сожалению, проектировщики большинства современных языков решили полностью отказаться от поддержки этого замечательного инструмента, позволяющего отлавливать целые классы логических ошибок на этапе компиляции и проектировать более дуракобезопасные библиотеки.</w:t>
      </w:r>
    </w:p>
    <w:p w:rsidR="00CB052F" w:rsidRDefault="00CB052F" w:rsidP="00CB052F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del w:id="469" w:author="Dima" w:date="2014-12-29T18:42:00Z">
        <w:r w:rsidRPr="007D6F14" w:rsidDel="003E231E">
          <w:rPr>
            <w:lang w:val="ru-RU"/>
          </w:rPr>
          <w:delText>,</w:delText>
        </w:r>
      </w:del>
      <w:r w:rsidRPr="007D6F14">
        <w:rPr>
          <w:lang w:val="ru-RU"/>
        </w:rPr>
        <w:t xml:space="preserve"> </w:t>
      </w:r>
      <w:r>
        <w:rPr>
          <w:lang w:val="ru-RU"/>
        </w:rPr>
        <w:t xml:space="preserve">как языке, одним из столпов которого являются указатели, </w:t>
      </w:r>
      <w:r>
        <w:t>const</w:t>
      </w:r>
      <w:r w:rsidRPr="007D6F14">
        <w:rPr>
          <w:lang w:val="ru-RU"/>
        </w:rPr>
        <w:t>-</w:t>
      </w:r>
      <w:r>
        <w:rPr>
          <w:lang w:val="ru-RU"/>
        </w:rPr>
        <w:t xml:space="preserve">корректность </w:t>
      </w:r>
      <w:del w:id="470" w:author="Dima" w:date="2014-12-29T18:42:00Z">
        <w:r w:rsidDel="003E231E">
          <w:rPr>
            <w:lang w:val="ru-RU"/>
          </w:rPr>
          <w:delText xml:space="preserve">полностью </w:delText>
        </w:r>
      </w:del>
      <w:r>
        <w:rPr>
          <w:lang w:val="ru-RU"/>
        </w:rPr>
        <w:t>реализована</w:t>
      </w:r>
      <w:ins w:id="471" w:author="Dima" w:date="2014-12-29T18:42:00Z">
        <w:r w:rsidR="003E231E">
          <w:rPr>
            <w:lang w:val="ru-RU"/>
          </w:rPr>
          <w:t xml:space="preserve"> полностью</w:t>
        </w:r>
      </w:ins>
      <w:r>
        <w:rPr>
          <w:lang w:val="ru-RU"/>
        </w:rPr>
        <w:t>.</w:t>
      </w:r>
      <w:r w:rsidRPr="007D6F14">
        <w:rPr>
          <w:lang w:val="ru-RU"/>
        </w:rPr>
        <w:t xml:space="preserve"> </w:t>
      </w:r>
      <w:r>
        <w:rPr>
          <w:lang w:val="ru-RU"/>
        </w:rPr>
        <w:t xml:space="preserve">Там, где необходимо обеспечить гарантию неизменности значений, доступных через указатель, указатель требуется снабдить модификатором </w:t>
      </w:r>
      <w:del w:id="472" w:author="Dima" w:date="2014-12-29T18:42:00Z">
        <w:r w:rsidRPr="007D6F14" w:rsidDel="003E231E">
          <w:rPr>
            <w:lang w:val="ru-RU"/>
          </w:rPr>
          <w:delText>‘</w:delText>
        </w:r>
      </w:del>
      <w:r>
        <w:t>const</w:t>
      </w:r>
      <w:del w:id="473" w:author="Dima" w:date="2014-12-29T18:42:00Z">
        <w:r w:rsidDel="003E231E">
          <w:rPr>
            <w:lang w:val="ru-RU"/>
          </w:rPr>
          <w:delText>’</w:delText>
        </w:r>
      </w:del>
      <w:r>
        <w:rPr>
          <w:lang w:val="ru-RU"/>
        </w:rPr>
        <w:t xml:space="preserve"> – как в </w:t>
      </w:r>
      <w:r>
        <w:t>C</w:t>
      </w:r>
      <w:r w:rsidRPr="00CB052F">
        <w:rPr>
          <w:lang w:val="ru-RU"/>
        </w:rPr>
        <w:t>++.</w:t>
      </w:r>
      <w:r>
        <w:rPr>
          <w:lang w:val="ru-RU"/>
        </w:rPr>
        <w:t xml:space="preserve"> Однако</w:t>
      </w:r>
      <w:r w:rsidR="00050CEB">
        <w:rPr>
          <w:lang w:val="ru-RU"/>
        </w:rPr>
        <w:t>,</w:t>
      </w:r>
      <w:r>
        <w:rPr>
          <w:lang w:val="ru-RU"/>
        </w:rPr>
        <w:t xml:space="preserve"> в отличие от </w:t>
      </w:r>
      <w:r>
        <w:t>C</w:t>
      </w:r>
      <w:r w:rsidRPr="00CB052F">
        <w:rPr>
          <w:lang w:val="ru-RU"/>
        </w:rPr>
        <w:t xml:space="preserve">++, </w:t>
      </w:r>
      <w:r>
        <w:t>Jancy</w:t>
      </w:r>
      <w:r w:rsidRPr="00CB052F">
        <w:rPr>
          <w:lang w:val="ru-RU"/>
        </w:rPr>
        <w:t xml:space="preserve"> </w:t>
      </w:r>
      <w:r>
        <w:rPr>
          <w:lang w:val="ru-RU"/>
        </w:rPr>
        <w:t xml:space="preserve">не даёт </w:t>
      </w:r>
      <w:r w:rsidR="00050CEB">
        <w:rPr>
          <w:lang w:val="ru-RU"/>
        </w:rPr>
        <w:t>жульничать</w:t>
      </w:r>
      <w:r>
        <w:rPr>
          <w:lang w:val="ru-RU"/>
        </w:rPr>
        <w:t xml:space="preserve"> и приводить </w:t>
      </w:r>
      <w:r>
        <w:t>const</w:t>
      </w:r>
      <w:r w:rsidRPr="00CB052F">
        <w:rPr>
          <w:lang w:val="ru-RU"/>
        </w:rPr>
        <w:t>-</w:t>
      </w:r>
      <w:r>
        <w:rPr>
          <w:lang w:val="ru-RU"/>
        </w:rPr>
        <w:t>указатели к не-</w:t>
      </w:r>
      <w:r>
        <w:t>const</w:t>
      </w:r>
      <w:r w:rsidRPr="00CB052F">
        <w:rPr>
          <w:lang w:val="ru-RU"/>
        </w:rPr>
        <w:t>-</w:t>
      </w:r>
      <w:r>
        <w:rPr>
          <w:lang w:val="ru-RU"/>
        </w:rPr>
        <w:t>указателям</w:t>
      </w:r>
      <w:ins w:id="474" w:author="Dima" w:date="2014-12-29T18:43:00Z">
        <w:r w:rsidR="003E231E">
          <w:rPr>
            <w:lang w:val="ru-RU"/>
          </w:rPr>
          <w:t>:</w:t>
        </w:r>
      </w:ins>
      <w:del w:id="475" w:author="Dima" w:date="2014-12-29T18:43:00Z">
        <w:r w:rsidDel="003E231E">
          <w:rPr>
            <w:lang w:val="ru-RU"/>
          </w:rPr>
          <w:delText>.</w:delText>
        </w:r>
      </w:del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transpose (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Point* dst,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Point const* src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)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CB052F" w:rsidRPr="005D67DE">
        <w:rPr>
          <w:lang w:val="en-US"/>
        </w:rPr>
        <w:t>int x = src.m_x;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dst.m_x = src.m_y;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dst.m_y = x;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 xml:space="preserve">src.m_x = 0; </w:t>
      </w:r>
      <w:r w:rsidR="00E42431" w:rsidRPr="009804CC">
        <w:rPr>
          <w:lang w:val="en-US"/>
        </w:rPr>
        <w:t xml:space="preserve">             </w:t>
      </w:r>
      <w:r w:rsidR="00CB052F" w:rsidRPr="005D67DE">
        <w:rPr>
          <w:lang w:val="en-US"/>
        </w:rPr>
        <w:t>// &lt;-- error</w:t>
      </w:r>
    </w:p>
    <w:p w:rsidR="00CB052F" w:rsidRPr="00CB052F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CB052F">
        <w:rPr>
          <w:lang w:val="en-US"/>
        </w:rPr>
        <w:t>Point* p2 = (Point*) src; // &lt;-- error</w:t>
      </w:r>
    </w:p>
    <w:p w:rsidR="00CB052F" w:rsidRPr="00CB052F" w:rsidRDefault="00CB052F" w:rsidP="00CB052F">
      <w:pPr>
        <w:pStyle w:val="CodeSnippet"/>
        <w:rPr>
          <w:lang w:val="en-US"/>
        </w:rPr>
      </w:pPr>
      <w:r w:rsidRPr="00CB052F">
        <w:rPr>
          <w:lang w:val="en-US"/>
        </w:rPr>
        <w:t>}</w:t>
      </w:r>
    </w:p>
    <w:p w:rsidR="00CB052F" w:rsidRPr="008750E5" w:rsidRDefault="008B70EE" w:rsidP="00CB052F">
      <w:pPr>
        <w:spacing w:before="240"/>
        <w:rPr>
          <w:lang w:val="ru-RU"/>
        </w:rPr>
      </w:pPr>
      <w:r>
        <w:rPr>
          <w:lang w:val="ru-RU"/>
        </w:rPr>
        <w:t xml:space="preserve">Что касается </w:t>
      </w:r>
      <w:r>
        <w:t>const</w:t>
      </w:r>
      <w:r>
        <w:rPr>
          <w:lang w:val="ru-RU"/>
        </w:rPr>
        <w:t xml:space="preserve">-корректности в отношении методов и полей, то </w:t>
      </w:r>
      <w:r>
        <w:t>Jancy</w:t>
      </w:r>
      <w:r w:rsidRPr="008B70EE">
        <w:rPr>
          <w:lang w:val="ru-RU"/>
        </w:rPr>
        <w:t xml:space="preserve"> </w:t>
      </w:r>
      <w:r w:rsidR="008750E5">
        <w:rPr>
          <w:lang w:val="ru-RU"/>
        </w:rPr>
        <w:t xml:space="preserve">и тут использует </w:t>
      </w:r>
      <w:r>
        <w:rPr>
          <w:lang w:val="ru-RU"/>
        </w:rPr>
        <w:t>с</w:t>
      </w:r>
      <w:r w:rsidR="00CB052F">
        <w:rPr>
          <w:lang w:val="ru-RU"/>
        </w:rPr>
        <w:t xml:space="preserve">интаксис </w:t>
      </w:r>
      <w:r w:rsidR="008750E5">
        <w:t>C</w:t>
      </w:r>
      <w:r w:rsidR="008750E5" w:rsidRPr="008750E5">
        <w:rPr>
          <w:lang w:val="ru-RU"/>
        </w:rPr>
        <w:t>++: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class C1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int m_field;</w:t>
      </w:r>
    </w:p>
    <w:p w:rsidR="00CB052F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mutable int m_mutableField;</w:t>
      </w:r>
    </w:p>
    <w:p w:rsidR="001A1288" w:rsidRPr="005D67DE" w:rsidRDefault="001A1288" w:rsidP="00CB052F">
      <w:pPr>
        <w:pStyle w:val="CodeSnippet"/>
        <w:rPr>
          <w:lang w:val="en-US"/>
        </w:rPr>
      </w:pPr>
    </w:p>
    <w:p w:rsidR="00CB052F" w:rsidRPr="008B70E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B70EE" w:rsidRPr="005D67DE">
        <w:rPr>
          <w:lang w:val="en-US"/>
        </w:rPr>
        <w:t>foo () const</w:t>
      </w:r>
      <w:r w:rsidR="008B70EE">
        <w:rPr>
          <w:lang w:val="en-US"/>
        </w:rPr>
        <w:t>;</w:t>
      </w:r>
    </w:p>
    <w:p w:rsidR="00CB052F" w:rsidRPr="008B70E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B70EE" w:rsidRPr="005D67DE">
        <w:rPr>
          <w:lang w:val="en-US"/>
        </w:rPr>
        <w:t>bar (</w:t>
      </w:r>
      <w:r w:rsidR="00CB052F" w:rsidRPr="005D67DE">
        <w:rPr>
          <w:lang w:val="en-US"/>
        </w:rPr>
        <w:t>)</w:t>
      </w:r>
      <w:r w:rsidR="008B70EE">
        <w:rPr>
          <w:lang w:val="en-US"/>
        </w:rPr>
        <w:t>;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baz (C1</w:t>
      </w:r>
      <w:r w:rsidR="008B70EE">
        <w:rPr>
          <w:lang w:val="en-US"/>
        </w:rPr>
        <w:t xml:space="preserve"> </w:t>
      </w:r>
      <w:r w:rsidR="008B70EE" w:rsidRPr="005D67DE">
        <w:rPr>
          <w:lang w:val="en-US"/>
        </w:rPr>
        <w:t>const</w:t>
      </w:r>
      <w:r w:rsidRPr="005D67DE">
        <w:rPr>
          <w:lang w:val="en-US"/>
        </w:rPr>
        <w:t>* p)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 xml:space="preserve">p.foo (); 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p.m_mutableField = 100;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8750E5" w:rsidRPr="008750E5" w:rsidRDefault="00552CB5" w:rsidP="008750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750E5" w:rsidRPr="008750E5">
        <w:rPr>
          <w:lang w:val="en-US"/>
        </w:rPr>
        <w:t>p.m_field = 200; // &lt;-- error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8750E5">
        <w:rPr>
          <w:lang w:val="en-US"/>
        </w:rPr>
        <w:t>p</w:t>
      </w:r>
      <w:r w:rsidR="00CB052F" w:rsidRPr="005D67DE">
        <w:rPr>
          <w:lang w:val="en-US"/>
        </w:rPr>
        <w:t>.</w:t>
      </w:r>
      <w:r w:rsidR="00CB052F" w:rsidRPr="008750E5">
        <w:rPr>
          <w:lang w:val="en-US"/>
        </w:rPr>
        <w:t>bar</w:t>
      </w:r>
      <w:r w:rsidR="00CB052F" w:rsidRPr="005D67DE">
        <w:rPr>
          <w:lang w:val="en-US"/>
        </w:rPr>
        <w:t xml:space="preserve"> ();     </w:t>
      </w:r>
      <w:r w:rsidR="008750E5" w:rsidRPr="005D67DE">
        <w:rPr>
          <w:lang w:val="en-US"/>
        </w:rPr>
        <w:t xml:space="preserve">   </w:t>
      </w:r>
      <w:r w:rsidR="00CB052F" w:rsidRPr="005D67DE">
        <w:rPr>
          <w:lang w:val="en-US"/>
        </w:rPr>
        <w:t xml:space="preserve">// &lt;-- </w:t>
      </w:r>
      <w:r w:rsidR="00CB052F" w:rsidRPr="008750E5">
        <w:rPr>
          <w:lang w:val="en-US"/>
        </w:rPr>
        <w:t>error</w:t>
      </w:r>
    </w:p>
    <w:p w:rsidR="00CB052F" w:rsidRPr="00A038EB" w:rsidRDefault="00CB052F" w:rsidP="00CB052F">
      <w:pPr>
        <w:pStyle w:val="CodeSnippet"/>
      </w:pPr>
      <w:r w:rsidRPr="00A038EB">
        <w:t>}</w:t>
      </w:r>
    </w:p>
    <w:p w:rsidR="009641D0" w:rsidRDefault="008750E5" w:rsidP="00DA5D75">
      <w:pPr>
        <w:spacing w:before="240"/>
        <w:rPr>
          <w:lang w:val="ru-RU"/>
        </w:rPr>
      </w:pPr>
      <w:r>
        <w:rPr>
          <w:lang w:val="ru-RU"/>
        </w:rPr>
        <w:t xml:space="preserve">Вернёмся к вопросу безопасности указателей. </w:t>
      </w:r>
      <w:r w:rsidR="0048571F">
        <w:t>Jancy</w:t>
      </w:r>
      <w:r w:rsidR="0048571F" w:rsidRPr="0048571F">
        <w:rPr>
          <w:lang w:val="ru-RU"/>
        </w:rPr>
        <w:t xml:space="preserve"> </w:t>
      </w:r>
      <w:r w:rsidR="0048571F">
        <w:rPr>
          <w:lang w:val="ru-RU"/>
        </w:rPr>
        <w:t xml:space="preserve">обеспечивает безопасность операций с указателями </w:t>
      </w:r>
      <w:r w:rsidR="004153E9">
        <w:rPr>
          <w:lang w:val="ru-RU"/>
        </w:rPr>
        <w:t xml:space="preserve">с помощью валидаторов, но кто обеспечивает </w:t>
      </w:r>
      <w:r w:rsidR="00F61056">
        <w:rPr>
          <w:lang w:val="ru-RU"/>
        </w:rPr>
        <w:t>безопасность самих</w:t>
      </w:r>
      <w:r w:rsidR="004153E9">
        <w:rPr>
          <w:lang w:val="ru-RU"/>
        </w:rPr>
        <w:t xml:space="preserve"> валидаторов? </w:t>
      </w:r>
    </w:p>
    <w:p w:rsidR="004153E9" w:rsidRPr="009641D0" w:rsidRDefault="004153E9" w:rsidP="00DA5D75">
      <w:pPr>
        <w:spacing w:before="240"/>
        <w:rPr>
          <w:lang w:val="ru-RU"/>
        </w:rPr>
      </w:pPr>
      <w:r>
        <w:rPr>
          <w:lang w:val="ru-RU"/>
        </w:rPr>
        <w:t xml:space="preserve">Что если мы создадим указатель на указатель, приведём его к указателю на </w:t>
      </w:r>
      <w:r>
        <w:t>char</w:t>
      </w:r>
      <w:r w:rsidRPr="004153E9">
        <w:rPr>
          <w:lang w:val="ru-RU"/>
        </w:rPr>
        <w:t xml:space="preserve"> </w:t>
      </w:r>
      <w:r>
        <w:rPr>
          <w:lang w:val="ru-RU"/>
        </w:rPr>
        <w:t>и затем байт за ба</w:t>
      </w:r>
      <w:r w:rsidR="007F45F0">
        <w:rPr>
          <w:lang w:val="ru-RU"/>
        </w:rPr>
        <w:t>й</w:t>
      </w:r>
      <w:r>
        <w:rPr>
          <w:lang w:val="ru-RU"/>
        </w:rPr>
        <w:t>том затрём валидатор мусором? Или наоборот, подготовим буфер с «фальшивым» валидатором и затем приведём указатель на этот буфер к указателю на указатель –</w:t>
      </w:r>
      <w:r w:rsidR="009641D0">
        <w:rPr>
          <w:lang w:val="ru-RU"/>
        </w:rPr>
        <w:t xml:space="preserve"> </w:t>
      </w:r>
      <w:r>
        <w:rPr>
          <w:lang w:val="ru-RU"/>
        </w:rPr>
        <w:t xml:space="preserve">опять таки, валидатор </w:t>
      </w:r>
      <w:r w:rsidR="009641D0">
        <w:rPr>
          <w:lang w:val="ru-RU"/>
        </w:rPr>
        <w:t>будет, как это говорит</w:t>
      </w:r>
      <w:r w:rsidR="009804CC">
        <w:rPr>
          <w:lang w:val="ru-RU"/>
        </w:rPr>
        <w:t>ся в шпионских фильмах</w:t>
      </w:r>
      <w:r w:rsidR="009641D0">
        <w:rPr>
          <w:lang w:val="ru-RU"/>
        </w:rPr>
        <w:t>, скомпрометирован.</w:t>
      </w:r>
    </w:p>
    <w:p w:rsidR="00F61056" w:rsidRDefault="004153E9" w:rsidP="00DA5D75">
      <w:pPr>
        <w:spacing w:before="240"/>
        <w:rPr>
          <w:lang w:val="ru-RU"/>
        </w:rPr>
      </w:pPr>
      <w:r>
        <w:rPr>
          <w:lang w:val="ru-RU"/>
        </w:rPr>
        <w:t xml:space="preserve">Такая опасность действительно есть. </w:t>
      </w:r>
      <w:r w:rsidR="009641D0">
        <w:rPr>
          <w:lang w:val="ru-RU"/>
        </w:rPr>
        <w:t xml:space="preserve">Для решения </w:t>
      </w:r>
      <w:r w:rsidR="007F45F0">
        <w:rPr>
          <w:lang w:val="ru-RU"/>
        </w:rPr>
        <w:t>п</w:t>
      </w:r>
      <w:r w:rsidR="009641D0">
        <w:rPr>
          <w:lang w:val="ru-RU"/>
        </w:rPr>
        <w:t xml:space="preserve">роблемы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делит все типы на категории </w:t>
      </w:r>
      <w:r w:rsidR="009641D0">
        <w:t>POD</w:t>
      </w:r>
      <w:r w:rsidR="009641D0" w:rsidRPr="009641D0">
        <w:rPr>
          <w:lang w:val="ru-RU"/>
        </w:rPr>
        <w:t xml:space="preserve"> (</w:t>
      </w:r>
      <w:r w:rsidR="009641D0">
        <w:t>plain</w:t>
      </w:r>
      <w:r w:rsidR="009641D0" w:rsidRPr="009641D0">
        <w:rPr>
          <w:lang w:val="ru-RU"/>
        </w:rPr>
        <w:t>-</w:t>
      </w:r>
      <w:r w:rsidR="009641D0">
        <w:t>old</w:t>
      </w:r>
      <w:r w:rsidR="009641D0" w:rsidRPr="009641D0">
        <w:rPr>
          <w:lang w:val="ru-RU"/>
        </w:rPr>
        <w:t>-</w:t>
      </w:r>
      <w:r w:rsidR="009641D0">
        <w:t>data</w:t>
      </w:r>
      <w:r w:rsidR="009641D0" w:rsidRPr="009641D0">
        <w:rPr>
          <w:lang w:val="ru-RU"/>
        </w:rPr>
        <w:t xml:space="preserve">) </w:t>
      </w:r>
      <w:r w:rsidR="009641D0">
        <w:rPr>
          <w:lang w:val="ru-RU"/>
        </w:rPr>
        <w:t>и не-</w:t>
      </w:r>
      <w:r w:rsidR="009641D0">
        <w:t>POD</w:t>
      </w:r>
      <w:r w:rsidR="009641D0" w:rsidRPr="009641D0">
        <w:rPr>
          <w:lang w:val="ru-RU"/>
        </w:rPr>
        <w:t xml:space="preserve">. </w:t>
      </w:r>
      <w:r w:rsidR="009641D0">
        <w:rPr>
          <w:lang w:val="ru-RU"/>
        </w:rPr>
        <w:t xml:space="preserve">Понятие </w:t>
      </w:r>
      <w:r w:rsidR="009641D0">
        <w:t>POD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в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отличается от аналогичного в </w:t>
      </w:r>
      <w:r w:rsidR="009641D0">
        <w:t>C</w:t>
      </w:r>
      <w:r w:rsidR="009641D0" w:rsidRPr="009641D0">
        <w:rPr>
          <w:lang w:val="ru-RU"/>
        </w:rPr>
        <w:t>++</w:t>
      </w:r>
      <w:r w:rsidR="009641D0">
        <w:rPr>
          <w:lang w:val="ru-RU"/>
        </w:rPr>
        <w:t xml:space="preserve"> – возможно, в этой связи стоило придумать новый термин</w:t>
      </w:r>
      <w:r w:rsidR="00647A11">
        <w:rPr>
          <w:lang w:val="ru-RU"/>
        </w:rPr>
        <w:t>,</w:t>
      </w:r>
      <w:r w:rsidR="009641D0">
        <w:rPr>
          <w:lang w:val="ru-RU"/>
        </w:rPr>
        <w:t xml:space="preserve"> чтобы избежать путаницы, но </w:t>
      </w:r>
      <w:r w:rsidR="00647A11">
        <w:rPr>
          <w:lang w:val="ru-RU"/>
        </w:rPr>
        <w:t xml:space="preserve">в итоге </w:t>
      </w:r>
      <w:r w:rsidR="009641D0">
        <w:rPr>
          <w:lang w:val="ru-RU"/>
        </w:rPr>
        <w:t xml:space="preserve">я решил не плодить </w:t>
      </w:r>
      <w:ins w:id="476" w:author="Dima" w:date="2014-12-29T18:44:00Z">
        <w:r w:rsidR="003E231E">
          <w:rPr>
            <w:lang w:val="ru-RU"/>
          </w:rPr>
          <w:t>новые сокращения</w:t>
        </w:r>
      </w:ins>
      <w:del w:id="477" w:author="Dima" w:date="2014-12-29T18:44:00Z">
        <w:r w:rsidR="009641D0" w:rsidDel="003E231E">
          <w:rPr>
            <w:lang w:val="ru-RU"/>
          </w:rPr>
          <w:delText>сущности</w:delText>
        </w:r>
      </w:del>
      <w:r w:rsidR="00647A11">
        <w:rPr>
          <w:lang w:val="ru-RU"/>
        </w:rPr>
        <w:t>. К</w:t>
      </w:r>
      <w:r w:rsidR="009641D0">
        <w:rPr>
          <w:lang w:val="ru-RU"/>
        </w:rPr>
        <w:t xml:space="preserve">роме того, </w:t>
      </w:r>
      <w:del w:id="478" w:author="Dima" w:date="2014-12-29T18:44:00Z">
        <w:r w:rsidR="009641D0" w:rsidDel="003E231E">
          <w:rPr>
            <w:lang w:val="ru-RU"/>
          </w:rPr>
          <w:delText xml:space="preserve">как </w:delText>
        </w:r>
      </w:del>
      <w:r w:rsidR="009641D0">
        <w:rPr>
          <w:lang w:val="ru-RU"/>
        </w:rPr>
        <w:t xml:space="preserve">мне кажется, </w:t>
      </w:r>
      <w:ins w:id="479" w:author="Dima" w:date="2014-12-29T18:44:00Z">
        <w:r w:rsidR="003E231E">
          <w:rPr>
            <w:lang w:val="ru-RU"/>
          </w:rPr>
          <w:t xml:space="preserve">что </w:t>
        </w:r>
      </w:ins>
      <w:r w:rsidR="009641D0">
        <w:rPr>
          <w:lang w:val="ru-RU"/>
        </w:rPr>
        <w:t xml:space="preserve">POD в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гораздо точнее </w:t>
      </w:r>
      <w:del w:id="480" w:author="Dima" w:date="2014-12-29T18:44:00Z">
        <w:r w:rsidR="009641D0" w:rsidRPr="000B784A" w:rsidDel="003E231E">
          <w:rPr>
            <w:lang w:val="ru-RU"/>
          </w:rPr>
          <w:delText xml:space="preserve">отражают </w:delText>
        </w:r>
      </w:del>
      <w:ins w:id="481" w:author="Dima" w:date="2014-12-29T18:44:00Z">
        <w:r w:rsidR="003E231E" w:rsidRPr="000B784A">
          <w:rPr>
            <w:lang w:val="ru-RU"/>
          </w:rPr>
          <w:t xml:space="preserve">отражает </w:t>
        </w:r>
      </w:ins>
      <w:r w:rsidR="00E3552A" w:rsidRPr="000B784A">
        <w:rPr>
          <w:lang w:val="ru-RU"/>
        </w:rPr>
        <w:t xml:space="preserve">смысл </w:t>
      </w:r>
      <w:r w:rsidR="009641D0" w:rsidRPr="000B784A">
        <w:rPr>
          <w:lang w:val="ru-RU"/>
        </w:rPr>
        <w:t>поняти</w:t>
      </w:r>
      <w:r w:rsidR="00E3552A" w:rsidRPr="000B784A">
        <w:rPr>
          <w:lang w:val="ru-RU"/>
        </w:rPr>
        <w:t>я</w:t>
      </w:r>
      <w:r w:rsidR="009641D0">
        <w:rPr>
          <w:lang w:val="ru-RU"/>
        </w:rPr>
        <w:t xml:space="preserve"> </w:t>
      </w:r>
      <w:r w:rsidR="000B784A" w:rsidRPr="000B784A">
        <w:rPr>
          <w:lang w:val="ru-RU"/>
        </w:rPr>
        <w:t>“</w:t>
      </w:r>
      <w:r w:rsidR="009641D0">
        <w:t>plain</w:t>
      </w:r>
      <w:r w:rsidR="009641D0" w:rsidRPr="009641D0">
        <w:rPr>
          <w:lang w:val="ru-RU"/>
        </w:rPr>
        <w:t>-</w:t>
      </w:r>
      <w:r w:rsidR="009641D0">
        <w:t>old</w:t>
      </w:r>
      <w:r w:rsidR="009641D0" w:rsidRPr="009641D0">
        <w:rPr>
          <w:lang w:val="ru-RU"/>
        </w:rPr>
        <w:t>-</w:t>
      </w:r>
      <w:r w:rsidR="009641D0">
        <w:t>data</w:t>
      </w:r>
      <w:r w:rsidR="000B784A" w:rsidRPr="000B784A">
        <w:rPr>
          <w:lang w:val="ru-RU"/>
        </w:rPr>
        <w:t>”</w:t>
      </w:r>
      <w:r w:rsidR="009641D0" w:rsidRPr="009641D0">
        <w:rPr>
          <w:lang w:val="ru-RU"/>
        </w:rPr>
        <w:t>.</w:t>
      </w:r>
      <w:r w:rsidR="00F61056">
        <w:rPr>
          <w:lang w:val="ru-RU"/>
        </w:rPr>
        <w:t xml:space="preserve"> </w:t>
      </w:r>
    </w:p>
    <w:p w:rsidR="009641D0" w:rsidRDefault="009641D0" w:rsidP="00DA5D75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9641D0">
        <w:rPr>
          <w:lang w:val="ru-RU"/>
        </w:rPr>
        <w:t xml:space="preserve"> </w:t>
      </w:r>
      <w:r>
        <w:t>POD</w:t>
      </w:r>
      <w:r w:rsidRPr="009641D0">
        <w:rPr>
          <w:lang w:val="ru-RU"/>
        </w:rPr>
        <w:t xml:space="preserve"> </w:t>
      </w:r>
      <w:ins w:id="482" w:author="Dima" w:date="2014-12-29T18:44:00Z">
        <w:del w:id="483" w:author="Vladimir" w:date="2014-12-31T17:10:00Z">
          <w:r w:rsidR="003E231E" w:rsidDel="003860CD">
            <w:rPr>
              <w:lang w:val="ru-RU"/>
            </w:rPr>
            <w:delText>-</w:delText>
          </w:r>
        </w:del>
      </w:ins>
      <w:ins w:id="484" w:author="Vladimir" w:date="2014-12-31T17:10:00Z">
        <w:r w:rsidR="003860CD">
          <w:rPr>
            <w:lang w:val="ru-RU"/>
          </w:rPr>
          <w:t>–</w:t>
        </w:r>
      </w:ins>
      <w:ins w:id="485" w:author="Dima" w:date="2014-12-29T18:44:00Z">
        <w:r w:rsidR="003E231E">
          <w:rPr>
            <w:lang w:val="ru-RU"/>
          </w:rPr>
          <w:t xml:space="preserve"> </w:t>
        </w:r>
      </w:ins>
      <w:r>
        <w:rPr>
          <w:lang w:val="ru-RU"/>
        </w:rPr>
        <w:t>это</w:t>
      </w:r>
      <w:ins w:id="486" w:author="Vladimir" w:date="2014-12-31T17:10:00Z">
        <w:r w:rsidR="003860CD">
          <w:rPr>
            <w:lang w:val="ru-RU"/>
          </w:rPr>
          <w:t xml:space="preserve"> </w:t>
        </w:r>
      </w:ins>
      <w:del w:id="487" w:author="Vladimir" w:date="2014-12-31T17:10:00Z">
        <w:r w:rsidDel="003860CD">
          <w:rPr>
            <w:lang w:val="ru-RU"/>
          </w:rPr>
          <w:delText xml:space="preserve"> </w:delText>
        </w:r>
      </w:del>
      <w:r>
        <w:rPr>
          <w:lang w:val="ru-RU"/>
        </w:rPr>
        <w:t xml:space="preserve">данные без мета-данных. Их можно смело побайтно копировать и модифицировать и при этом ничего не сломать. Агрегация </w:t>
      </w:r>
      <w:r>
        <w:t>POD</w:t>
      </w:r>
      <w:r w:rsidRPr="009641D0">
        <w:rPr>
          <w:lang w:val="ru-RU"/>
        </w:rPr>
        <w:t xml:space="preserve"> </w:t>
      </w:r>
      <w:r>
        <w:rPr>
          <w:lang w:val="ru-RU"/>
        </w:rPr>
        <w:t xml:space="preserve">данных, будь то включения полей, наследование </w:t>
      </w:r>
      <w:r w:rsidRPr="009641D0">
        <w:rPr>
          <w:lang w:val="ru-RU"/>
        </w:rPr>
        <w:t>(</w:t>
      </w:r>
      <w:r>
        <w:rPr>
          <w:lang w:val="ru-RU"/>
        </w:rPr>
        <w:t xml:space="preserve">тут отличие от </w:t>
      </w:r>
      <w:r>
        <w:t>C</w:t>
      </w:r>
      <w:r w:rsidRPr="009641D0">
        <w:rPr>
          <w:lang w:val="ru-RU"/>
        </w:rPr>
        <w:t xml:space="preserve">++) </w:t>
      </w:r>
      <w:r>
        <w:rPr>
          <w:lang w:val="ru-RU"/>
        </w:rPr>
        <w:t xml:space="preserve">или объединение в массивы – тоже </w:t>
      </w:r>
      <w:ins w:id="488" w:author="Dima" w:date="2014-12-29T18:45:00Z">
        <w:r w:rsidR="003E231E">
          <w:rPr>
            <w:lang w:val="ru-RU"/>
          </w:rPr>
          <w:t xml:space="preserve">приводит к </w:t>
        </w:r>
      </w:ins>
      <w:r>
        <w:t>POD</w:t>
      </w:r>
      <w:r w:rsidRPr="009641D0">
        <w:rPr>
          <w:lang w:val="ru-RU"/>
        </w:rPr>
        <w:t>.</w:t>
      </w:r>
      <w:r w:rsidR="005D67DE" w:rsidRPr="005D67DE">
        <w:rPr>
          <w:lang w:val="ru-RU"/>
        </w:rPr>
        <w:t xml:space="preserve"> </w:t>
      </w:r>
      <w:r>
        <w:rPr>
          <w:lang w:val="ru-RU"/>
        </w:rPr>
        <w:t>Всё</w:t>
      </w:r>
      <w:ins w:id="489" w:author="Dima" w:date="2014-12-29T18:45:00Z">
        <w:r w:rsidR="003E231E">
          <w:rPr>
            <w:lang w:val="ru-RU"/>
          </w:rPr>
          <w:t>,</w:t>
        </w:r>
      </w:ins>
      <w:r>
        <w:rPr>
          <w:lang w:val="ru-RU"/>
        </w:rPr>
        <w:t xml:space="preserve"> что содержит мета-данные, а именно классы,</w:t>
      </w:r>
      <w:r w:rsidR="00AB6CA9">
        <w:rPr>
          <w:lang w:val="ru-RU"/>
        </w:rPr>
        <w:t xml:space="preserve"> безопасные указатели на данные</w:t>
      </w:r>
      <w:r>
        <w:rPr>
          <w:lang w:val="ru-RU"/>
        </w:rPr>
        <w:t xml:space="preserve"> и их любые агрегаты – </w:t>
      </w:r>
      <w:ins w:id="490" w:author="Dima" w:date="2014-12-29T18:45:00Z">
        <w:r w:rsidR="003E231E">
          <w:rPr>
            <w:lang w:val="ru-RU"/>
          </w:rPr>
          <w:t xml:space="preserve">это </w:t>
        </w:r>
      </w:ins>
      <w:r>
        <w:rPr>
          <w:lang w:val="ru-RU"/>
        </w:rPr>
        <w:t>не-</w:t>
      </w:r>
      <w:r>
        <w:t>POD</w:t>
      </w:r>
      <w:r w:rsidRPr="009641D0">
        <w:rPr>
          <w:lang w:val="ru-RU"/>
        </w:rPr>
        <w:t>.</w:t>
      </w:r>
      <w:r w:rsidR="005D67DE">
        <w:rPr>
          <w:lang w:val="ru-RU"/>
        </w:rPr>
        <w:t xml:space="preserve"> </w:t>
      </w:r>
    </w:p>
    <w:p w:rsidR="00573749" w:rsidRDefault="00F61056" w:rsidP="00573749">
      <w:pPr>
        <w:spacing w:before="240"/>
        <w:rPr>
          <w:lang w:val="ru-RU"/>
        </w:rPr>
      </w:pPr>
      <w:r>
        <w:rPr>
          <w:lang w:val="ru-RU"/>
        </w:rPr>
        <w:t>К</w:t>
      </w:r>
      <w:r w:rsidR="005D4B28">
        <w:rPr>
          <w:lang w:val="ru-RU"/>
        </w:rPr>
        <w:t xml:space="preserve">омпилятор </w:t>
      </w:r>
      <w:r>
        <w:t>Jancy</w:t>
      </w:r>
      <w:r w:rsidRPr="00F61056">
        <w:rPr>
          <w:lang w:val="ru-RU"/>
        </w:rPr>
        <w:t xml:space="preserve"> </w:t>
      </w:r>
      <w:r w:rsidR="005D4B28">
        <w:rPr>
          <w:lang w:val="ru-RU"/>
        </w:rPr>
        <w:t>разреша</w:t>
      </w:r>
      <w:r>
        <w:rPr>
          <w:lang w:val="ru-RU"/>
        </w:rPr>
        <w:t>е</w:t>
      </w:r>
      <w:r w:rsidR="005D4B28">
        <w:rPr>
          <w:lang w:val="ru-RU"/>
        </w:rPr>
        <w:t>т приведения не-</w:t>
      </w:r>
      <w:r w:rsidR="005D4B28">
        <w:t>POD</w:t>
      </w:r>
      <w:r w:rsidR="005D4B28" w:rsidRPr="005D4B28">
        <w:rPr>
          <w:lang w:val="ru-RU"/>
        </w:rPr>
        <w:t xml:space="preserve"> </w:t>
      </w:r>
      <w:r w:rsidR="005D4B28">
        <w:rPr>
          <w:lang w:val="ru-RU"/>
        </w:rPr>
        <w:t xml:space="preserve">типов </w:t>
      </w:r>
      <w:r w:rsidR="008A68B0">
        <w:rPr>
          <w:lang w:val="ru-RU"/>
        </w:rPr>
        <w:t xml:space="preserve">тогда и </w:t>
      </w:r>
      <w:r w:rsidR="005D4B28">
        <w:rPr>
          <w:lang w:val="ru-RU"/>
        </w:rPr>
        <w:t>только тогда, когда это безопасно</w:t>
      </w:r>
      <w:r w:rsidR="00573749">
        <w:rPr>
          <w:lang w:val="ru-RU"/>
        </w:rPr>
        <w:t>, то есть в результате приведения не появляется возможность разрушить или подменить мета-данные</w:t>
      </w:r>
      <w:r w:rsidR="005D4B28">
        <w:rPr>
          <w:lang w:val="ru-RU"/>
        </w:rPr>
        <w:t>.</w:t>
      </w:r>
      <w:r w:rsidR="00573749" w:rsidRPr="00573749">
        <w:rPr>
          <w:lang w:val="ru-RU"/>
        </w:rPr>
        <w:t xml:space="preserve"> </w:t>
      </w:r>
      <w:r>
        <w:rPr>
          <w:lang w:val="ru-RU"/>
        </w:rPr>
        <w:t>Для ситуаций,</w:t>
      </w:r>
      <w:r w:rsidR="00573749">
        <w:rPr>
          <w:lang w:val="ru-RU"/>
        </w:rPr>
        <w:t xml:space="preserve"> </w:t>
      </w:r>
      <w:r>
        <w:rPr>
          <w:lang w:val="ru-RU"/>
        </w:rPr>
        <w:t xml:space="preserve">в которых </w:t>
      </w:r>
      <w:r w:rsidR="00573749">
        <w:rPr>
          <w:lang w:val="ru-RU"/>
        </w:rPr>
        <w:t>на этапе компиляции это неизвестно</w:t>
      </w:r>
      <w:r>
        <w:rPr>
          <w:lang w:val="ru-RU"/>
        </w:rPr>
        <w:t xml:space="preserve"> (</w:t>
      </w:r>
      <w:r w:rsidR="00573749">
        <w:rPr>
          <w:lang w:val="ru-RU"/>
        </w:rPr>
        <w:t>например, мы производ</w:t>
      </w:r>
      <w:r>
        <w:rPr>
          <w:lang w:val="ru-RU"/>
        </w:rPr>
        <w:t xml:space="preserve">им приведение к дочернему типу, так называемый </w:t>
      </w:r>
      <w:r w:rsidR="00573749">
        <w:t>downcast</w:t>
      </w:r>
      <w:r>
        <w:rPr>
          <w:lang w:val="ru-RU"/>
        </w:rPr>
        <w:t>) – существует специальный оператор динамического приведения. Оператор динамического приведения</w:t>
      </w:r>
      <w:r w:rsidR="007F45F0">
        <w:rPr>
          <w:lang w:val="ru-RU"/>
        </w:rPr>
        <w:t xml:space="preserve"> компилируется в вызов встроенной функции, которая</w:t>
      </w:r>
      <w:r>
        <w:rPr>
          <w:lang w:val="ru-RU"/>
        </w:rPr>
        <w:t xml:space="preserve"> возвращает указатель на запрошенный тип, или </w:t>
      </w:r>
      <w:r>
        <w:t>null</w:t>
      </w:r>
      <w:r w:rsidRPr="00F61056">
        <w:rPr>
          <w:lang w:val="ru-RU"/>
        </w:rPr>
        <w:t xml:space="preserve">, </w:t>
      </w:r>
      <w:r>
        <w:rPr>
          <w:lang w:val="ru-RU"/>
        </w:rPr>
        <w:t>если приведение невозможно.</w:t>
      </w:r>
    </w:p>
    <w:p w:rsidR="007C2100" w:rsidRPr="00F61056" w:rsidRDefault="007F45F0" w:rsidP="00573749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Для примера </w:t>
      </w:r>
      <w:r w:rsidR="007C2100">
        <w:rPr>
          <w:lang w:val="ru-RU"/>
        </w:rPr>
        <w:t>подготовим тестовые типы, которые мы будем приводить друг к другу</w:t>
      </w:r>
      <w:ins w:id="491" w:author="Dima" w:date="2014-12-29T18:46:00Z">
        <w:r w:rsidR="001F3476">
          <w:rPr>
            <w:lang w:val="ru-RU"/>
          </w:rPr>
          <w:t>:</w:t>
        </w:r>
      </w:ins>
      <w:del w:id="492" w:author="Dima" w:date="2014-12-29T18:46:00Z">
        <w:r w:rsidR="007C2100" w:rsidDel="001F3476">
          <w:rPr>
            <w:lang w:val="ru-RU"/>
          </w:rPr>
          <w:delText>.</w:delText>
        </w:r>
      </w:del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A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int m_a;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B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int m_b;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 xml:space="preserve">struct C: </w:t>
      </w:r>
      <w:r>
        <w:rPr>
          <w:lang w:val="en-US"/>
        </w:rPr>
        <w:t>A</w:t>
      </w:r>
      <w:r w:rsidR="001A1288">
        <w:rPr>
          <w:lang w:val="en-US"/>
        </w:rPr>
        <w:t xml:space="preserve">, </w:t>
      </w:r>
      <w:r w:rsidRPr="009804CC">
        <w:rPr>
          <w:lang w:val="en-US"/>
        </w:rPr>
        <w:t>B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int m_c;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D: C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char const* m_s;</w:t>
      </w:r>
    </w:p>
    <w:p w:rsidR="00647A11" w:rsidRPr="009804CC" w:rsidRDefault="007C2100" w:rsidP="007C2100">
      <w:pPr>
        <w:pStyle w:val="CodeSnippet"/>
      </w:pPr>
      <w:r w:rsidRPr="009804CC">
        <w:t>}</w:t>
      </w:r>
    </w:p>
    <w:p w:rsidR="007C2100" w:rsidRDefault="007C2100" w:rsidP="00DA5D75">
      <w:pPr>
        <w:spacing w:before="240"/>
        <w:rPr>
          <w:lang w:val="ru-RU"/>
        </w:rPr>
      </w:pPr>
      <w:r>
        <w:rPr>
          <w:lang w:val="ru-RU"/>
        </w:rPr>
        <w:t>Здесь</w:t>
      </w:r>
      <w:r w:rsidRPr="007C2100">
        <w:rPr>
          <w:lang w:val="ru-RU"/>
        </w:rPr>
        <w:t xml:space="preserve"> </w:t>
      </w:r>
      <w:r>
        <w:t>A</w:t>
      </w:r>
      <w:r w:rsidRPr="007C2100">
        <w:rPr>
          <w:lang w:val="ru-RU"/>
        </w:rPr>
        <w:t>,</w:t>
      </w:r>
      <w:r>
        <w:rPr>
          <w:lang w:val="ru-RU"/>
        </w:rPr>
        <w:t xml:space="preserve"> </w:t>
      </w:r>
      <w:r>
        <w:t>B</w:t>
      </w:r>
      <w:r w:rsidRPr="007C2100">
        <w:rPr>
          <w:lang w:val="ru-RU"/>
        </w:rPr>
        <w:t>,</w:t>
      </w:r>
      <w:r>
        <w:rPr>
          <w:lang w:val="ru-RU"/>
        </w:rPr>
        <w:t xml:space="preserve"> </w:t>
      </w:r>
      <w:r>
        <w:t>C</w:t>
      </w:r>
      <w:r w:rsidRPr="007C2100">
        <w:rPr>
          <w:lang w:val="ru-RU"/>
        </w:rPr>
        <w:t xml:space="preserve"> – </w:t>
      </w:r>
      <w:ins w:id="493" w:author="Dima" w:date="2014-12-29T18:46:00Z">
        <w:r w:rsidR="00702890">
          <w:rPr>
            <w:lang w:val="ru-RU"/>
          </w:rPr>
          <w:t xml:space="preserve">это </w:t>
        </w:r>
      </w:ins>
      <w:r>
        <w:t>POD</w:t>
      </w:r>
      <w:r w:rsidRPr="007C2100">
        <w:rPr>
          <w:lang w:val="ru-RU"/>
        </w:rPr>
        <w:t xml:space="preserve"> (</w:t>
      </w:r>
      <w:r>
        <w:rPr>
          <w:lang w:val="ru-RU"/>
        </w:rPr>
        <w:t xml:space="preserve">причём </w:t>
      </w:r>
      <w:r w:rsidRPr="007C2100">
        <w:rPr>
          <w:lang w:val="ru-RU"/>
        </w:rPr>
        <w:t xml:space="preserve">последний тип </w:t>
      </w:r>
      <w:r>
        <w:rPr>
          <w:lang w:val="ru-RU"/>
        </w:rPr>
        <w:t xml:space="preserve">не был бы </w:t>
      </w:r>
      <w:r>
        <w:t>POD</w:t>
      </w:r>
      <w:r w:rsidRPr="007C210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C</w:t>
      </w:r>
      <w:r w:rsidRPr="007C2100">
        <w:rPr>
          <w:lang w:val="ru-RU"/>
        </w:rPr>
        <w:t xml:space="preserve">++), </w:t>
      </w:r>
      <w:r>
        <w:t>D</w:t>
      </w:r>
      <w:r w:rsidRPr="007C2100">
        <w:rPr>
          <w:lang w:val="ru-RU"/>
        </w:rPr>
        <w:t xml:space="preserve"> </w:t>
      </w:r>
      <w:r>
        <w:rPr>
          <w:lang w:val="ru-RU"/>
        </w:rPr>
        <w:t>–</w:t>
      </w:r>
      <w:r w:rsidRPr="007C2100"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t>POD</w:t>
      </w:r>
      <w:r w:rsidRPr="007C2100">
        <w:rPr>
          <w:lang w:val="ru-RU"/>
        </w:rPr>
        <w:t xml:space="preserve">, </w:t>
      </w:r>
      <w:r>
        <w:rPr>
          <w:lang w:val="ru-RU"/>
        </w:rPr>
        <w:t xml:space="preserve">т.к. </w:t>
      </w:r>
      <w:ins w:id="494" w:author="Dima" w:date="2014-12-29T18:46:00Z">
        <w:del w:id="495" w:author="Vladimir" w:date="2014-12-31T17:11:00Z">
          <w:r w:rsidR="00702890" w:rsidDel="003860CD">
            <w:rPr>
              <w:lang w:val="ru-RU"/>
            </w:rPr>
            <w:delText>она</w:delText>
          </w:r>
        </w:del>
      </w:ins>
      <w:ins w:id="496" w:author="Vladimir" w:date="2014-12-31T17:11:00Z">
        <w:r w:rsidR="003860CD">
          <w:rPr>
            <w:lang w:val="ru-RU"/>
          </w:rPr>
          <w:t>этот тип</w:t>
        </w:r>
      </w:ins>
      <w:ins w:id="497" w:author="Dima" w:date="2014-12-29T18:46:00Z">
        <w:r w:rsidR="00702890">
          <w:rPr>
            <w:lang w:val="ru-RU"/>
          </w:rPr>
          <w:t xml:space="preserve"> </w:t>
        </w:r>
      </w:ins>
      <w:r>
        <w:rPr>
          <w:lang w:val="ru-RU"/>
        </w:rPr>
        <w:t xml:space="preserve">содержит мета-данные в виде валидатора указателя </w:t>
      </w:r>
      <w:r>
        <w:t>m</w:t>
      </w:r>
      <w:r w:rsidRPr="007C2100">
        <w:rPr>
          <w:lang w:val="ru-RU"/>
        </w:rPr>
        <w:t>_</w:t>
      </w:r>
      <w:r>
        <w:t>s</w:t>
      </w:r>
      <w:r>
        <w:rPr>
          <w:lang w:val="ru-RU"/>
        </w:rPr>
        <w:t>. Теперь рассмотрим возможные операции приведения.</w:t>
      </w:r>
    </w:p>
    <w:p w:rsidR="007C2100" w:rsidRPr="00BF7F16" w:rsidRDefault="007C2100" w:rsidP="00DA5D75">
      <w:pPr>
        <w:spacing w:before="240"/>
        <w:rPr>
          <w:lang w:val="ru-RU"/>
        </w:rPr>
      </w:pPr>
      <w:r>
        <w:rPr>
          <w:lang w:val="ru-RU"/>
        </w:rPr>
        <w:t>Приведения к родительским типам</w:t>
      </w:r>
      <w:r w:rsidR="00E42431">
        <w:rPr>
          <w:lang w:val="ru-RU"/>
        </w:rPr>
        <w:t xml:space="preserve"> (</w:t>
      </w:r>
      <w:r>
        <w:t>upcast</w:t>
      </w:r>
      <w:r w:rsidR="00E42431" w:rsidRPr="00E42431">
        <w:rPr>
          <w:lang w:val="ru-RU"/>
        </w:rPr>
        <w:t>)</w:t>
      </w:r>
      <w:del w:id="498" w:author="Dima" w:date="2014-12-29T18:46:00Z">
        <w:r w:rsidRPr="007C2100" w:rsidDel="00702890">
          <w:rPr>
            <w:lang w:val="ru-RU"/>
          </w:rPr>
          <w:delText>,</w:delText>
        </w:r>
      </w:del>
      <w:r w:rsidRPr="007C2100">
        <w:rPr>
          <w:lang w:val="ru-RU"/>
        </w:rPr>
        <w:t xml:space="preserve"> </w:t>
      </w:r>
      <w:r w:rsidR="00E42431">
        <w:rPr>
          <w:lang w:val="ru-RU"/>
        </w:rPr>
        <w:t xml:space="preserve">всегда </w:t>
      </w:r>
      <w:r>
        <w:rPr>
          <w:lang w:val="ru-RU"/>
        </w:rPr>
        <w:t xml:space="preserve">разрешены и не требуют явного </w:t>
      </w:r>
      <w:r w:rsidR="00E42431">
        <w:rPr>
          <w:lang w:val="ru-RU"/>
        </w:rPr>
        <w:t xml:space="preserve">оператора </w:t>
      </w:r>
      <w:r>
        <w:rPr>
          <w:lang w:val="ru-RU"/>
        </w:rPr>
        <w:t>приведения</w:t>
      </w:r>
      <w:r w:rsidR="00BF7F16">
        <w:rPr>
          <w:lang w:val="ru-RU"/>
        </w:rPr>
        <w:t xml:space="preserve"> ни для </w:t>
      </w:r>
      <w:r w:rsidR="00BF7F16">
        <w:t>POD</w:t>
      </w:r>
      <w:r w:rsidR="00BF7F16" w:rsidRPr="00BF7F16">
        <w:rPr>
          <w:lang w:val="ru-RU"/>
        </w:rPr>
        <w:t xml:space="preserve">, </w:t>
      </w:r>
      <w:r w:rsidR="00BF7F16">
        <w:rPr>
          <w:lang w:val="ru-RU"/>
        </w:rPr>
        <w:t>ни для не-</w:t>
      </w:r>
      <w:r w:rsidR="00BF7F16">
        <w:t>POD</w:t>
      </w:r>
      <w:del w:id="499" w:author="Dima" w:date="2014-12-29T18:46:00Z">
        <w:r w:rsidR="00BF7F16" w:rsidRPr="00BF7F16" w:rsidDel="00702890">
          <w:rPr>
            <w:lang w:val="ru-RU"/>
          </w:rPr>
          <w:delText>.</w:delText>
        </w:r>
      </w:del>
      <w:ins w:id="500" w:author="Dima" w:date="2014-12-29T18:46:00Z">
        <w:r w:rsidR="00702890">
          <w:rPr>
            <w:lang w:val="ru-RU"/>
          </w:rPr>
          <w:t>:</w:t>
        </w:r>
      </w:ins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foo (</w:t>
      </w:r>
      <w:r>
        <w:rPr>
          <w:lang w:val="en-US"/>
        </w:rPr>
        <w:t>D</w:t>
      </w:r>
      <w:r w:rsidRPr="009804CC">
        <w:rPr>
          <w:lang w:val="en-US"/>
        </w:rPr>
        <w:t xml:space="preserve">* </w:t>
      </w:r>
      <w:r>
        <w:rPr>
          <w:lang w:val="en-US"/>
        </w:rPr>
        <w:t>d</w:t>
      </w:r>
      <w:r w:rsidRPr="009804CC">
        <w:rPr>
          <w:lang w:val="en-US"/>
        </w:rPr>
        <w:t>)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BF7F16" w:rsidRPr="009804CC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</w:t>
      </w:r>
      <w:r w:rsidR="00BF7F16" w:rsidRPr="009804CC">
        <w:rPr>
          <w:lang w:val="en-US"/>
        </w:rPr>
        <w:t xml:space="preserve">* </w:t>
      </w:r>
      <w:r w:rsidR="00BF7F16">
        <w:rPr>
          <w:lang w:val="en-US"/>
        </w:rPr>
        <w:t>c</w:t>
      </w:r>
      <w:r w:rsidR="00BF7F16" w:rsidRPr="009804CC">
        <w:rPr>
          <w:lang w:val="en-US"/>
        </w:rPr>
        <w:t xml:space="preserve"> = </w:t>
      </w:r>
      <w:r w:rsidR="00BF7F16">
        <w:rPr>
          <w:lang w:val="en-US"/>
        </w:rPr>
        <w:t>d</w:t>
      </w:r>
      <w:r w:rsidR="00BF7F16" w:rsidRPr="009804CC">
        <w:rPr>
          <w:lang w:val="en-US"/>
        </w:rPr>
        <w:t>;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>
        <w:rPr>
          <w:lang w:val="en-US"/>
        </w:rPr>
        <w:t>A</w:t>
      </w:r>
      <w:r w:rsidR="007C2100" w:rsidRPr="009804CC">
        <w:rPr>
          <w:lang w:val="en-US"/>
        </w:rPr>
        <w:t xml:space="preserve">* </w:t>
      </w:r>
      <w:r w:rsidR="007C2100">
        <w:rPr>
          <w:lang w:val="en-US"/>
        </w:rPr>
        <w:t>a</w:t>
      </w:r>
      <w:r w:rsidR="00BF7F16" w:rsidRPr="009804CC">
        <w:rPr>
          <w:lang w:val="en-US"/>
        </w:rPr>
        <w:t xml:space="preserve"> = </w:t>
      </w:r>
      <w:r w:rsidR="00BF7F16" w:rsidRPr="00BF7F16">
        <w:t>с</w:t>
      </w:r>
      <w:r w:rsidR="007C2100" w:rsidRPr="009804CC">
        <w:rPr>
          <w:lang w:val="en-US"/>
        </w:rPr>
        <w:t>;</w:t>
      </w:r>
    </w:p>
    <w:p w:rsidR="009641D0" w:rsidRPr="00BF7F16" w:rsidRDefault="007C2100" w:rsidP="007C2100">
      <w:pPr>
        <w:pStyle w:val="CodeSnippet"/>
      </w:pPr>
      <w:r w:rsidRPr="00BF7F16">
        <w:t>}</w:t>
      </w:r>
    </w:p>
    <w:p w:rsidR="00BF7F16" w:rsidRPr="00BF7F16" w:rsidRDefault="00BF7F16" w:rsidP="00BF7F16">
      <w:pPr>
        <w:spacing w:before="240"/>
        <w:rPr>
          <w:lang w:val="ru-RU"/>
        </w:rPr>
      </w:pPr>
      <w:del w:id="501" w:author="Dima" w:date="2014-12-29T18:47:00Z">
        <w:r w:rsidDel="00702890">
          <w:delText>POD</w:delText>
        </w:r>
        <w:r w:rsidRPr="00BF7F16" w:rsidDel="00702890">
          <w:rPr>
            <w:lang w:val="ru-RU"/>
          </w:rPr>
          <w:delText xml:space="preserve"> </w:delText>
        </w:r>
      </w:del>
      <w:ins w:id="502" w:author="Dima" w:date="2014-12-29T18:47:00Z">
        <w:r w:rsidR="00702890">
          <w:t>POD</w:t>
        </w:r>
        <w:r w:rsidR="00702890">
          <w:rPr>
            <w:lang w:val="ru-RU"/>
          </w:rPr>
          <w:t>-</w:t>
        </w:r>
      </w:ins>
      <w:r>
        <w:rPr>
          <w:lang w:val="ru-RU"/>
        </w:rPr>
        <w:t>типы могут быть произвольно приведены друг к другу</w:t>
      </w:r>
      <w:r w:rsidRPr="00BF7F16">
        <w:rPr>
          <w:lang w:val="ru-RU"/>
        </w:rPr>
        <w:t xml:space="preserve"> </w:t>
      </w:r>
      <w:r>
        <w:rPr>
          <w:lang w:val="ru-RU"/>
        </w:rPr>
        <w:t>с помощью оператора приведения</w:t>
      </w:r>
      <w:del w:id="503" w:author="Dima" w:date="2014-12-29T18:47:00Z">
        <w:r w:rsidDel="00702890">
          <w:rPr>
            <w:lang w:val="ru-RU"/>
          </w:rPr>
          <w:delText>.</w:delText>
        </w:r>
      </w:del>
      <w:ins w:id="504" w:author="Dima" w:date="2014-12-29T18:47:00Z">
        <w:r w:rsidR="00702890">
          <w:rPr>
            <w:lang w:val="ru-RU"/>
          </w:rPr>
          <w:t>:</w:t>
        </w:r>
      </w:ins>
    </w:p>
    <w:p w:rsidR="00BF7F16" w:rsidRPr="00BF7F16" w:rsidRDefault="00BF7F16" w:rsidP="00BF7F16">
      <w:pPr>
        <w:pStyle w:val="CodeSnippet"/>
        <w:rPr>
          <w:lang w:val="en-US"/>
        </w:rPr>
      </w:pPr>
      <w:r>
        <w:rPr>
          <w:lang w:val="en-US"/>
        </w:rPr>
        <w:t>bar</w:t>
      </w:r>
      <w:r w:rsidRPr="00BF7F16">
        <w:rPr>
          <w:lang w:val="en-US"/>
        </w:rPr>
        <w:t xml:space="preserve"> (</w:t>
      </w:r>
      <w:r>
        <w:rPr>
          <w:lang w:val="en-US"/>
        </w:rPr>
        <w:t>B</w:t>
      </w:r>
      <w:r w:rsidRPr="00BF7F16">
        <w:rPr>
          <w:lang w:val="en-US"/>
        </w:rPr>
        <w:t xml:space="preserve">* </w:t>
      </w:r>
      <w:r>
        <w:rPr>
          <w:lang w:val="en-US"/>
        </w:rPr>
        <w:t>b</w:t>
      </w:r>
      <w:r w:rsidRPr="00BF7F16">
        <w:rPr>
          <w:lang w:val="en-US"/>
        </w:rPr>
        <w:t>)</w:t>
      </w:r>
    </w:p>
    <w:p w:rsidR="00BF7F16" w:rsidRDefault="00BF7F16" w:rsidP="00BF7F16">
      <w:pPr>
        <w:pStyle w:val="CodeSnippet"/>
        <w:rPr>
          <w:lang w:val="en-US"/>
        </w:rPr>
      </w:pPr>
      <w:r w:rsidRPr="007C2100">
        <w:rPr>
          <w:lang w:val="en-US"/>
        </w:rPr>
        <w:t>{</w:t>
      </w:r>
    </w:p>
    <w:p w:rsid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char* p = (char*) b;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C* c = (C*) b;</w:t>
      </w:r>
      <w:r w:rsidR="00BF7F16" w:rsidRPr="00BF7F16">
        <w:rPr>
          <w:lang w:val="en-US"/>
        </w:rPr>
        <w:t xml:space="preserve"> </w:t>
      </w:r>
      <w:r w:rsidR="00BF7F16">
        <w:rPr>
          <w:lang w:val="en-US"/>
        </w:rPr>
        <w:t>// &lt;-- unlike C++ no pointer shift</w:t>
      </w:r>
    </w:p>
    <w:p w:rsidR="00BF7F16" w:rsidRPr="00BF7F16" w:rsidRDefault="00BF7F16" w:rsidP="00BF7F16">
      <w:pPr>
        <w:pStyle w:val="CodeSnippet"/>
      </w:pPr>
      <w:r w:rsidRPr="00BF7F16">
        <w:t>}</w:t>
      </w:r>
    </w:p>
    <w:p w:rsidR="007C2100" w:rsidRPr="00BF7F16" w:rsidRDefault="007C2100" w:rsidP="007C2100">
      <w:pPr>
        <w:spacing w:before="240"/>
        <w:rPr>
          <w:lang w:val="ru-RU"/>
        </w:rPr>
      </w:pPr>
      <w:r>
        <w:rPr>
          <w:lang w:val="ru-RU"/>
        </w:rPr>
        <w:t xml:space="preserve">Приведения </w:t>
      </w:r>
      <w:r w:rsidR="00BF7F16" w:rsidRPr="00BF7F16">
        <w:rPr>
          <w:lang w:val="ru-RU"/>
        </w:rPr>
        <w:t xml:space="preserve">от </w:t>
      </w:r>
      <w:r w:rsidR="00BF7F16">
        <w:t>POD</w:t>
      </w:r>
      <w:ins w:id="505" w:author="Dima" w:date="2014-12-29T18:47:00Z">
        <w:r w:rsidR="00702890">
          <w:rPr>
            <w:lang w:val="ru-RU"/>
          </w:rPr>
          <w:t>-типов</w:t>
        </w:r>
      </w:ins>
      <w:r w:rsidR="00BF7F16" w:rsidRPr="00BF7F16">
        <w:rPr>
          <w:lang w:val="ru-RU"/>
        </w:rPr>
        <w:t xml:space="preserve"> </w:t>
      </w:r>
      <w:r w:rsidR="00BF7F16">
        <w:rPr>
          <w:lang w:val="ru-RU"/>
        </w:rPr>
        <w:t>к не-</w:t>
      </w:r>
      <w:r w:rsidR="00BF7F16">
        <w:t>POD</w:t>
      </w:r>
      <w:ins w:id="506" w:author="Dima" w:date="2014-12-29T18:47:00Z">
        <w:r w:rsidR="00702890">
          <w:rPr>
            <w:lang w:val="ru-RU"/>
          </w:rPr>
          <w:t>-типам</w:t>
        </w:r>
      </w:ins>
      <w:r w:rsidR="00BF7F16" w:rsidRPr="00BF7F16">
        <w:rPr>
          <w:lang w:val="ru-RU"/>
        </w:rPr>
        <w:t xml:space="preserve"> </w:t>
      </w:r>
      <w:r w:rsidR="00BF7F16">
        <w:rPr>
          <w:lang w:val="ru-RU"/>
        </w:rPr>
        <w:t>разре</w:t>
      </w:r>
      <w:r w:rsidR="00E42431">
        <w:rPr>
          <w:lang w:val="ru-RU"/>
        </w:rPr>
        <w:t>шены</w:t>
      </w:r>
      <w:r w:rsidR="00BF7F16">
        <w:rPr>
          <w:lang w:val="ru-RU"/>
        </w:rPr>
        <w:t xml:space="preserve"> только в случае </w:t>
      </w:r>
      <w:r w:rsidR="00E42431">
        <w:rPr>
          <w:lang w:val="ru-RU"/>
        </w:rPr>
        <w:t xml:space="preserve">результирующего </w:t>
      </w:r>
      <w:r w:rsidR="00BF7F16">
        <w:rPr>
          <w:lang w:val="ru-RU"/>
        </w:rPr>
        <w:t>константного указателя</w:t>
      </w:r>
      <w:del w:id="507" w:author="Dima" w:date="2014-12-29T18:47:00Z">
        <w:r w:rsidR="00BF7F16" w:rsidDel="00702890">
          <w:rPr>
            <w:lang w:val="ru-RU"/>
          </w:rPr>
          <w:delText>.</w:delText>
        </w:r>
      </w:del>
      <w:ins w:id="508" w:author="Dima" w:date="2014-12-29T18:47:00Z">
        <w:r w:rsidR="00702890">
          <w:rPr>
            <w:lang w:val="ru-RU"/>
          </w:rPr>
          <w:t>:</w:t>
        </w:r>
      </w:ins>
    </w:p>
    <w:p w:rsidR="007C2100" w:rsidRPr="009804CC" w:rsidRDefault="007C2100" w:rsidP="007C2100">
      <w:pPr>
        <w:pStyle w:val="CodeSnippet"/>
        <w:rPr>
          <w:lang w:val="en-US"/>
        </w:rPr>
      </w:pPr>
      <w:r w:rsidRPr="007C2100">
        <w:rPr>
          <w:lang w:val="en-US"/>
        </w:rPr>
        <w:t>foo</w:t>
      </w:r>
      <w:r w:rsidRPr="009804CC">
        <w:rPr>
          <w:lang w:val="en-US"/>
        </w:rPr>
        <w:t xml:space="preserve"> (</w:t>
      </w:r>
      <w:r>
        <w:rPr>
          <w:lang w:val="en-US"/>
        </w:rPr>
        <w:t>D</w:t>
      </w:r>
      <w:r w:rsidRPr="009804CC">
        <w:rPr>
          <w:lang w:val="en-US"/>
        </w:rPr>
        <w:t xml:space="preserve">* </w:t>
      </w:r>
      <w:r>
        <w:rPr>
          <w:lang w:val="en-US"/>
        </w:rPr>
        <w:t>d</w:t>
      </w:r>
      <w:r w:rsidRPr="009804CC">
        <w:rPr>
          <w:lang w:val="en-US"/>
        </w:rPr>
        <w:t>)</w:t>
      </w:r>
    </w:p>
    <w:p w:rsidR="007C2100" w:rsidRDefault="007C2100" w:rsidP="007C2100">
      <w:pPr>
        <w:pStyle w:val="CodeSnippet"/>
        <w:rPr>
          <w:lang w:val="en-US"/>
        </w:rPr>
      </w:pPr>
      <w:r w:rsidRPr="007C2100">
        <w:rPr>
          <w:lang w:val="en-US"/>
        </w:rPr>
        <w:t>{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char* p = (char*) d;              // &lt;-- error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 const* p2 = (char const*) d; // OK</w:t>
      </w:r>
    </w:p>
    <w:p w:rsidR="007C2100" w:rsidRPr="009804CC" w:rsidRDefault="00552CB5" w:rsidP="007C2100">
      <w:pPr>
        <w:pStyle w:val="CodeSnippet"/>
      </w:pPr>
      <w:r>
        <w:t>}</w:t>
      </w:r>
    </w:p>
    <w:p w:rsidR="007C2100" w:rsidRDefault="00E42431" w:rsidP="007C2100">
      <w:pPr>
        <w:spacing w:before="240"/>
        <w:rPr>
          <w:lang w:val="ru-RU"/>
        </w:rPr>
      </w:pPr>
      <w:del w:id="509" w:author="Dima" w:date="2014-12-29T18:47:00Z">
        <w:r w:rsidDel="00702890">
          <w:rPr>
            <w:lang w:val="ru-RU"/>
          </w:rPr>
          <w:delText>Попытка приведения</w:delText>
        </w:r>
      </w:del>
      <w:ins w:id="510" w:author="Dima" w:date="2014-12-29T18:47:00Z">
        <w:r w:rsidR="00702890">
          <w:rPr>
            <w:lang w:val="ru-RU"/>
          </w:rPr>
          <w:t>Приведение</w:t>
        </w:r>
      </w:ins>
      <w:r>
        <w:rPr>
          <w:lang w:val="ru-RU"/>
        </w:rPr>
        <w:t xml:space="preserve"> к дочерним типам</w:t>
      </w:r>
      <w:r w:rsidRPr="00E42431">
        <w:rPr>
          <w:lang w:val="ru-RU"/>
        </w:rPr>
        <w:t xml:space="preserve"> (</w:t>
      </w:r>
      <w:r>
        <w:t>downcast</w:t>
      </w:r>
      <w:r w:rsidRPr="00E42431">
        <w:rPr>
          <w:lang w:val="ru-RU"/>
        </w:rPr>
        <w:t>)</w:t>
      </w:r>
      <w:r>
        <w:rPr>
          <w:lang w:val="ru-RU"/>
        </w:rPr>
        <w:t xml:space="preserve"> </w:t>
      </w:r>
      <w:del w:id="511" w:author="Dima" w:date="2014-12-29T18:47:00Z">
        <w:r w:rsidDel="00702890">
          <w:rPr>
            <w:lang w:val="ru-RU"/>
          </w:rPr>
          <w:delText xml:space="preserve">возможна </w:delText>
        </w:r>
      </w:del>
      <w:ins w:id="512" w:author="Dima" w:date="2014-12-29T18:47:00Z">
        <w:r w:rsidR="00702890">
          <w:rPr>
            <w:lang w:val="ru-RU"/>
          </w:rPr>
          <w:t xml:space="preserve">возможно </w:t>
        </w:r>
      </w:ins>
      <w:r>
        <w:rPr>
          <w:lang w:val="ru-RU"/>
        </w:rPr>
        <w:t>с помощью оператора динамического приведения</w:t>
      </w:r>
      <w:del w:id="513" w:author="Dima" w:date="2014-12-29T18:47:00Z">
        <w:r w:rsidDel="00702890">
          <w:rPr>
            <w:lang w:val="ru-RU"/>
          </w:rPr>
          <w:delText xml:space="preserve">. </w:delText>
        </w:r>
      </w:del>
      <w:ins w:id="514" w:author="Dima" w:date="2014-12-29T18:47:00Z">
        <w:r w:rsidR="00702890">
          <w:rPr>
            <w:lang w:val="ru-RU"/>
          </w:rPr>
          <w:t xml:space="preserve">: </w:t>
        </w:r>
      </w:ins>
    </w:p>
    <w:p w:rsidR="00E42431" w:rsidRDefault="00E42431" w:rsidP="00E42431">
      <w:pPr>
        <w:pStyle w:val="CodeSnippet"/>
        <w:rPr>
          <w:lang w:val="en-US"/>
        </w:rPr>
      </w:pPr>
      <w:r>
        <w:rPr>
          <w:lang w:val="en-US"/>
        </w:rPr>
        <w:t>bar (B* b)</w:t>
      </w:r>
    </w:p>
    <w:p w:rsidR="00E42431" w:rsidRDefault="00E42431" w:rsidP="00E42431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E42431" w:rsidRPr="00E42431" w:rsidRDefault="00552CB5" w:rsidP="00E42431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* 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 = dynamic (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*) </w:t>
      </w:r>
      <w:r w:rsidR="00E42431">
        <w:rPr>
          <w:lang w:val="en-US"/>
        </w:rPr>
        <w:t>b</w:t>
      </w:r>
      <w:r w:rsidR="00E42431" w:rsidRPr="00E42431">
        <w:rPr>
          <w:lang w:val="en-US"/>
        </w:rPr>
        <w:t>;</w:t>
      </w:r>
    </w:p>
    <w:p w:rsidR="00E42431" w:rsidRPr="00E42431" w:rsidRDefault="00552CB5" w:rsidP="00E424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* 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 = dynamic (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*) </w:t>
      </w:r>
      <w:r w:rsidR="00E42431">
        <w:rPr>
          <w:lang w:val="en-US"/>
        </w:rPr>
        <w:t>b</w:t>
      </w:r>
      <w:r w:rsidR="00E42431" w:rsidRPr="00E42431">
        <w:rPr>
          <w:lang w:val="en-US"/>
        </w:rPr>
        <w:t>;</w:t>
      </w:r>
      <w:r w:rsidR="00E42431">
        <w:rPr>
          <w:lang w:val="en-US"/>
        </w:rPr>
        <w:t xml:space="preserve"> // not a downcast, but still OK</w:t>
      </w:r>
    </w:p>
    <w:p w:rsidR="00C14F58" w:rsidRPr="00C14F58" w:rsidRDefault="00E42431" w:rsidP="00E42431">
      <w:pPr>
        <w:pStyle w:val="CodeSnippet"/>
      </w:pPr>
      <w:r w:rsidRPr="00C14F58">
        <w:t>}</w:t>
      </w:r>
    </w:p>
    <w:p w:rsidR="00C14F58" w:rsidRPr="00C14F58" w:rsidRDefault="00C14F58" w:rsidP="00C14F58">
      <w:pPr>
        <w:spacing w:before="240"/>
        <w:rPr>
          <w:lang w:val="ru-RU"/>
        </w:rPr>
      </w:pPr>
      <w:r>
        <w:rPr>
          <w:lang w:val="ru-RU"/>
        </w:rPr>
        <w:t xml:space="preserve">Динамическое приведение возможно благодаря содержащемуся в указателе валидатору, а значит и информации о типе. Помимо динамического приведения, </w:t>
      </w:r>
      <w:r>
        <w:t>Jancy</w:t>
      </w:r>
      <w:r w:rsidRPr="00C14F58">
        <w:rPr>
          <w:lang w:val="ru-RU"/>
        </w:rPr>
        <w:t xml:space="preserve"> </w:t>
      </w:r>
      <w:r>
        <w:rPr>
          <w:lang w:val="ru-RU"/>
        </w:rPr>
        <w:t xml:space="preserve">также предлагает операцию динамического определения размера, который доступен из </w:t>
      </w:r>
      <w:r w:rsidR="007F45F0">
        <w:rPr>
          <w:lang w:val="ru-RU"/>
        </w:rPr>
        <w:t xml:space="preserve">того же </w:t>
      </w:r>
      <w:r>
        <w:rPr>
          <w:lang w:val="ru-RU"/>
        </w:rPr>
        <w:t xml:space="preserve">валидатора. </w:t>
      </w:r>
      <w:ins w:id="515" w:author="Dima" w:date="2014-12-29T18:48:00Z">
        <w:r w:rsidR="00702890">
          <w:rPr>
            <w:lang w:val="ru-RU"/>
          </w:rPr>
          <w:t>В определенных ситуациях это является очень удобным инструментом:</w:t>
        </w:r>
      </w:ins>
      <w:del w:id="516" w:author="Dima" w:date="2014-12-29T18:48:00Z">
        <w:r w:rsidDel="00702890">
          <w:rPr>
            <w:lang w:val="ru-RU"/>
          </w:rPr>
          <w:delText>Это может представлять из себя достаточно удобный инструмент в определённых ситуациях.</w:delText>
        </w:r>
      </w:del>
    </w:p>
    <w:p w:rsidR="00C14F58" w:rsidRPr="005578BB" w:rsidRDefault="00C14F58" w:rsidP="00C14F58">
      <w:pPr>
        <w:pStyle w:val="CodeSnippet"/>
        <w:rPr>
          <w:rPrChange w:id="517" w:author="Vladimir" w:date="2014-12-31T11:13:00Z">
            <w:rPr>
              <w:lang w:val="en-US"/>
            </w:rPr>
          </w:rPrChange>
        </w:rPr>
      </w:pPr>
      <w:r w:rsidRPr="009804CC">
        <w:rPr>
          <w:lang w:val="en-US"/>
        </w:rPr>
        <w:t>foo</w:t>
      </w:r>
      <w:r w:rsidRPr="005578BB">
        <w:rPr>
          <w:rPrChange w:id="518" w:author="Vladimir" w:date="2014-12-31T11:13:00Z">
            <w:rPr>
              <w:lang w:val="en-US"/>
            </w:rPr>
          </w:rPrChange>
        </w:rPr>
        <w:t xml:space="preserve"> (</w:t>
      </w:r>
      <w:r w:rsidRPr="009804CC">
        <w:rPr>
          <w:lang w:val="en-US"/>
        </w:rPr>
        <w:t>int</w:t>
      </w:r>
      <w:r w:rsidRPr="005578BB">
        <w:rPr>
          <w:rPrChange w:id="519" w:author="Vladimir" w:date="2014-12-31T11:13:00Z">
            <w:rPr>
              <w:lang w:val="en-US"/>
            </w:rPr>
          </w:rPrChange>
        </w:rPr>
        <w:t xml:space="preserve">* </w:t>
      </w:r>
      <w:r w:rsidRPr="00C14F58">
        <w:rPr>
          <w:lang w:val="en-US"/>
        </w:rPr>
        <w:t>a</w:t>
      </w:r>
      <w:r w:rsidRPr="005578BB">
        <w:rPr>
          <w:rPrChange w:id="520" w:author="Vladimir" w:date="2014-12-31T11:13:00Z">
            <w:rPr>
              <w:lang w:val="en-US"/>
            </w:rPr>
          </w:rPrChange>
        </w:rPr>
        <w:t>)</w:t>
      </w:r>
    </w:p>
    <w:p w:rsidR="00C14F58" w:rsidRPr="009804CC" w:rsidRDefault="00C14F58" w:rsidP="00C14F58">
      <w:pPr>
        <w:pStyle w:val="CodeSnippet"/>
        <w:rPr>
          <w:lang w:val="en-US"/>
        </w:rPr>
      </w:pPr>
      <w:r w:rsidRPr="00C14F58">
        <w:rPr>
          <w:lang w:val="en-US"/>
        </w:rPr>
        <w:t>{</w:t>
      </w:r>
    </w:p>
    <w:p w:rsidR="00C14F58" w:rsidRPr="00C14F58" w:rsidRDefault="00552CB5" w:rsidP="00C14F58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14F58">
        <w:rPr>
          <w:lang w:val="en-US"/>
        </w:rPr>
        <w:t>s</w:t>
      </w:r>
      <w:r w:rsidR="00C14F58" w:rsidRPr="00C14F58">
        <w:rPr>
          <w:lang w:val="en-US"/>
        </w:rPr>
        <w:t>ize_t size = dynamic sizeof (*a);</w:t>
      </w:r>
    </w:p>
    <w:p w:rsidR="00C14F58" w:rsidRPr="00C14F58" w:rsidRDefault="00552CB5" w:rsidP="00C14F58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14F58" w:rsidRPr="00C14F58">
        <w:rPr>
          <w:lang w:val="en-US"/>
        </w:rPr>
        <w:t>size_t count = dynamic countof (*a);</w:t>
      </w:r>
    </w:p>
    <w:p w:rsidR="00C14F58" w:rsidRDefault="00C14F58" w:rsidP="00C14F58">
      <w:pPr>
        <w:pStyle w:val="CodeSnippet"/>
      </w:pPr>
      <w:r w:rsidRPr="00C14F58">
        <w:t>}</w:t>
      </w:r>
    </w:p>
    <w:p w:rsidR="00526064" w:rsidRDefault="00FE6DB5" w:rsidP="00FE6DB5">
      <w:pPr>
        <w:spacing w:before="240"/>
        <w:rPr>
          <w:lang w:val="ru-RU"/>
        </w:rPr>
      </w:pPr>
      <w:r>
        <w:rPr>
          <w:lang w:val="ru-RU"/>
        </w:rPr>
        <w:t xml:space="preserve">В текущей версии </w:t>
      </w:r>
      <w:r>
        <w:t>Jancy</w:t>
      </w:r>
      <w:r w:rsidRPr="00FE6DB5">
        <w:rPr>
          <w:lang w:val="ru-RU"/>
        </w:rPr>
        <w:t xml:space="preserve"> </w:t>
      </w:r>
      <w:r>
        <w:rPr>
          <w:lang w:val="ru-RU"/>
        </w:rPr>
        <w:t xml:space="preserve">не </w:t>
      </w:r>
      <w:del w:id="521" w:author="Dima" w:date="2014-12-29T18:48:00Z">
        <w:r w:rsidDel="00702890">
          <w:rPr>
            <w:lang w:val="ru-RU"/>
          </w:rPr>
          <w:delText xml:space="preserve">реализует </w:delText>
        </w:r>
      </w:del>
      <w:ins w:id="522" w:author="Dima" w:date="2014-12-29T18:48:00Z">
        <w:r w:rsidR="00702890">
          <w:rPr>
            <w:lang w:val="ru-RU"/>
          </w:rPr>
          <w:t xml:space="preserve">реализована </w:t>
        </w:r>
      </w:ins>
      <w:del w:id="523" w:author="Dima" w:date="2014-12-29T18:48:00Z">
        <w:r w:rsidDel="00702890">
          <w:rPr>
            <w:lang w:val="ru-RU"/>
          </w:rPr>
          <w:delText xml:space="preserve">автоматической </w:delText>
        </w:r>
      </w:del>
      <w:ins w:id="524" w:author="Dima" w:date="2014-12-29T18:48:00Z">
        <w:r w:rsidR="00702890">
          <w:rPr>
            <w:lang w:val="ru-RU"/>
          </w:rPr>
          <w:t xml:space="preserve">автоматическая </w:t>
        </w:r>
      </w:ins>
      <w:del w:id="525" w:author="Dima" w:date="2014-12-29T18:48:00Z">
        <w:r w:rsidDel="00702890">
          <w:rPr>
            <w:lang w:val="ru-RU"/>
          </w:rPr>
          <w:delText xml:space="preserve">защиты </w:delText>
        </w:r>
      </w:del>
      <w:ins w:id="526" w:author="Dima" w:date="2014-12-29T18:48:00Z">
        <w:r w:rsidR="00702890">
          <w:rPr>
            <w:lang w:val="ru-RU"/>
          </w:rPr>
          <w:t xml:space="preserve">защита </w:t>
        </w:r>
      </w:ins>
      <w:r>
        <w:rPr>
          <w:lang w:val="ru-RU"/>
        </w:rPr>
        <w:t>валидаторов в многопоточных приложениях, так что теоретически валидаторы-таки могут быть разрушены при «умелом» использовании гонки между потокам</w:t>
      </w:r>
      <w:r w:rsidR="00526064">
        <w:rPr>
          <w:lang w:val="ru-RU"/>
        </w:rPr>
        <w:t>и</w:t>
      </w:r>
      <w:r>
        <w:rPr>
          <w:lang w:val="ru-RU"/>
        </w:rPr>
        <w:t xml:space="preserve"> (</w:t>
      </w:r>
      <w:r>
        <w:t>race</w:t>
      </w:r>
      <w:r w:rsidRPr="00FE6DB5">
        <w:rPr>
          <w:lang w:val="ru-RU"/>
        </w:rPr>
        <w:t xml:space="preserve"> </w:t>
      </w:r>
      <w:r>
        <w:t>conditions</w:t>
      </w:r>
      <w:r>
        <w:rPr>
          <w:lang w:val="ru-RU"/>
        </w:rPr>
        <w:t>)</w:t>
      </w:r>
      <w:r w:rsidRPr="00FE6DB5">
        <w:rPr>
          <w:lang w:val="ru-RU"/>
        </w:rPr>
        <w:t>.</w:t>
      </w:r>
      <w:r>
        <w:rPr>
          <w:lang w:val="ru-RU"/>
        </w:rPr>
        <w:t xml:space="preserve"> </w:t>
      </w:r>
    </w:p>
    <w:p w:rsidR="00FE6DB5" w:rsidRPr="00FE6DB5" w:rsidRDefault="00526064" w:rsidP="00FE6DB5">
      <w:pPr>
        <w:spacing w:before="240"/>
        <w:rPr>
          <w:lang w:val="ru-RU"/>
        </w:rPr>
      </w:pPr>
      <w:r>
        <w:rPr>
          <w:lang w:val="ru-RU"/>
        </w:rPr>
        <w:t>В дальнейших версиях проблема скорее всего будет решена</w:t>
      </w:r>
      <w:del w:id="527" w:author="Dima" w:date="2014-12-29T18:49:00Z">
        <w:r w:rsidDel="00702890">
          <w:rPr>
            <w:lang w:val="ru-RU"/>
          </w:rPr>
          <w:delText xml:space="preserve"> в самом общем случае</w:delText>
        </w:r>
      </w:del>
      <w:r>
        <w:rPr>
          <w:lang w:val="ru-RU"/>
        </w:rPr>
        <w:t xml:space="preserve">. Но даже в </w:t>
      </w:r>
      <w:r w:rsidR="009804CC">
        <w:rPr>
          <w:lang w:val="ru-RU"/>
        </w:rPr>
        <w:t>нынешнем</w:t>
      </w:r>
      <w:r>
        <w:rPr>
          <w:lang w:val="ru-RU"/>
        </w:rPr>
        <w:t xml:space="preserve"> варианте достигнут, я считаю, хороший уровень безопасности указателей – особенно учитывая тот факт, </w:t>
      </w:r>
      <w:r w:rsidR="00FE6DB5">
        <w:rPr>
          <w:lang w:val="ru-RU"/>
        </w:rPr>
        <w:t xml:space="preserve">что при встраивании скрипта в </w:t>
      </w:r>
      <w:del w:id="528" w:author="Dima" w:date="2014-12-29T18:49:00Z">
        <w:r w:rsidR="00FE6DB5" w:rsidDel="00702890">
          <w:rPr>
            <w:lang w:val="ru-RU"/>
          </w:rPr>
          <w:delText>приложение</w:delText>
        </w:r>
        <w:r w:rsidDel="00702890">
          <w:rPr>
            <w:lang w:val="ru-RU"/>
          </w:rPr>
          <w:delText xml:space="preserve"> </w:delText>
        </w:r>
      </w:del>
      <w:ins w:id="529" w:author="Dima" w:date="2014-12-29T18:49:00Z">
        <w:r w:rsidR="00702890">
          <w:rPr>
            <w:lang w:val="ru-RU"/>
          </w:rPr>
          <w:t xml:space="preserve">приложения </w:t>
        </w:r>
      </w:ins>
      <w:r>
        <w:rPr>
          <w:lang w:val="ru-RU"/>
        </w:rPr>
        <w:t>чаще всего используется всё-таки однопоточная модель.</w:t>
      </w:r>
    </w:p>
    <w:p w:rsidR="000C51A2" w:rsidRDefault="000C51A2" w:rsidP="00DE7024">
      <w:pPr>
        <w:pStyle w:val="Heading2"/>
        <w:rPr>
          <w:lang w:val="ru-RU" w:eastAsia="zh-TW"/>
        </w:rPr>
      </w:pPr>
      <w:bookmarkStart w:id="530" w:name="_Toc405907015"/>
      <w:r>
        <w:rPr>
          <w:lang w:val="ru-RU" w:eastAsia="zh-TW"/>
        </w:rPr>
        <w:t>Указатели на функции</w:t>
      </w:r>
      <w:bookmarkEnd w:id="530"/>
    </w:p>
    <w:p w:rsidR="0014363B" w:rsidRDefault="0014363B" w:rsidP="0014363B">
      <w:pPr>
        <w:rPr>
          <w:lang w:val="ru-RU"/>
        </w:rPr>
      </w:pPr>
      <w:r>
        <w:rPr>
          <w:lang w:val="ru-RU"/>
        </w:rPr>
        <w:t xml:space="preserve">Синтаксис </w:t>
      </w:r>
      <w:r>
        <w:t>C</w:t>
      </w:r>
      <w:r>
        <w:rPr>
          <w:lang w:val="ru-RU"/>
        </w:rPr>
        <w:t xml:space="preserve"> элегантен и краток, и </w:t>
      </w:r>
      <w:r w:rsidR="00AF795F">
        <w:rPr>
          <w:lang w:val="ru-RU"/>
        </w:rPr>
        <w:t xml:space="preserve">совсем </w:t>
      </w:r>
      <w:r>
        <w:rPr>
          <w:lang w:val="ru-RU"/>
        </w:rPr>
        <w:t>неудивительно, что он является основой для стольких языков</w:t>
      </w:r>
      <w:r w:rsidR="00830F65">
        <w:rPr>
          <w:lang w:val="ru-RU"/>
        </w:rPr>
        <w:t xml:space="preserve"> програм</w:t>
      </w:r>
      <w:r w:rsidR="008A68B0">
        <w:rPr>
          <w:lang w:val="ru-RU"/>
        </w:rPr>
        <w:t>м</w:t>
      </w:r>
      <w:r w:rsidR="00830F65">
        <w:rPr>
          <w:lang w:val="ru-RU"/>
        </w:rPr>
        <w:t>ирования</w:t>
      </w:r>
      <w:r>
        <w:rPr>
          <w:lang w:val="ru-RU"/>
        </w:rPr>
        <w:t>. Но</w:t>
      </w:r>
      <w:r w:rsidRPr="0014363B">
        <w:rPr>
          <w:lang w:val="ru-RU"/>
        </w:rPr>
        <w:t xml:space="preserve"> </w:t>
      </w:r>
      <w:r w:rsidR="007F45F0">
        <w:rPr>
          <w:lang w:val="ru-RU"/>
        </w:rPr>
        <w:t xml:space="preserve">вот </w:t>
      </w:r>
      <w:r>
        <w:rPr>
          <w:lang w:val="ru-RU"/>
        </w:rPr>
        <w:t>вложенные</w:t>
      </w:r>
      <w:r w:rsidRPr="0014363B">
        <w:rPr>
          <w:lang w:val="ru-RU"/>
        </w:rPr>
        <w:t xml:space="preserve"> </w:t>
      </w:r>
      <w:r>
        <w:rPr>
          <w:lang w:val="ru-RU"/>
        </w:rPr>
        <w:t>деклараторы</w:t>
      </w:r>
      <w:r w:rsidRPr="00830F65">
        <w:rPr>
          <w:lang w:val="ru-RU"/>
        </w:rPr>
        <w:t xml:space="preserve"> </w:t>
      </w:r>
      <w:r w:rsidRPr="00DD19C9">
        <w:rPr>
          <w:lang w:val="ru-RU"/>
        </w:rPr>
        <w:t>(</w:t>
      </w:r>
      <w:r>
        <w:t>nested</w:t>
      </w:r>
      <w:r w:rsidRPr="00DD19C9">
        <w:rPr>
          <w:lang w:val="ru-RU"/>
        </w:rPr>
        <w:t xml:space="preserve"> </w:t>
      </w:r>
      <w:r>
        <w:t>declarator</w:t>
      </w:r>
      <w:r w:rsidR="007F45F0">
        <w:t>s</w:t>
      </w:r>
      <w:r w:rsidRPr="00DD19C9">
        <w:rPr>
          <w:lang w:val="ru-RU"/>
        </w:rPr>
        <w:t>)</w:t>
      </w:r>
      <w:r w:rsidR="007143BD">
        <w:rPr>
          <w:lang w:val="ru-RU"/>
        </w:rPr>
        <w:t>...</w:t>
      </w:r>
      <w:r w:rsidRPr="0014363B">
        <w:rPr>
          <w:lang w:val="ru-RU"/>
        </w:rPr>
        <w:t xml:space="preserve"> </w:t>
      </w:r>
      <w:r>
        <w:rPr>
          <w:lang w:val="ru-RU"/>
        </w:rPr>
        <w:t>Бррр</w:t>
      </w:r>
      <w:r w:rsidRPr="0014363B">
        <w:rPr>
          <w:lang w:val="ru-RU"/>
        </w:rPr>
        <w:t>…</w:t>
      </w:r>
      <w:r>
        <w:rPr>
          <w:lang w:val="ru-RU"/>
        </w:rPr>
        <w:t xml:space="preserve"> </w:t>
      </w:r>
    </w:p>
    <w:p w:rsidR="00830F65" w:rsidRDefault="0014363B" w:rsidP="0014363B">
      <w:pPr>
        <w:rPr>
          <w:lang w:val="ru-RU"/>
        </w:rPr>
      </w:pPr>
      <w:r>
        <w:rPr>
          <w:lang w:val="ru-RU"/>
        </w:rPr>
        <w:t xml:space="preserve">Понятно, что вложенные деклараторы появились </w:t>
      </w:r>
      <w:r w:rsidR="00EB6506">
        <w:rPr>
          <w:lang w:val="ru-RU"/>
        </w:rPr>
        <w:t xml:space="preserve">в первую очередь </w:t>
      </w:r>
      <w:r>
        <w:rPr>
          <w:lang w:val="ru-RU"/>
        </w:rPr>
        <w:t>как способ разрешить неоднозначности при объявлении указателей на функции, которые в свою очередь возвращают указатели</w:t>
      </w:r>
      <w:r w:rsidRPr="0014363B">
        <w:rPr>
          <w:lang w:val="ru-RU"/>
        </w:rPr>
        <w:t xml:space="preserve"> (</w:t>
      </w:r>
      <w:r>
        <w:rPr>
          <w:lang w:val="ru-RU"/>
        </w:rPr>
        <w:t xml:space="preserve">возможно, снова на функции, которые опять таки возвращают указатели и так далее и так далее). </w:t>
      </w:r>
      <w:r w:rsidR="007F45F0">
        <w:rPr>
          <w:lang w:val="ru-RU"/>
        </w:rPr>
        <w:t xml:space="preserve">Но решение получилось, согласитесь, невероятно трудночитаемым и тяжеловесным. </w:t>
      </w:r>
      <w:r w:rsidR="00830F65">
        <w:rPr>
          <w:lang w:val="ru-RU"/>
        </w:rPr>
        <w:t>В программист</w:t>
      </w:r>
      <w:r w:rsidR="008A68B0">
        <w:rPr>
          <w:lang w:val="ru-RU"/>
        </w:rPr>
        <w:t>с</w:t>
      </w:r>
      <w:r w:rsidR="00830F65">
        <w:rPr>
          <w:lang w:val="ru-RU"/>
        </w:rPr>
        <w:t>ких шутках</w:t>
      </w:r>
      <w:r w:rsidR="007F45F0">
        <w:rPr>
          <w:lang w:val="ru-RU"/>
        </w:rPr>
        <w:t xml:space="preserve"> </w:t>
      </w:r>
      <w:r w:rsidR="00830F65">
        <w:rPr>
          <w:lang w:val="ru-RU"/>
        </w:rPr>
        <w:t>типа</w:t>
      </w:r>
      <w:r w:rsidR="007F45F0">
        <w:rPr>
          <w:lang w:val="ru-RU"/>
        </w:rPr>
        <w:t xml:space="preserve"> «и это тоже валидный </w:t>
      </w:r>
      <w:r w:rsidR="007F45F0">
        <w:t>C</w:t>
      </w:r>
      <w:r w:rsidR="007F45F0" w:rsidRPr="007F45F0">
        <w:rPr>
          <w:lang w:val="ru-RU"/>
        </w:rPr>
        <w:t xml:space="preserve"> </w:t>
      </w:r>
      <w:r w:rsidR="007F45F0">
        <w:rPr>
          <w:lang w:val="ru-RU"/>
        </w:rPr>
        <w:t>код»</w:t>
      </w:r>
      <w:r w:rsidR="00830F65">
        <w:rPr>
          <w:lang w:val="ru-RU"/>
        </w:rPr>
        <w:t xml:space="preserve"> я как минимум несколько раз видел использования вложенных деклараторов, как одного из самых верных способов превратить код в нечитаемую кашу из символов.</w:t>
      </w:r>
    </w:p>
    <w:p w:rsidR="00185631" w:rsidRPr="00185631" w:rsidRDefault="00830F65" w:rsidP="00830F65">
      <w:pPr>
        <w:rPr>
          <w:lang w:val="ru-RU"/>
        </w:rPr>
      </w:pPr>
      <w:r>
        <w:rPr>
          <w:lang w:val="ru-RU"/>
        </w:rPr>
        <w:t xml:space="preserve">К счастью, вложенные деклараторы – это не единственное решение проблемы. В </w:t>
      </w:r>
      <w:r>
        <w:t>Jancy</w:t>
      </w:r>
      <w:r w:rsidRPr="00171897">
        <w:rPr>
          <w:lang w:val="ru-RU"/>
        </w:rPr>
        <w:t xml:space="preserve"> </w:t>
      </w:r>
      <w:r>
        <w:rPr>
          <w:lang w:val="ru-RU"/>
        </w:rPr>
        <w:t xml:space="preserve">используется другой подход, </w:t>
      </w:r>
      <w:r w:rsidR="00185631">
        <w:rPr>
          <w:lang w:val="ru-RU"/>
        </w:rPr>
        <w:t xml:space="preserve">в котором неоднозначности разрешаются с использованием модификатора </w:t>
      </w:r>
      <w:del w:id="531" w:author="Dima" w:date="2014-12-29T18:50:00Z">
        <w:r w:rsidR="00185631" w:rsidRPr="00185631" w:rsidDel="00EB55BF">
          <w:rPr>
            <w:lang w:val="ru-RU"/>
          </w:rPr>
          <w:delText>‘</w:delText>
        </w:r>
        <w:r w:rsidR="00185631" w:rsidDel="00EB55BF">
          <w:delText>function</w:delText>
        </w:r>
        <w:r w:rsidR="00185631" w:rsidRPr="00185631" w:rsidDel="00EB55BF">
          <w:rPr>
            <w:lang w:val="ru-RU"/>
          </w:rPr>
          <w:delText>’</w:delText>
        </w:r>
      </w:del>
      <w:ins w:id="532" w:author="Dima" w:date="2014-12-29T18:50:00Z">
        <w:r w:rsidR="00EB55BF">
          <w:t>function</w:t>
        </w:r>
        <w:r w:rsidR="00EB55BF">
          <w:rPr>
            <w:lang w:val="ru-RU"/>
          </w:rPr>
          <w:t>:</w:t>
        </w:r>
      </w:ins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int foo ();</w:t>
      </w:r>
    </w:p>
    <w:p w:rsidR="00185631" w:rsidRPr="009801A0" w:rsidRDefault="00185631" w:rsidP="00185631">
      <w:pPr>
        <w:pStyle w:val="CodeSnippet"/>
        <w:rPr>
          <w:lang w:val="en-US"/>
        </w:rPr>
      </w:pPr>
    </w:p>
    <w:p w:rsidR="00185631" w:rsidRPr="009801A0" w:rsidRDefault="00185631" w:rsidP="00185631">
      <w:pPr>
        <w:pStyle w:val="CodeSnippet"/>
        <w:rPr>
          <w:lang w:val="en-US"/>
        </w:rPr>
      </w:pP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ba</w:t>
      </w:r>
      <w:r>
        <w:rPr>
          <w:lang w:val="en-US"/>
        </w:rPr>
        <w:t>r</w:t>
      </w:r>
      <w:r w:rsidRPr="009801A0">
        <w:rPr>
          <w:lang w:val="en-US"/>
        </w:rPr>
        <w:t xml:space="preserve"> ()</w:t>
      </w: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{</w:t>
      </w:r>
    </w:p>
    <w:p w:rsidR="00185631" w:rsidRPr="009801A0" w:rsidRDefault="00552CB5" w:rsidP="001856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85631" w:rsidRPr="009801A0">
        <w:rPr>
          <w:lang w:val="en-US"/>
        </w:rPr>
        <w:t>int function* f () = foo;</w:t>
      </w:r>
    </w:p>
    <w:p w:rsidR="00185631" w:rsidRDefault="00185631" w:rsidP="00185631">
      <w:pPr>
        <w:pStyle w:val="CodeSnippet"/>
      </w:pPr>
      <w:r w:rsidRPr="00185631">
        <w:t>}</w:t>
      </w:r>
    </w:p>
    <w:p w:rsidR="00830F65" w:rsidRPr="00DA5CE9" w:rsidRDefault="00185631" w:rsidP="00DA5CE9">
      <w:pPr>
        <w:spacing w:before="240"/>
        <w:rPr>
          <w:lang w:val="ru-RU"/>
        </w:rPr>
      </w:pPr>
      <w:r>
        <w:rPr>
          <w:lang w:val="ru-RU"/>
        </w:rPr>
        <w:t xml:space="preserve">Надо заметить, что этот подход </w:t>
      </w:r>
      <w:r w:rsidR="00830F65">
        <w:rPr>
          <w:lang w:val="ru-RU"/>
        </w:rPr>
        <w:t xml:space="preserve">нисколько не сужает общность объявлений. </w:t>
      </w:r>
      <w:r w:rsidR="00DD26F8">
        <w:rPr>
          <w:lang w:val="ru-RU"/>
        </w:rPr>
        <w:t xml:space="preserve">В </w:t>
      </w:r>
      <w:r w:rsidR="00DD26F8">
        <w:t>Jancy</w:t>
      </w:r>
      <w:ins w:id="533" w:author="Dima" w:date="2014-12-29T18:50:00Z">
        <w:r w:rsidR="00EB55BF">
          <w:rPr>
            <w:lang w:val="ru-RU"/>
          </w:rPr>
          <w:t>,</w:t>
        </w:r>
      </w:ins>
      <w:r w:rsidR="00830F65">
        <w:rPr>
          <w:lang w:val="ru-RU"/>
        </w:rPr>
        <w:t xml:space="preserve"> точно так же</w:t>
      </w:r>
      <w:del w:id="534" w:author="Dima" w:date="2014-12-29T18:50:00Z">
        <w:r w:rsidR="00DD26F8" w:rsidDel="00EB55BF">
          <w:rPr>
            <w:lang w:val="ru-RU"/>
          </w:rPr>
          <w:delText>,</w:delText>
        </w:r>
      </w:del>
      <w:r w:rsidR="00DD26F8">
        <w:rPr>
          <w:lang w:val="ru-RU"/>
        </w:rPr>
        <w:t xml:space="preserve"> как и в </w:t>
      </w:r>
      <w:r w:rsidR="00DD26F8">
        <w:t>C</w:t>
      </w:r>
      <w:r w:rsidR="00DD26F8">
        <w:rPr>
          <w:lang w:val="ru-RU"/>
        </w:rPr>
        <w:t>,</w:t>
      </w:r>
      <w:r w:rsidR="00830F65">
        <w:rPr>
          <w:lang w:val="ru-RU"/>
        </w:rPr>
        <w:t xml:space="preserve"> можно</w:t>
      </w:r>
      <w:ins w:id="535" w:author="Dima" w:date="2014-12-29T18:50:00Z">
        <w:r w:rsidR="00EB55BF">
          <w:rPr>
            <w:lang w:val="ru-RU"/>
          </w:rPr>
          <w:t>, например,</w:t>
        </w:r>
      </w:ins>
      <w:r w:rsidR="00830F65">
        <w:rPr>
          <w:lang w:val="ru-RU"/>
        </w:rPr>
        <w:t xml:space="preserve"> объявить</w:t>
      </w:r>
      <w:del w:id="536" w:author="Dima" w:date="2014-12-29T18:50:00Z">
        <w:r w:rsidR="00DA5CE9" w:rsidDel="00EB55BF">
          <w:rPr>
            <w:lang w:val="ru-RU"/>
          </w:rPr>
          <w:delText>, например,</w:delText>
        </w:r>
      </w:del>
      <w:r w:rsidR="00830F65">
        <w:rPr>
          <w:lang w:val="ru-RU"/>
        </w:rPr>
        <w:t xml:space="preserve"> указатель на указатель на функцию, которая возвращает указатель на функцию, которая возвращает указатель</w:t>
      </w:r>
      <w:r w:rsidR="00DA5CE9">
        <w:rPr>
          <w:lang w:val="ru-RU"/>
        </w:rPr>
        <w:t xml:space="preserve"> на </w:t>
      </w:r>
      <w:r w:rsidR="00DA5CE9">
        <w:t>int</w:t>
      </w:r>
      <w:r w:rsidR="00DA5CE9">
        <w:rPr>
          <w:lang w:val="ru-RU"/>
        </w:rPr>
        <w:t>:</w:t>
      </w:r>
    </w:p>
    <w:p w:rsidR="00DA5CE9" w:rsidRPr="00DA5CE9" w:rsidRDefault="00DA5CE9" w:rsidP="00DA5CE9">
      <w:pPr>
        <w:pStyle w:val="CodeSnippet"/>
        <w:rPr>
          <w:lang w:val="en-US"/>
        </w:rPr>
      </w:pPr>
      <w:r w:rsidRPr="00DA5CE9">
        <w:rPr>
          <w:lang w:val="en-US"/>
        </w:rPr>
        <w:lastRenderedPageBreak/>
        <w:t>int* function* function** a () (int);</w:t>
      </w:r>
    </w:p>
    <w:p w:rsidR="00830F65" w:rsidRPr="00DA5CE9" w:rsidRDefault="00830F65" w:rsidP="0014363B"/>
    <w:p w:rsidR="009804CC" w:rsidRDefault="00DA5CE9" w:rsidP="009804CC">
      <w:pPr>
        <w:rPr>
          <w:lang w:val="ru-RU" w:eastAsia="zh-TW"/>
        </w:rPr>
      </w:pPr>
      <w:r>
        <w:rPr>
          <w:lang w:val="ru-RU" w:eastAsia="zh-TW"/>
        </w:rPr>
        <w:t>Указатели на функции могут быть толстыми и тонкими</w:t>
      </w:r>
      <w:r w:rsidR="009804CC">
        <w:rPr>
          <w:lang w:val="ru-RU" w:eastAsia="zh-TW"/>
        </w:rPr>
        <w:t xml:space="preserve">. </w:t>
      </w:r>
      <w:r>
        <w:rPr>
          <w:lang w:val="ru-RU" w:eastAsia="zh-TW"/>
        </w:rPr>
        <w:t>Тонкие указатели</w:t>
      </w:r>
      <w:r w:rsidRPr="00DA5CE9">
        <w:rPr>
          <w:lang w:val="ru-RU" w:eastAsia="zh-TW"/>
        </w:rPr>
        <w:t xml:space="preserve"> </w:t>
      </w:r>
      <w:r>
        <w:rPr>
          <w:lang w:val="ru-RU" w:eastAsia="zh-TW"/>
        </w:rPr>
        <w:t xml:space="preserve">на функции в </w:t>
      </w:r>
      <w:r>
        <w:rPr>
          <w:lang w:eastAsia="zh-TW"/>
        </w:rPr>
        <w:t>Jancy</w:t>
      </w:r>
      <w:r>
        <w:rPr>
          <w:lang w:val="ru-RU" w:eastAsia="zh-TW"/>
        </w:rPr>
        <w:t xml:space="preserve">, как и указатели на функции в </w:t>
      </w:r>
      <w:r>
        <w:rPr>
          <w:lang w:eastAsia="zh-TW"/>
        </w:rPr>
        <w:t>C</w:t>
      </w:r>
      <w:r w:rsidRPr="00DA5CE9"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>++</w:t>
      </w:r>
      <w:ins w:id="537" w:author="Dima" w:date="2014-12-29T18:51:00Z">
        <w:r w:rsidR="00EB55BF">
          <w:rPr>
            <w:lang w:val="ru-RU" w:eastAsia="zh-TW"/>
          </w:rPr>
          <w:t>,</w:t>
        </w:r>
      </w:ins>
      <w:r>
        <w:rPr>
          <w:lang w:val="ru-RU" w:eastAsia="zh-TW"/>
        </w:rPr>
        <w:t xml:space="preserve"> просто содержат в себе адрес кода</w:t>
      </w:r>
      <w:del w:id="538" w:author="Dima" w:date="2014-12-29T18:51:00Z">
        <w:r w:rsidDel="00EB55BF">
          <w:rPr>
            <w:lang w:val="ru-RU" w:eastAsia="zh-TW"/>
          </w:rPr>
          <w:delText>.</w:delText>
        </w:r>
      </w:del>
      <w:ins w:id="539" w:author="Dima" w:date="2014-12-29T18:51:00Z">
        <w:r w:rsidR="00EB55BF">
          <w:rPr>
            <w:lang w:val="ru-RU" w:eastAsia="zh-TW"/>
          </w:rPr>
          <w:t>:</w:t>
        </w:r>
      </w:ins>
    </w:p>
    <w:p w:rsidR="00DA5CE9" w:rsidRPr="00DA5CE9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foo (int a)</w:t>
      </w:r>
      <w:r>
        <w:rPr>
          <w:lang w:val="en-US" w:eastAsia="zh-TW"/>
        </w:rPr>
        <w:t>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 thin* p (int) = foo;</w:t>
      </w:r>
    </w:p>
    <w:p w:rsidR="00DA5CE9" w:rsidRPr="00DA5CE9" w:rsidRDefault="00DA5CE9" w:rsidP="00DA5CE9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 w:rsidRPr="00DA5CE9">
        <w:rPr>
          <w:lang w:eastAsia="zh-TW"/>
        </w:rPr>
        <w:t>p (10);</w:t>
      </w:r>
    </w:p>
    <w:p w:rsidR="00DA5CE9" w:rsidRPr="00DA5CE9" w:rsidRDefault="00DA5CE9" w:rsidP="00DA5CE9">
      <w:pPr>
        <w:pStyle w:val="CodeSnippet"/>
        <w:rPr>
          <w:lang w:eastAsia="zh-TW"/>
        </w:rPr>
      </w:pPr>
      <w:r w:rsidRPr="00DA5CE9">
        <w:rPr>
          <w:lang w:eastAsia="zh-TW"/>
        </w:rPr>
        <w:t>}</w:t>
      </w:r>
    </w:p>
    <w:p w:rsidR="009804CC" w:rsidRDefault="00DA5CE9" w:rsidP="00DA5CE9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 отличие от </w:t>
      </w:r>
      <w:r>
        <w:rPr>
          <w:lang w:eastAsia="zh-TW"/>
        </w:rPr>
        <w:t>C</w:t>
      </w:r>
      <w:r w:rsidRPr="00DA5CE9">
        <w:rPr>
          <w:lang w:val="ru-RU" w:eastAsia="zh-TW"/>
        </w:rPr>
        <w:t>/</w:t>
      </w:r>
      <w:r>
        <w:rPr>
          <w:lang w:eastAsia="zh-TW"/>
        </w:rPr>
        <w:t>C</w:t>
      </w:r>
      <w:r w:rsidRPr="00DA5CE9">
        <w:rPr>
          <w:lang w:val="ru-RU" w:eastAsia="zh-TW"/>
        </w:rPr>
        <w:t xml:space="preserve">++, </w:t>
      </w:r>
      <w:ins w:id="540" w:author="Dima" w:date="2014-12-29T18:51:00Z">
        <w:r w:rsidR="00EB55BF">
          <w:rPr>
            <w:lang w:val="ru-RU" w:eastAsia="zh-TW"/>
          </w:rPr>
          <w:t xml:space="preserve">для автоматической конверсии аргументов </w:t>
        </w:r>
      </w:ins>
      <w:r>
        <w:rPr>
          <w:lang w:val="ru-RU" w:eastAsia="zh-TW"/>
        </w:rPr>
        <w:t>можно использовать оператор приведения</w:t>
      </w:r>
      <w:ins w:id="541" w:author="Vladimir" w:date="2014-12-31T17:13:00Z">
        <w:r w:rsidR="00C17D97">
          <w:rPr>
            <w:lang w:val="ru-RU" w:eastAsia="zh-TW"/>
          </w:rPr>
          <w:t xml:space="preserve"> </w:t>
        </w:r>
      </w:ins>
      <w:del w:id="542" w:author="Dima" w:date="2014-12-29T18:51:00Z">
        <w:r w:rsidDel="00EB55BF">
          <w:rPr>
            <w:lang w:val="ru-RU" w:eastAsia="zh-TW"/>
          </w:rPr>
          <w:delText xml:space="preserve"> для автоматической конверсии аргументов</w:delText>
        </w:r>
        <w:r w:rsidRPr="00DA5CE9" w:rsidDel="00EB55BF">
          <w:rPr>
            <w:lang w:val="ru-RU" w:eastAsia="zh-TW"/>
          </w:rPr>
          <w:delText>:</w:delText>
        </w:r>
      </w:del>
      <w:ins w:id="543" w:author="Dima" w:date="2014-12-29T18:51:00Z">
        <w:del w:id="544" w:author="Vladimir" w:date="2014-12-31T17:13:00Z">
          <w:r w:rsidR="00EB55BF" w:rsidDel="00C17D97">
            <w:rPr>
              <w:lang w:val="ru-RU" w:eastAsia="zh-TW"/>
            </w:rPr>
            <w:delText>-</w:delText>
          </w:r>
        </w:del>
      </w:ins>
      <w:ins w:id="545" w:author="Vladimir" w:date="2014-12-31T17:13:00Z">
        <w:r w:rsidR="00C17D97">
          <w:rPr>
            <w:lang w:val="ru-RU" w:eastAsia="zh-TW"/>
          </w:rPr>
          <w:t>–</w:t>
        </w:r>
      </w:ins>
      <w:r w:rsidRPr="00DA5CE9">
        <w:rPr>
          <w:lang w:val="ru-RU" w:eastAsia="zh-TW"/>
        </w:rPr>
        <w:t xml:space="preserve"> </w:t>
      </w:r>
      <w:r>
        <w:rPr>
          <w:lang w:eastAsia="zh-TW"/>
        </w:rPr>
        <w:t>Jancy</w:t>
      </w:r>
      <w:ins w:id="546" w:author="Vladimir" w:date="2014-12-31T17:13:00Z">
        <w:r w:rsidR="00C17D97">
          <w:rPr>
            <w:lang w:val="ru-RU" w:eastAsia="zh-TW"/>
          </w:rPr>
          <w:t xml:space="preserve"> </w:t>
        </w:r>
      </w:ins>
      <w:del w:id="547" w:author="Vladimir" w:date="2014-12-31T17:13:00Z">
        <w:r w:rsidRPr="00DA5CE9" w:rsidDel="00C17D97">
          <w:rPr>
            <w:lang w:val="ru-RU" w:eastAsia="zh-TW"/>
          </w:rPr>
          <w:delText xml:space="preserve"> </w:delText>
        </w:r>
      </w:del>
      <w:r>
        <w:rPr>
          <w:lang w:val="ru-RU" w:eastAsia="zh-TW"/>
        </w:rPr>
        <w:t xml:space="preserve">умеет генерировать переходники там, где это </w:t>
      </w:r>
      <w:del w:id="548" w:author="Dima" w:date="2014-12-29T18:52:00Z">
        <w:r w:rsidDel="00EB55BF">
          <w:rPr>
            <w:lang w:val="ru-RU" w:eastAsia="zh-TW"/>
          </w:rPr>
          <w:delText>надо</w:delText>
        </w:r>
      </w:del>
      <w:ins w:id="549" w:author="Dima" w:date="2014-12-29T18:52:00Z">
        <w:r w:rsidR="00EB55BF">
          <w:rPr>
            <w:lang w:val="ru-RU" w:eastAsia="zh-TW"/>
          </w:rPr>
          <w:t>требуется</w:t>
        </w:r>
      </w:ins>
      <w:r>
        <w:rPr>
          <w:lang w:val="ru-RU" w:eastAsia="zh-TW"/>
        </w:rPr>
        <w:t>.</w:t>
      </w:r>
    </w:p>
    <w:p w:rsidR="00DA5CE9" w:rsidRPr="00DA5CE9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foo (int a)</w:t>
      </w:r>
      <w:r>
        <w:rPr>
          <w:lang w:val="en-US" w:eastAsia="zh-TW"/>
        </w:rPr>
        <w:t>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typedef FpFunc (double);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FpFunc thin* f = (FpFunc thin*) foo; // explicit cast is required to generate a thunk</w:t>
      </w:r>
    </w:p>
    <w:p w:rsidR="00DA5CE9" w:rsidRDefault="00DA5CE9" w:rsidP="00DA5CE9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>
        <w:rPr>
          <w:lang w:eastAsia="zh-TW"/>
        </w:rPr>
        <w:t>f (3.14);</w:t>
      </w:r>
    </w:p>
    <w:p w:rsidR="00DA5CE9" w:rsidRPr="0041275C" w:rsidRDefault="00DA5CE9" w:rsidP="00DA5CE9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0C51A2" w:rsidRDefault="0041275C" w:rsidP="0041275C">
      <w:pPr>
        <w:spacing w:before="240"/>
        <w:rPr>
          <w:lang w:val="ru-RU" w:eastAsia="zh-TW"/>
        </w:rPr>
      </w:pPr>
      <w:del w:id="550" w:author="Dima" w:date="2014-12-29T18:52:00Z">
        <w:r w:rsidDel="00EB55BF">
          <w:rPr>
            <w:lang w:val="ru-RU" w:eastAsia="zh-TW"/>
          </w:rPr>
          <w:delText>Но т</w:delText>
        </w:r>
      </w:del>
      <w:ins w:id="551" w:author="Dima" w:date="2014-12-29T18:52:00Z">
        <w:r w:rsidR="00EB55BF">
          <w:rPr>
            <w:lang w:val="ru-RU" w:eastAsia="zh-TW"/>
          </w:rPr>
          <w:t>Т</w:t>
        </w:r>
      </w:ins>
      <w:r>
        <w:rPr>
          <w:lang w:val="ru-RU" w:eastAsia="zh-TW"/>
        </w:rPr>
        <w:t xml:space="preserve">олстые указатели открывают </w:t>
      </w:r>
      <w:del w:id="552" w:author="Dima" w:date="2014-12-29T18:52:00Z">
        <w:r w:rsidDel="00EB55BF">
          <w:rPr>
            <w:lang w:val="ru-RU" w:eastAsia="zh-TW"/>
          </w:rPr>
          <w:delText xml:space="preserve">ещё </w:delText>
        </w:r>
      </w:del>
      <w:ins w:id="553" w:author="Dima" w:date="2014-12-29T18:52:00Z">
        <w:del w:id="554" w:author="Vladimir" w:date="2014-12-31T17:14:00Z">
          <w:r w:rsidR="00EB55BF" w:rsidDel="00C17D97">
            <w:rPr>
              <w:lang w:val="ru-RU" w:eastAsia="zh-TW"/>
            </w:rPr>
            <w:delText>гораздо</w:delText>
          </w:r>
        </w:del>
      </w:ins>
      <w:ins w:id="555" w:author="Vladimir" w:date="2014-12-31T17:14:00Z">
        <w:r w:rsidR="00C17D97">
          <w:rPr>
            <w:lang w:val="ru-RU" w:eastAsia="zh-TW"/>
          </w:rPr>
          <w:t>ещё</w:t>
        </w:r>
      </w:ins>
      <w:ins w:id="556" w:author="Dima" w:date="2014-12-29T18:52:00Z">
        <w:r w:rsidR="00EB55BF">
          <w:rPr>
            <w:lang w:val="ru-RU" w:eastAsia="zh-TW"/>
          </w:rPr>
          <w:t xml:space="preserve"> </w:t>
        </w:r>
      </w:ins>
      <w:r>
        <w:rPr>
          <w:lang w:val="ru-RU" w:eastAsia="zh-TW"/>
        </w:rPr>
        <w:t>более интересные возможности</w:t>
      </w:r>
      <w:del w:id="557" w:author="Dima" w:date="2014-12-29T18:52:00Z">
        <w:r w:rsidRPr="0041275C" w:rsidDel="00EB55BF">
          <w:rPr>
            <w:lang w:val="ru-RU" w:eastAsia="zh-TW"/>
          </w:rPr>
          <w:delText xml:space="preserve">. </w:delText>
        </w:r>
      </w:del>
      <w:ins w:id="558" w:author="Vladimir" w:date="2014-12-31T17:14:00Z">
        <w:r w:rsidR="00C17D97">
          <w:rPr>
            <w:lang w:val="ru-RU" w:eastAsia="zh-TW"/>
          </w:rPr>
          <w:t>.</w:t>
        </w:r>
      </w:ins>
      <w:ins w:id="559" w:author="Dima" w:date="2014-12-29T18:52:00Z">
        <w:del w:id="560" w:author="Vladimir" w:date="2014-12-31T17:14:00Z">
          <w:r w:rsidR="00EB55BF" w:rsidDel="00C17D97">
            <w:rPr>
              <w:lang w:val="ru-RU" w:eastAsia="zh-TW"/>
            </w:rPr>
            <w:delText>!</w:delText>
          </w:r>
        </w:del>
        <w:r w:rsidR="00EB55BF" w:rsidRPr="0041275C">
          <w:rPr>
            <w:lang w:val="ru-RU" w:eastAsia="zh-TW"/>
          </w:rPr>
          <w:t xml:space="preserve"> </w:t>
        </w:r>
      </w:ins>
      <w:r>
        <w:rPr>
          <w:lang w:val="ru-RU" w:eastAsia="zh-TW"/>
        </w:rPr>
        <w:t>Помимо адреса кода, толстые указатели содержат ещё и адрес объекта-замыкания, который представляет из себя некий контекст, захваченный в момент создания указателя на функцию</w:t>
      </w:r>
      <w:r w:rsidRPr="0041275C">
        <w:rPr>
          <w:lang w:val="ru-RU" w:eastAsia="zh-TW"/>
        </w:rPr>
        <w:t xml:space="preserve">. </w:t>
      </w:r>
      <w:r>
        <w:rPr>
          <w:lang w:val="ru-RU" w:eastAsia="zh-TW"/>
        </w:rPr>
        <w:t xml:space="preserve">В нём можно сохранять значения контекстных аргументов, что позволяет реализовать парадигму частичного применения. </w:t>
      </w:r>
    </w:p>
    <w:p w:rsidR="0041275C" w:rsidRDefault="0041275C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t>В простейшем варианте это выглядит так</w:t>
      </w:r>
      <w:del w:id="561" w:author="Dima" w:date="2014-12-29T18:52:00Z">
        <w:r w:rsidDel="00EB55BF">
          <w:rPr>
            <w:lang w:val="ru-RU" w:eastAsia="zh-TW"/>
          </w:rPr>
          <w:delText>.</w:delText>
        </w:r>
      </w:del>
      <w:ins w:id="562" w:author="Dima" w:date="2014-12-29T18:52:00Z">
        <w:r w:rsidR="00EB55BF">
          <w:rPr>
            <w:lang w:val="ru-RU" w:eastAsia="zh-TW"/>
          </w:rPr>
          <w:t>:</w:t>
        </w:r>
      </w:ins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class C1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41275C" w:rsidRPr="0041275C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 xml:space="preserve">    foo ()</w:t>
      </w:r>
      <w:r>
        <w:rPr>
          <w:lang w:val="en-US"/>
        </w:rPr>
        <w:t>;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41275C" w:rsidRPr="004C282E" w:rsidRDefault="0041275C" w:rsidP="0041275C">
      <w:pPr>
        <w:pStyle w:val="CodeSnippet"/>
        <w:rPr>
          <w:lang w:val="en-US"/>
        </w:rPr>
      </w:pP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>bar ()</w:t>
      </w: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>{</w:t>
      </w: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 xml:space="preserve">    C1 c;</w:t>
      </w:r>
    </w:p>
    <w:p w:rsidR="0041275C" w:rsidRDefault="0041275C" w:rsidP="0041275C">
      <w:pPr>
        <w:pStyle w:val="CodeSnippet"/>
        <w:rPr>
          <w:lang w:val="en-US"/>
        </w:rPr>
      </w:pPr>
      <w:r w:rsidRPr="0041275C">
        <w:rPr>
          <w:lang w:val="en-US"/>
        </w:rPr>
        <w:t xml:space="preserve">    function* f () = c.foo; // pointer to 'c' was captured</w:t>
      </w:r>
    </w:p>
    <w:p w:rsidR="00B35235" w:rsidRDefault="0041275C" w:rsidP="0041275C">
      <w:pPr>
        <w:pStyle w:val="CodeSnippet"/>
        <w:rPr>
          <w:lang w:val="en-US"/>
        </w:rPr>
      </w:pPr>
      <w:r w:rsidRPr="0041275C">
        <w:rPr>
          <w:lang w:val="en-US"/>
        </w:rPr>
        <w:t xml:space="preserve">    </w:t>
      </w:r>
    </w:p>
    <w:p w:rsidR="0041275C" w:rsidRPr="0041275C" w:rsidRDefault="00B35235" w:rsidP="0041275C">
      <w:pPr>
        <w:pStyle w:val="CodeSnippet"/>
      </w:pPr>
      <w:r w:rsidRPr="009801A0">
        <w:rPr>
          <w:lang w:val="en-US"/>
        </w:rPr>
        <w:t xml:space="preserve">    </w:t>
      </w:r>
      <w:r w:rsidR="0041275C" w:rsidRPr="0041275C">
        <w:t>// ...</w:t>
      </w:r>
    </w:p>
    <w:p w:rsidR="0041275C" w:rsidRPr="0041275C" w:rsidRDefault="0041275C" w:rsidP="0041275C">
      <w:pPr>
        <w:pStyle w:val="CodeSnippet"/>
      </w:pPr>
      <w:r w:rsidRPr="0041275C">
        <w:t>}</w:t>
      </w:r>
    </w:p>
    <w:p w:rsidR="0041275C" w:rsidRPr="00B35235" w:rsidRDefault="0041275C" w:rsidP="0041275C">
      <w:pPr>
        <w:spacing w:before="240"/>
        <w:rPr>
          <w:lang w:val="ru-RU" w:eastAsia="zh-TW"/>
        </w:rPr>
      </w:pPr>
      <w:r w:rsidRPr="0041275C">
        <w:rPr>
          <w:lang w:eastAsia="zh-TW"/>
        </w:rPr>
        <w:t>Jancy</w:t>
      </w:r>
      <w:r w:rsidRPr="0041275C">
        <w:rPr>
          <w:lang w:val="ru-RU" w:eastAsia="zh-TW"/>
        </w:rPr>
        <w:t xml:space="preserve"> также позволяет захватывать в </w:t>
      </w:r>
      <w:r>
        <w:rPr>
          <w:lang w:val="ru-RU" w:eastAsia="zh-TW"/>
        </w:rPr>
        <w:t>объекте</w:t>
      </w:r>
      <w:r w:rsidRPr="0041275C">
        <w:rPr>
          <w:lang w:val="ru-RU" w:eastAsia="zh-TW"/>
        </w:rPr>
        <w:t>-з</w:t>
      </w:r>
      <w:r>
        <w:rPr>
          <w:lang w:val="ru-RU" w:eastAsia="zh-TW"/>
        </w:rPr>
        <w:t>амыкании</w:t>
      </w:r>
      <w:r w:rsidRPr="0041275C">
        <w:rPr>
          <w:lang w:val="ru-RU" w:eastAsia="zh-TW"/>
        </w:rPr>
        <w:t xml:space="preserve"> </w:t>
      </w:r>
      <w:r>
        <w:rPr>
          <w:lang w:val="ru-RU" w:eastAsia="zh-TW"/>
        </w:rPr>
        <w:t>произвольные</w:t>
      </w:r>
      <w:r w:rsidRPr="0041275C">
        <w:rPr>
          <w:lang w:val="ru-RU" w:eastAsia="zh-TW"/>
        </w:rPr>
        <w:t xml:space="preserve"> </w:t>
      </w:r>
      <w:r>
        <w:rPr>
          <w:lang w:val="ru-RU" w:eastAsia="zh-TW"/>
        </w:rPr>
        <w:t xml:space="preserve">аргументы с помощью оператора частичного применения </w:t>
      </w:r>
      <w:del w:id="563" w:author="Dima" w:date="2014-12-29T18:53:00Z">
        <w:r w:rsidRPr="00B35235" w:rsidDel="009E7E2D">
          <w:rPr>
            <w:lang w:val="ru-RU" w:eastAsia="zh-TW"/>
          </w:rPr>
          <w:delText>‘</w:delText>
        </w:r>
      </w:del>
      <w:r>
        <w:rPr>
          <w:lang w:eastAsia="zh-TW"/>
        </w:rPr>
        <w:t>operator</w:t>
      </w:r>
      <w:r w:rsidR="0077075A" w:rsidRPr="0077075A">
        <w:rPr>
          <w:lang w:val="ru-RU" w:eastAsia="zh-TW"/>
        </w:rPr>
        <w:t xml:space="preserve"> </w:t>
      </w:r>
      <w:r w:rsidR="0077075A">
        <w:rPr>
          <w:lang w:val="ru-RU" w:eastAsia="zh-TW"/>
        </w:rPr>
        <w:t>~()</w:t>
      </w:r>
      <w:del w:id="564" w:author="Dima" w:date="2014-12-29T18:53:00Z">
        <w:r w:rsidR="0077075A" w:rsidRPr="0077075A" w:rsidDel="009E7E2D">
          <w:rPr>
            <w:lang w:val="ru-RU" w:eastAsia="zh-TW"/>
          </w:rPr>
          <w:delText>’</w:delText>
        </w:r>
      </w:del>
      <w:r w:rsidR="00B35235">
        <w:rPr>
          <w:lang w:val="ru-RU" w:eastAsia="zh-TW"/>
        </w:rPr>
        <w:t xml:space="preserve">, при этом допускается пропускать аргументы. Таким образом, можно создавать произвольные </w:t>
      </w:r>
      <w:r w:rsidR="00665872">
        <w:rPr>
          <w:lang w:val="ru-RU" w:eastAsia="zh-TW"/>
        </w:rPr>
        <w:t>редукции аргументов</w:t>
      </w:r>
      <w:r w:rsidR="00B35235">
        <w:rPr>
          <w:lang w:val="ru-RU" w:eastAsia="zh-TW"/>
        </w:rPr>
        <w:t xml:space="preserve">, </w:t>
      </w:r>
      <w:r w:rsidR="0029341B">
        <w:rPr>
          <w:lang w:val="ru-RU" w:eastAsia="zh-TW"/>
        </w:rPr>
        <w:t>скажем</w:t>
      </w:r>
      <w:del w:id="565" w:author="Dima" w:date="2014-12-29T18:53:00Z">
        <w:r w:rsidR="0029341B" w:rsidDel="009E7E2D">
          <w:rPr>
            <w:lang w:val="ru-RU" w:eastAsia="zh-TW"/>
          </w:rPr>
          <w:delText>,</w:delText>
        </w:r>
      </w:del>
      <w:r w:rsidR="0029341B">
        <w:rPr>
          <w:lang w:val="ru-RU" w:eastAsia="zh-TW"/>
        </w:rPr>
        <w:t xml:space="preserve"> </w:t>
      </w:r>
      <w:r w:rsidR="00B35235">
        <w:rPr>
          <w:lang w:val="ru-RU" w:eastAsia="zh-TW"/>
        </w:rPr>
        <w:t>такие, как в примере ниже: аргументы 1 и 4 переданы и захвачены в момент создания указателя,</w:t>
      </w:r>
      <w:r w:rsidR="00665872">
        <w:rPr>
          <w:lang w:val="ru-RU" w:eastAsia="zh-TW"/>
        </w:rPr>
        <w:t xml:space="preserve"> аргументы 2 и 3 будут переданы</w:t>
      </w:r>
      <w:r w:rsidR="00B35235">
        <w:rPr>
          <w:lang w:val="ru-RU" w:eastAsia="zh-TW"/>
        </w:rPr>
        <w:t xml:space="preserve"> в момент вызова указ</w:t>
      </w:r>
      <w:r w:rsidR="0029341B">
        <w:rPr>
          <w:lang w:val="ru-RU" w:eastAsia="zh-TW"/>
        </w:rPr>
        <w:t>ат</w:t>
      </w:r>
      <w:r w:rsidR="008A68B0">
        <w:rPr>
          <w:lang w:val="ru-RU" w:eastAsia="zh-TW"/>
        </w:rPr>
        <w:t>е</w:t>
      </w:r>
      <w:r w:rsidR="0029341B">
        <w:rPr>
          <w:lang w:val="ru-RU" w:eastAsia="zh-TW"/>
        </w:rPr>
        <w:t>ля.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class C1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lastRenderedPageBreak/>
        <w:t>{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foo (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x,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y,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z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);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}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C1 c;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function* f (int, int) = c.foo ~(,, 300);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</w:p>
    <w:p w:rsidR="00B35235" w:rsidRPr="00B35235" w:rsidRDefault="00B35235" w:rsidP="00B35235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 w:rsidRPr="00B35235">
        <w:rPr>
          <w:lang w:eastAsia="zh-TW"/>
        </w:rPr>
        <w:t>// ...</w:t>
      </w:r>
    </w:p>
    <w:p w:rsidR="00B35235" w:rsidRPr="00B35235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 xml:space="preserve">    </w:t>
      </w:r>
    </w:p>
    <w:p w:rsidR="00B35235" w:rsidRPr="00B35235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 xml:space="preserve">    f (100, 200); // =&gt; c.foo (100, 200, 300);</w:t>
      </w:r>
    </w:p>
    <w:p w:rsidR="00B35235" w:rsidRPr="0041275C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>}</w:t>
      </w:r>
    </w:p>
    <w:p w:rsidR="0029341B" w:rsidRDefault="0029341B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t>Логическим продолжением идеи со слабыми указателями на классы являются слабые указатели на функции. Они не удерживают выбранных разработчиком захваченных объектов (</w:t>
      </w:r>
      <w:del w:id="566" w:author="Dima" w:date="2014-12-29T18:54:00Z">
        <w:r w:rsidDel="009E7E2D">
          <w:rPr>
            <w:lang w:val="ru-RU" w:eastAsia="zh-TW"/>
          </w:rPr>
          <w:delText>что, конечно,</w:delText>
        </w:r>
      </w:del>
      <w:ins w:id="567" w:author="Dima" w:date="2014-12-29T18:54:00Z">
        <w:r w:rsidR="009E7E2D">
          <w:rPr>
            <w:lang w:val="ru-RU" w:eastAsia="zh-TW"/>
          </w:rPr>
          <w:t>это</w:t>
        </w:r>
      </w:ins>
      <w:r>
        <w:rPr>
          <w:lang w:val="ru-RU" w:eastAsia="zh-TW"/>
        </w:rPr>
        <w:t xml:space="preserve"> означает, что понятие «слабости» применимо только к толстым, но не к тонким указателям на функции). Вызывать функцию по слабому указателю нельзя, можно только попытаться привести её к сильному. В текущей версии </w:t>
      </w:r>
      <w:r>
        <w:rPr>
          <w:lang w:eastAsia="zh-TW"/>
        </w:rPr>
        <w:t>Jancy</w:t>
      </w:r>
      <w:r w:rsidRPr="0029341B">
        <w:rPr>
          <w:lang w:val="ru-RU" w:eastAsia="zh-TW"/>
        </w:rPr>
        <w:t xml:space="preserve"> </w:t>
      </w:r>
      <w:r>
        <w:rPr>
          <w:lang w:val="ru-RU" w:eastAsia="zh-TW"/>
        </w:rPr>
        <w:t xml:space="preserve">слабым можно сделать только захваченный </w:t>
      </w:r>
      <w:del w:id="568" w:author="Dima" w:date="2014-12-29T18:54:00Z">
        <w:r w:rsidRPr="0029341B" w:rsidDel="009E7E2D">
          <w:rPr>
            <w:lang w:val="ru-RU" w:eastAsia="zh-TW"/>
          </w:rPr>
          <w:delText>‘</w:delText>
        </w:r>
        <w:r w:rsidDel="009E7E2D">
          <w:rPr>
            <w:lang w:eastAsia="zh-TW"/>
          </w:rPr>
          <w:delText>this</w:delText>
        </w:r>
        <w:r w:rsidRPr="0029341B" w:rsidDel="009E7E2D">
          <w:rPr>
            <w:lang w:val="ru-RU" w:eastAsia="zh-TW"/>
          </w:rPr>
          <w:delText>’</w:delText>
        </w:r>
      </w:del>
      <w:r w:rsidRPr="0029341B">
        <w:rPr>
          <w:lang w:val="ru-RU" w:eastAsia="zh-TW"/>
        </w:rPr>
        <w:t xml:space="preserve"> </w:t>
      </w:r>
      <w:r>
        <w:rPr>
          <w:lang w:val="ru-RU" w:eastAsia="zh-TW"/>
        </w:rPr>
        <w:t>аргумент</w:t>
      </w:r>
      <w:ins w:id="569" w:author="Dima" w:date="2014-12-29T18:54:00Z">
        <w:r w:rsidR="009E7E2D">
          <w:rPr>
            <w:lang w:val="ru-RU" w:eastAsia="zh-TW"/>
          </w:rPr>
          <w:t xml:space="preserve"> </w:t>
        </w:r>
        <w:r w:rsidR="009E7E2D">
          <w:rPr>
            <w:lang w:eastAsia="zh-TW"/>
          </w:rPr>
          <w:t>this</w:t>
        </w:r>
      </w:ins>
      <w:r>
        <w:rPr>
          <w:lang w:val="ru-RU" w:eastAsia="zh-TW"/>
        </w:rPr>
        <w:t>.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class C1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foo ()</w:t>
      </w:r>
      <w:r w:rsidR="009801A0">
        <w:rPr>
          <w:lang w:val="en-US" w:eastAsia="zh-TW"/>
        </w:rPr>
        <w:t>;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}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C1</w:t>
      </w:r>
      <w:r w:rsidR="009801A0" w:rsidRPr="004C282E">
        <w:rPr>
          <w:lang w:val="en-US" w:eastAsia="zh-TW"/>
        </w:rPr>
        <w:t>*</w:t>
      </w:r>
      <w:r w:rsidRPr="009801A0">
        <w:rPr>
          <w:lang w:val="en-US" w:eastAsia="zh-TW"/>
        </w:rPr>
        <w:t xml:space="preserve"> c</w:t>
      </w:r>
      <w:r w:rsidR="009801A0" w:rsidRPr="004C282E">
        <w:rPr>
          <w:lang w:val="en-US" w:eastAsia="zh-TW"/>
        </w:rPr>
        <w:t xml:space="preserve"> = </w:t>
      </w:r>
      <w:r w:rsidR="009801A0">
        <w:rPr>
          <w:lang w:val="en-US" w:eastAsia="zh-TW"/>
        </w:rPr>
        <w:t>new C1</w:t>
      </w:r>
      <w:r w:rsidRPr="009801A0">
        <w:rPr>
          <w:lang w:val="en-US" w:eastAsia="zh-TW"/>
        </w:rPr>
        <w:t>;</w:t>
      </w:r>
    </w:p>
    <w:p w:rsidR="0029341B" w:rsidRPr="004C282E" w:rsidRDefault="0029341B" w:rsidP="0029341B">
      <w:pPr>
        <w:pStyle w:val="CodeSnippet"/>
        <w:rPr>
          <w:lang w:val="en-US" w:eastAsia="zh-TW"/>
        </w:rPr>
      </w:pPr>
    </w:p>
    <w:p w:rsidR="0029341B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 weak* w</w:t>
      </w:r>
      <w:r w:rsidR="009801A0">
        <w:rPr>
          <w:lang w:val="en-US" w:eastAsia="zh-TW"/>
        </w:rPr>
        <w:t>f () = c.weak foo (</w:t>
      </w:r>
      <w:r w:rsidRPr="009801A0">
        <w:rPr>
          <w:lang w:val="en-US" w:eastAsia="zh-TW"/>
        </w:rPr>
        <w:t>);</w:t>
      </w:r>
    </w:p>
    <w:p w:rsidR="006916F3" w:rsidRPr="009801A0" w:rsidRDefault="006916F3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wf (); // &lt;-- error</w:t>
      </w:r>
    </w:p>
    <w:p w:rsidR="001A1288" w:rsidRDefault="001A1288" w:rsidP="0029341B">
      <w:pPr>
        <w:pStyle w:val="CodeSnippet"/>
        <w:rPr>
          <w:lang w:val="en-US" w:eastAsia="zh-TW"/>
        </w:rPr>
      </w:pPr>
    </w:p>
    <w:p w:rsidR="009801A0" w:rsidRDefault="009801A0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c = null;</w:t>
      </w:r>
    </w:p>
    <w:p w:rsidR="009801A0" w:rsidRDefault="009801A0" w:rsidP="0029341B">
      <w:pPr>
        <w:pStyle w:val="CodeSnippet"/>
        <w:rPr>
          <w:lang w:val="en-US" w:eastAsia="zh-TW"/>
        </w:rPr>
      </w:pPr>
    </w:p>
    <w:p w:rsidR="009801A0" w:rsidRDefault="009801A0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function* f () = w</w:t>
      </w:r>
      <w:r w:rsidR="009801A0">
        <w:rPr>
          <w:lang w:val="en-US" w:eastAsia="zh-TW"/>
        </w:rPr>
        <w:t>f</w:t>
      </w:r>
      <w:r w:rsidRPr="009801A0">
        <w:rPr>
          <w:lang w:val="en-US" w:eastAsia="zh-TW"/>
        </w:rPr>
        <w:t>;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if (f)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{</w:t>
      </w:r>
    </w:p>
    <w:p w:rsidR="0029341B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// object </w:t>
      </w:r>
      <w:r w:rsidR="009801A0">
        <w:rPr>
          <w:lang w:val="en-US" w:eastAsia="zh-TW"/>
        </w:rPr>
        <w:t>is still alive</w:t>
      </w:r>
    </w:p>
    <w:p w:rsidR="006916F3" w:rsidRDefault="006916F3" w:rsidP="0029341B">
      <w:pPr>
        <w:pStyle w:val="CodeSnippet"/>
        <w:rPr>
          <w:lang w:val="en-US" w:eastAsia="zh-TW"/>
        </w:rPr>
      </w:pPr>
    </w:p>
    <w:p w:rsidR="009801A0" w:rsidRPr="00556896" w:rsidRDefault="009801A0" w:rsidP="0029341B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    f</w:t>
      </w:r>
      <w:r w:rsidRPr="00556896">
        <w:rPr>
          <w:lang w:eastAsia="zh-TW"/>
        </w:rPr>
        <w:t xml:space="preserve"> ();</w:t>
      </w:r>
    </w:p>
    <w:p w:rsidR="0029341B" w:rsidRPr="0029341B" w:rsidRDefault="0029341B" w:rsidP="0029341B">
      <w:pPr>
        <w:pStyle w:val="CodeSnippet"/>
        <w:rPr>
          <w:lang w:eastAsia="zh-TW"/>
        </w:rPr>
      </w:pPr>
      <w:r w:rsidRPr="00556896">
        <w:rPr>
          <w:lang w:eastAsia="zh-TW"/>
        </w:rPr>
        <w:t xml:space="preserve">    </w:t>
      </w:r>
      <w:r w:rsidRPr="0029341B">
        <w:rPr>
          <w:lang w:eastAsia="zh-TW"/>
        </w:rPr>
        <w:t>}</w:t>
      </w:r>
    </w:p>
    <w:p w:rsidR="0029341B" w:rsidRPr="0029341B" w:rsidRDefault="0029341B" w:rsidP="0029341B">
      <w:pPr>
        <w:pStyle w:val="CodeSnippet"/>
        <w:rPr>
          <w:lang w:eastAsia="zh-TW"/>
        </w:rPr>
      </w:pPr>
      <w:r w:rsidRPr="0029341B">
        <w:rPr>
          <w:lang w:eastAsia="zh-TW"/>
        </w:rPr>
        <w:t>}</w:t>
      </w:r>
    </w:p>
    <w:p w:rsidR="00665872" w:rsidRDefault="00665872" w:rsidP="00665872">
      <w:pPr>
        <w:spacing w:before="240"/>
        <w:rPr>
          <w:lang w:val="ru-RU"/>
        </w:rPr>
      </w:pPr>
      <w:r>
        <w:rPr>
          <w:lang w:val="ru-RU"/>
        </w:rPr>
        <w:t>Возможность провести захват и редукцию аргументов, интересная и практически полезная сама по себе, в то же время позволяет элегантно реализовать ещё более интересную концепцию: запуск</w:t>
      </w:r>
      <w:r w:rsidR="00F71456">
        <w:rPr>
          <w:lang w:val="ru-RU"/>
        </w:rPr>
        <w:t xml:space="preserve"> функции в выбранном окружении: </w:t>
      </w:r>
      <w:r>
        <w:rPr>
          <w:lang w:val="ru-RU"/>
        </w:rPr>
        <w:t>в ново</w:t>
      </w:r>
      <w:r w:rsidR="00DB7CD5">
        <w:rPr>
          <w:lang w:val="ru-RU"/>
        </w:rPr>
        <w:t xml:space="preserve">м </w:t>
      </w:r>
      <w:r>
        <w:rPr>
          <w:lang w:val="ru-RU"/>
        </w:rPr>
        <w:t>потоке, в уже существующем рабочем потоке, под захваченным локом/мутексом, в обработчике оконного сообщения, и т.д.</w:t>
      </w:r>
    </w:p>
    <w:p w:rsidR="00665872" w:rsidRDefault="00665872" w:rsidP="00665872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>
        <w:rPr>
          <w:lang w:val="ru-RU"/>
        </w:rPr>
        <w:t xml:space="preserve"> это может быть достигнуто с помощью оператора планировки </w:t>
      </w:r>
      <w:del w:id="570" w:author="Dima" w:date="2014-12-29T18:55:00Z">
        <w:r w:rsidRPr="004E22CA" w:rsidDel="009E7E2D">
          <w:rPr>
            <w:lang w:val="ru-RU"/>
          </w:rPr>
          <w:delText>‘</w:delText>
        </w:r>
      </w:del>
      <w:r w:rsidRPr="004E22CA">
        <w:rPr>
          <w:lang w:val="ru-RU"/>
        </w:rPr>
        <w:t>@</w:t>
      </w:r>
      <w:del w:id="571" w:author="Dima" w:date="2014-12-29T18:55:00Z">
        <w:r w:rsidRPr="004E22CA" w:rsidDel="009E7E2D">
          <w:rPr>
            <w:lang w:val="ru-RU"/>
          </w:rPr>
          <w:delText>’</w:delText>
        </w:r>
      </w:del>
      <w:r w:rsidRPr="004E22CA">
        <w:rPr>
          <w:lang w:val="ru-RU"/>
        </w:rPr>
        <w:t xml:space="preserve">. </w:t>
      </w:r>
      <w:r>
        <w:rPr>
          <w:lang w:val="ru-RU"/>
        </w:rPr>
        <w:t xml:space="preserve">Первым аргументом оператора выступает функция или указатель на функцию, вторым – экземпляр класса, реализующего интерфейс </w:t>
      </w:r>
      <w:r w:rsidR="00F71456">
        <w:t>jnc</w:t>
      </w:r>
      <w:r w:rsidR="00F71456" w:rsidRPr="00F71456">
        <w:rPr>
          <w:lang w:val="ru-RU"/>
        </w:rPr>
        <w:t>.</w:t>
      </w:r>
      <w:r>
        <w:t>Scheduler</w:t>
      </w:r>
      <w:r w:rsidRPr="004E22CA">
        <w:rPr>
          <w:lang w:val="ru-RU"/>
        </w:rPr>
        <w:t>:</w:t>
      </w:r>
    </w:p>
    <w:p w:rsidR="00F71456" w:rsidRPr="004C282E" w:rsidRDefault="00F71456" w:rsidP="00F71456">
      <w:pPr>
        <w:pStyle w:val="CodeSnippet"/>
        <w:rPr>
          <w:lang w:val="en-US"/>
        </w:rPr>
      </w:pPr>
      <w:r w:rsidRPr="004C282E">
        <w:rPr>
          <w:lang w:val="en-US"/>
        </w:rPr>
        <w:lastRenderedPageBreak/>
        <w:t>class Scheduler</w:t>
      </w:r>
    </w:p>
    <w:p w:rsidR="00F71456" w:rsidRPr="004C282E" w:rsidRDefault="00F71456" w:rsidP="00F71456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71456" w:rsidRPr="004C282E" w:rsidRDefault="00373550" w:rsidP="00F7145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F71456" w:rsidRPr="004C282E">
        <w:rPr>
          <w:lang w:val="en-US"/>
        </w:rPr>
        <w:t>abstract schedule (function* proc ());</w:t>
      </w:r>
    </w:p>
    <w:p w:rsidR="00F71456" w:rsidRPr="00552CB5" w:rsidRDefault="00F71456" w:rsidP="00F71456">
      <w:pPr>
        <w:pStyle w:val="CodeSnippet"/>
      </w:pPr>
      <w:r w:rsidRPr="00552CB5">
        <w:t>}</w:t>
      </w:r>
    </w:p>
    <w:p w:rsidR="00F71456" w:rsidRDefault="00F71456" w:rsidP="006916F3">
      <w:pPr>
        <w:spacing w:before="240"/>
        <w:rPr>
          <w:lang w:val="ru-RU" w:eastAsia="zh-TW"/>
        </w:rPr>
      </w:pPr>
      <w:r w:rsidRPr="00F71456">
        <w:rPr>
          <w:lang w:val="ru-RU" w:eastAsia="zh-TW"/>
        </w:rPr>
        <w:t xml:space="preserve">Результатом оператора является указатель на функцию, возвращающую </w:t>
      </w:r>
      <w:del w:id="572" w:author="Dima" w:date="2014-12-29T18:55:00Z">
        <w:r w:rsidRPr="00F71456" w:rsidDel="009E7E2D">
          <w:rPr>
            <w:lang w:val="ru-RU" w:eastAsia="zh-TW"/>
          </w:rPr>
          <w:delText>‘</w:delText>
        </w:r>
      </w:del>
      <w:r w:rsidRPr="00F71456">
        <w:rPr>
          <w:lang w:eastAsia="zh-TW"/>
        </w:rPr>
        <w:t>void</w:t>
      </w:r>
      <w:del w:id="573" w:author="Dima" w:date="2014-12-29T18:55:00Z">
        <w:r w:rsidRPr="00F71456" w:rsidDel="009E7E2D">
          <w:rPr>
            <w:lang w:val="ru-RU" w:eastAsia="zh-TW"/>
          </w:rPr>
          <w:delText>’</w:delText>
        </w:r>
      </w:del>
      <w:r w:rsidRPr="00F71456">
        <w:rPr>
          <w:lang w:val="ru-RU" w:eastAsia="zh-TW"/>
        </w:rPr>
        <w:t xml:space="preserve"> и принимающую те же аргументы, что и первый операнд. Созданный переходник захватывает все переданные аргументы, упаковывает их в </w:t>
      </w:r>
      <w:r>
        <w:rPr>
          <w:lang w:val="ru-RU" w:eastAsia="zh-TW"/>
        </w:rPr>
        <w:t xml:space="preserve">объект-замыкание и </w:t>
      </w:r>
      <w:r w:rsidRPr="00F71456">
        <w:rPr>
          <w:lang w:val="ru-RU" w:eastAsia="zh-TW"/>
        </w:rPr>
        <w:t xml:space="preserve">передаёт полученный указатель </w:t>
      </w:r>
      <w:r>
        <w:rPr>
          <w:lang w:val="ru-RU" w:eastAsia="zh-TW"/>
        </w:rPr>
        <w:t>на фун</w:t>
      </w:r>
      <w:r w:rsidR="00DB7CD5">
        <w:rPr>
          <w:lang w:val="ru-RU" w:eastAsia="zh-TW"/>
        </w:rPr>
        <w:t>к</w:t>
      </w:r>
      <w:r>
        <w:rPr>
          <w:lang w:val="ru-RU" w:eastAsia="zh-TW"/>
        </w:rPr>
        <w:t xml:space="preserve">цию планировщику </w:t>
      </w:r>
      <w:r w:rsidRPr="00F71456">
        <w:rPr>
          <w:lang w:val="ru-RU" w:eastAsia="zh-TW"/>
        </w:rPr>
        <w:t xml:space="preserve">в </w:t>
      </w:r>
      <w:r w:rsidRPr="00F71456">
        <w:rPr>
          <w:lang w:eastAsia="zh-TW"/>
        </w:rPr>
        <w:t>Scheduler</w:t>
      </w:r>
      <w:r w:rsidRPr="00F71456">
        <w:rPr>
          <w:lang w:val="ru-RU" w:eastAsia="zh-TW"/>
        </w:rPr>
        <w:t>.</w:t>
      </w:r>
      <w:r>
        <w:rPr>
          <w:lang w:eastAsia="zh-TW"/>
        </w:rPr>
        <w:t>s</w:t>
      </w:r>
      <w:r w:rsidRPr="00F71456">
        <w:rPr>
          <w:lang w:eastAsia="zh-TW"/>
        </w:rPr>
        <w:t>chedule</w:t>
      </w:r>
      <w:r w:rsidRPr="00F71456">
        <w:rPr>
          <w:lang w:val="ru-RU" w:eastAsia="zh-TW"/>
        </w:rPr>
        <w:t xml:space="preserve"> (). Что с </w:t>
      </w:r>
      <w:r>
        <w:rPr>
          <w:lang w:val="ru-RU" w:eastAsia="zh-TW"/>
        </w:rPr>
        <w:t xml:space="preserve">этим указателем </w:t>
      </w:r>
      <w:r w:rsidRPr="00F71456">
        <w:rPr>
          <w:lang w:val="ru-RU" w:eastAsia="zh-TW"/>
        </w:rPr>
        <w:t xml:space="preserve">будет происходить дальше </w:t>
      </w:r>
      <w:r>
        <w:rPr>
          <w:lang w:val="ru-RU" w:eastAsia="zh-TW"/>
        </w:rPr>
        <w:t xml:space="preserve">и в какой момент он будет в конечном итоге вызван </w:t>
      </w:r>
      <w:r w:rsidRPr="00F71456">
        <w:rPr>
          <w:lang w:val="ru-RU" w:eastAsia="zh-TW"/>
        </w:rPr>
        <w:t>– зависит</w:t>
      </w:r>
      <w:del w:id="574" w:author="Dima" w:date="2014-12-29T18:55:00Z">
        <w:r w:rsidRPr="00F71456" w:rsidDel="009E7E2D">
          <w:rPr>
            <w:lang w:val="ru-RU" w:eastAsia="zh-TW"/>
          </w:rPr>
          <w:delText>, конечно,</w:delText>
        </w:r>
      </w:del>
      <w:r w:rsidRPr="00F71456">
        <w:rPr>
          <w:lang w:val="ru-RU" w:eastAsia="zh-TW"/>
        </w:rPr>
        <w:t xml:space="preserve"> от </w:t>
      </w:r>
      <w:r>
        <w:rPr>
          <w:lang w:val="ru-RU" w:eastAsia="zh-TW"/>
        </w:rPr>
        <w:t xml:space="preserve">логики </w:t>
      </w:r>
      <w:r w:rsidRPr="00F71456">
        <w:rPr>
          <w:lang w:val="ru-RU" w:eastAsia="zh-TW"/>
        </w:rPr>
        <w:t xml:space="preserve">конкретного </w:t>
      </w:r>
      <w:r>
        <w:rPr>
          <w:lang w:val="ru-RU" w:eastAsia="zh-TW"/>
        </w:rPr>
        <w:t>планировщика</w:t>
      </w:r>
      <w:r w:rsidR="00586F52">
        <w:rPr>
          <w:lang w:val="ru-RU" w:eastAsia="zh-TW"/>
        </w:rPr>
        <w:t>: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class WorkerThread: jnc.Scheduler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override schedule (function* f ())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// enqueue f and signal worker thread event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</w:t>
      </w:r>
      <w:r>
        <w:rPr>
          <w:lang w:val="en-US" w:eastAsia="zh-TW"/>
        </w:rPr>
        <w:t>t</w:t>
      </w:r>
      <w:r w:rsidRPr="004C282E">
        <w:rPr>
          <w:lang w:val="en-US" w:eastAsia="zh-TW"/>
        </w:rPr>
        <w:t>hread</w:t>
      </w:r>
      <w:r>
        <w:rPr>
          <w:lang w:val="en-US" w:eastAsia="zh-TW"/>
        </w:rPr>
        <w:t>Proc</w:t>
      </w:r>
      <w:r w:rsidRPr="004C282E">
        <w:rPr>
          <w:lang w:val="en-US" w:eastAsia="zh-TW"/>
        </w:rPr>
        <w:t xml:space="preserve"> ()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for (;;)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// wait for worker thread event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function* f () = getNextRequest ();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f ();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(int x)</w:t>
      </w:r>
    </w:p>
    <w:p w:rsid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>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bar ()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WorkerThread workerThread;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function* f (int) = foo @ workerThread; // create a scheduled pointer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</w:t>
      </w:r>
      <w:r>
        <w:rPr>
          <w:lang w:val="en-US" w:eastAsia="zh-TW"/>
        </w:rPr>
        <w:t>// ...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 xml:space="preserve">    f (200); // call through a scheduled pointer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</w:p>
    <w:p w:rsid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 xml:space="preserve">    (foo @ workerThread) (100); // or schedule </w:t>
      </w:r>
      <w:r>
        <w:rPr>
          <w:lang w:val="en-US" w:eastAsia="zh-TW"/>
        </w:rPr>
        <w:t>immediatly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>}</w:t>
      </w:r>
    </w:p>
    <w:p w:rsidR="001B14A0" w:rsidRDefault="001B14A0" w:rsidP="001B14A0">
      <w:pPr>
        <w:pStyle w:val="Heading2"/>
        <w:rPr>
          <w:lang w:val="ru-RU"/>
        </w:rPr>
      </w:pPr>
      <w:bookmarkStart w:id="575" w:name="_Toc405907016"/>
      <w:r>
        <w:rPr>
          <w:lang w:val="ru-RU"/>
        </w:rPr>
        <w:t>Мультикасты и события</w:t>
      </w:r>
      <w:bookmarkEnd w:id="575"/>
    </w:p>
    <w:p w:rsidR="001B14A0" w:rsidRPr="001B14A0" w:rsidRDefault="00BB7134" w:rsidP="001B14A0">
      <w:pPr>
        <w:rPr>
          <w:lang w:val="ru-RU"/>
        </w:rPr>
      </w:pPr>
      <w:r>
        <w:t>J</w:t>
      </w:r>
      <w:r w:rsidR="00DB7CD5">
        <w:t>a</w:t>
      </w:r>
      <w:r w:rsidR="001B14A0">
        <w:rPr>
          <w:lang w:val="ru-RU"/>
        </w:rPr>
        <w:t>ncy предоста</w:t>
      </w:r>
      <w:r w:rsidR="00DB7CD5">
        <w:rPr>
          <w:lang w:val="ru-RU"/>
        </w:rPr>
        <w:t>в</w:t>
      </w:r>
      <w:r w:rsidR="001B14A0">
        <w:rPr>
          <w:lang w:val="ru-RU"/>
        </w:rPr>
        <w:t xml:space="preserve">ляет встроенную поддержку мультикастов </w:t>
      </w:r>
      <w:r w:rsidR="00225F95" w:rsidRPr="00225F95">
        <w:rPr>
          <w:lang w:val="ru-RU"/>
        </w:rPr>
        <w:t>(</w:t>
      </w:r>
      <w:r w:rsidR="00225F95">
        <w:t>multicast</w:t>
      </w:r>
      <w:r w:rsidR="00225F95" w:rsidRPr="00225F95">
        <w:rPr>
          <w:lang w:val="ru-RU"/>
        </w:rPr>
        <w:t xml:space="preserve">) </w:t>
      </w:r>
      <w:r w:rsidR="001B14A0">
        <w:rPr>
          <w:lang w:val="ru-RU"/>
        </w:rPr>
        <w:t>и событий</w:t>
      </w:r>
      <w:r w:rsidR="00225F95" w:rsidRPr="00225F95">
        <w:rPr>
          <w:lang w:val="ru-RU"/>
        </w:rPr>
        <w:t xml:space="preserve"> (</w:t>
      </w:r>
      <w:r w:rsidR="00225F95">
        <w:t>event</w:t>
      </w:r>
      <w:r w:rsidR="00225F95" w:rsidRPr="00225F95">
        <w:rPr>
          <w:lang w:val="ru-RU"/>
        </w:rPr>
        <w:t>)</w:t>
      </w:r>
      <w:r w:rsidR="001B14A0">
        <w:rPr>
          <w:lang w:val="ru-RU"/>
        </w:rPr>
        <w:t>, включая</w:t>
      </w:r>
      <w:r w:rsidR="00EB6506">
        <w:rPr>
          <w:lang w:val="ru-RU"/>
        </w:rPr>
        <w:t xml:space="preserve"> слабые, т.е. </w:t>
      </w:r>
      <w:del w:id="576" w:author="Dima" w:date="2014-12-29T18:56:00Z">
        <w:r w:rsidR="00EB6506" w:rsidDel="009E7E2D">
          <w:rPr>
            <w:lang w:val="ru-RU"/>
          </w:rPr>
          <w:delText>те</w:delText>
        </w:r>
      </w:del>
      <w:ins w:id="577" w:author="Dima" w:date="2014-12-29T18:56:00Z">
        <w:r w:rsidR="009E7E2D">
          <w:rPr>
            <w:lang w:val="ru-RU"/>
          </w:rPr>
          <w:t>такие</w:t>
        </w:r>
      </w:ins>
      <w:r w:rsidR="00EB6506">
        <w:rPr>
          <w:lang w:val="ru-RU"/>
        </w:rPr>
        <w:t xml:space="preserve">, от которых </w:t>
      </w:r>
      <w:r w:rsidR="001B14A0">
        <w:rPr>
          <w:lang w:val="ru-RU"/>
        </w:rPr>
        <w:t>вручную отписываться</w:t>
      </w:r>
      <w:r w:rsidR="00EB6506">
        <w:rPr>
          <w:lang w:val="ru-RU"/>
        </w:rPr>
        <w:t xml:space="preserve"> необязательно</w:t>
      </w:r>
      <w:r w:rsidR="001B14A0">
        <w:rPr>
          <w:lang w:val="ru-RU"/>
        </w:rPr>
        <w:t>.</w:t>
      </w:r>
    </w:p>
    <w:p w:rsidR="00A06894" w:rsidRDefault="001B14A0" w:rsidP="00AF795F">
      <w:pPr>
        <w:rPr>
          <w:lang w:val="ru-RU"/>
        </w:rPr>
      </w:pPr>
      <w:r>
        <w:rPr>
          <w:lang w:val="ru-RU"/>
        </w:rPr>
        <w:t xml:space="preserve">Мультикаст </w:t>
      </w:r>
      <w:ins w:id="578" w:author="Dima" w:date="2014-12-29T18:56:00Z">
        <w:del w:id="579" w:author="vovkos" w:date="2015-01-02T00:11:00Z">
          <w:r w:rsidR="009E7E2D" w:rsidDel="00291C77">
            <w:rPr>
              <w:lang w:val="ru-RU"/>
            </w:rPr>
            <w:delText>-</w:delText>
          </w:r>
        </w:del>
      </w:ins>
      <w:ins w:id="580" w:author="vovkos" w:date="2015-01-02T00:11:00Z">
        <w:r w:rsidR="00291C77">
          <w:rPr>
            <w:lang w:val="ru-RU"/>
          </w:rPr>
          <w:t>–</w:t>
        </w:r>
      </w:ins>
      <w:ins w:id="581" w:author="Dima" w:date="2014-12-29T18:56:00Z">
        <w:r w:rsidR="009E7E2D">
          <w:rPr>
            <w:lang w:val="ru-RU"/>
          </w:rPr>
          <w:t xml:space="preserve"> </w:t>
        </w:r>
      </w:ins>
      <w:r w:rsidR="00AF795F">
        <w:rPr>
          <w:lang w:val="ru-RU"/>
        </w:rPr>
        <w:t xml:space="preserve">это генерируемый компилятором специальный класс, </w:t>
      </w:r>
      <w:r w:rsidR="009C3248">
        <w:rPr>
          <w:lang w:val="ru-RU"/>
        </w:rPr>
        <w:t>позволяющий</w:t>
      </w:r>
      <w:r>
        <w:rPr>
          <w:lang w:val="ru-RU"/>
        </w:rPr>
        <w:t xml:space="preserve"> </w:t>
      </w:r>
      <w:r w:rsidR="00AF795F">
        <w:rPr>
          <w:lang w:val="ru-RU"/>
        </w:rPr>
        <w:t>аккумулировать указатели</w:t>
      </w:r>
      <w:r>
        <w:rPr>
          <w:lang w:val="ru-RU"/>
        </w:rPr>
        <w:t xml:space="preserve"> на функции и </w:t>
      </w:r>
      <w:r w:rsidR="00AF795F">
        <w:rPr>
          <w:lang w:val="ru-RU"/>
        </w:rPr>
        <w:t xml:space="preserve">затем </w:t>
      </w:r>
      <w:r>
        <w:rPr>
          <w:lang w:val="ru-RU"/>
        </w:rPr>
        <w:t>выз</w:t>
      </w:r>
      <w:r w:rsidR="00AF795F">
        <w:rPr>
          <w:lang w:val="ru-RU"/>
        </w:rPr>
        <w:t>ы</w:t>
      </w:r>
      <w:r>
        <w:rPr>
          <w:lang w:val="ru-RU"/>
        </w:rPr>
        <w:t>вать их все сразу.</w:t>
      </w:r>
      <w:r w:rsidRPr="006D5DCB">
        <w:rPr>
          <w:lang w:val="ru-RU"/>
        </w:rPr>
        <w:t xml:space="preserve"> </w:t>
      </w:r>
      <w:r w:rsidR="00AF795F">
        <w:rPr>
          <w:lang w:val="ru-RU"/>
        </w:rPr>
        <w:t>Основным (хотя</w:t>
      </w:r>
      <w:del w:id="582" w:author="Dima" w:date="2014-12-29T18:56:00Z">
        <w:r w:rsidR="00AF795F" w:rsidDel="009E7E2D">
          <w:rPr>
            <w:lang w:val="ru-RU"/>
          </w:rPr>
          <w:delText>, конечно,</w:delText>
        </w:r>
      </w:del>
      <w:r w:rsidR="00AF795F">
        <w:rPr>
          <w:lang w:val="ru-RU"/>
        </w:rPr>
        <w:t xml:space="preserve"> не единственным) применением мультикастов является реализация модели «событие-подписчик».</w:t>
      </w:r>
    </w:p>
    <w:p w:rsidR="00AF795F" w:rsidRDefault="00AF795F" w:rsidP="00AF795F">
      <w:pPr>
        <w:rPr>
          <w:lang w:val="ru-RU"/>
        </w:rPr>
      </w:pPr>
      <w:r>
        <w:rPr>
          <w:lang w:val="ru-RU"/>
        </w:rPr>
        <w:lastRenderedPageBreak/>
        <w:t>Объявление мультикаста очень похоже на объявление указателя на функцию, что</w:t>
      </w:r>
      <w:r w:rsidR="009C3248">
        <w:rPr>
          <w:lang w:val="ru-RU"/>
        </w:rPr>
        <w:t xml:space="preserve"> </w:t>
      </w:r>
      <w:del w:id="583" w:author="Dima" w:date="2014-12-29T18:56:00Z">
        <w:r w:rsidR="009C3248" w:rsidDel="009E7E2D">
          <w:rPr>
            <w:lang w:val="ru-RU"/>
          </w:rPr>
          <w:delText>и</w:delText>
        </w:r>
        <w:r w:rsidDel="009E7E2D">
          <w:rPr>
            <w:lang w:val="ru-RU"/>
          </w:rPr>
          <w:delText xml:space="preserve"> </w:delText>
        </w:r>
      </w:del>
      <w:r>
        <w:rPr>
          <w:lang w:val="ru-RU"/>
        </w:rPr>
        <w:t xml:space="preserve">неудивительно – ведь оно должно однозначно определять, указатели какого типа будут храниться в данном мультикасте. </w:t>
      </w:r>
      <w:r w:rsidR="00EB6506">
        <w:rPr>
          <w:lang w:val="ru-RU"/>
        </w:rPr>
        <w:t xml:space="preserve">Соответственно, </w:t>
      </w:r>
      <w:r>
        <w:rPr>
          <w:lang w:val="ru-RU"/>
        </w:rPr>
        <w:t>как и указатели на функции, мультикасты могут быть толстыми, тонкими и слабыми.</w:t>
      </w:r>
    </w:p>
    <w:p w:rsidR="00AF795F" w:rsidRDefault="00AF795F" w:rsidP="00AF795F">
      <w:pPr>
        <w:pStyle w:val="CodeSnippet"/>
      </w:pPr>
      <w:r w:rsidRPr="00AF795F">
        <w:t>multicast m (int);</w:t>
      </w:r>
    </w:p>
    <w:p w:rsidR="001B14A0" w:rsidRDefault="00AF795F" w:rsidP="00AF795F">
      <w:pPr>
        <w:spacing w:before="240"/>
        <w:rPr>
          <w:lang w:val="ru-RU"/>
        </w:rPr>
      </w:pPr>
      <w:r>
        <w:rPr>
          <w:lang w:val="ru-RU"/>
        </w:rPr>
        <w:t>Класс м</w:t>
      </w:r>
      <w:r w:rsidR="001B14A0">
        <w:rPr>
          <w:lang w:val="ru-RU"/>
        </w:rPr>
        <w:t>ультикаст</w:t>
      </w:r>
      <w:r>
        <w:rPr>
          <w:lang w:val="ru-RU"/>
        </w:rPr>
        <w:t>а, сгенер</w:t>
      </w:r>
      <w:r w:rsidR="00753F07">
        <w:rPr>
          <w:lang w:val="ru-RU"/>
        </w:rPr>
        <w:t>ир</w:t>
      </w:r>
      <w:r>
        <w:rPr>
          <w:lang w:val="ru-RU"/>
        </w:rPr>
        <w:t>ованный в примере выше, будет иметь следующие методы: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void clear ();</w:t>
      </w:r>
    </w:p>
    <w:p w:rsidR="00AF795F" w:rsidRPr="00A06894" w:rsidRDefault="00AF795F" w:rsidP="00AF795F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intptr set (function* (int)); // returns cookie</w:t>
      </w:r>
    </w:p>
    <w:p w:rsidR="00AF795F" w:rsidRPr="00A06894" w:rsidRDefault="00AF795F" w:rsidP="00AF795F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intptr add (function* (int)); // returns cookie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function* remove (intptr cookie)</w:t>
      </w:r>
      <w:ins w:id="584" w:author="Vladimir" w:date="2014-12-31T17:15:00Z">
        <w:r w:rsidR="009F4977" w:rsidRPr="009F4977">
          <w:rPr>
            <w:lang w:val="en-US" w:eastAsia="zh-TW"/>
            <w:rPrChange w:id="585" w:author="Vladimir" w:date="2014-12-31T17:15:00Z">
              <w:rPr>
                <w:lang w:eastAsia="zh-TW"/>
              </w:rPr>
            </w:rPrChange>
          </w:rPr>
          <w:t xml:space="preserve"> (</w:t>
        </w:r>
        <w:r w:rsidR="009F4977">
          <w:rPr>
            <w:lang w:val="en-US" w:eastAsia="zh-TW"/>
          </w:rPr>
          <w:t>int)</w:t>
        </w:r>
      </w:ins>
      <w:r w:rsidRPr="004C282E">
        <w:rPr>
          <w:lang w:val="en-US" w:eastAsia="zh-TW"/>
        </w:rPr>
        <w:t>;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function* getSnapshot ()</w:t>
      </w:r>
      <w:ins w:id="586" w:author="Vladimir" w:date="2014-12-31T17:15:00Z">
        <w:r w:rsidR="009F4977">
          <w:rPr>
            <w:lang w:val="en-US" w:eastAsia="zh-TW"/>
          </w:rPr>
          <w:t xml:space="preserve"> (int)</w:t>
        </w:r>
      </w:ins>
      <w:r w:rsidRPr="004C282E">
        <w:rPr>
          <w:lang w:val="en-US" w:eastAsia="zh-TW"/>
        </w:rPr>
        <w:t>;</w:t>
      </w:r>
    </w:p>
    <w:p w:rsidR="001B14A0" w:rsidRPr="00CA3FB3" w:rsidRDefault="00AF795F" w:rsidP="00AF795F">
      <w:pPr>
        <w:pStyle w:val="CodeSnippet"/>
        <w:rPr>
          <w:lang w:val="en-US" w:eastAsia="zh-TW"/>
          <w:rPrChange w:id="587" w:author="vovkos" w:date="2015-01-01T14:11:00Z">
            <w:rPr>
              <w:lang w:eastAsia="zh-TW"/>
            </w:rPr>
          </w:rPrChange>
        </w:rPr>
      </w:pPr>
      <w:r w:rsidRPr="00CA3FB3">
        <w:rPr>
          <w:lang w:val="en-US" w:eastAsia="zh-TW"/>
          <w:rPrChange w:id="588" w:author="vovkos" w:date="2015-01-01T14:11:00Z">
            <w:rPr>
              <w:lang w:eastAsia="zh-TW"/>
            </w:rPr>
          </w:rPrChange>
        </w:rPr>
        <w:t>void call (int);</w:t>
      </w:r>
    </w:p>
    <w:p w:rsidR="00373AEC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Методы</w:t>
      </w:r>
      <w:r w:rsidRPr="00A06894">
        <w:rPr>
          <w:lang w:val="ru-RU" w:eastAsia="zh-TW"/>
        </w:rPr>
        <w:t xml:space="preserve"> </w:t>
      </w:r>
      <w:del w:id="589" w:author="Dima" w:date="2014-12-29T18:57:00Z">
        <w:r w:rsidRPr="00A06894" w:rsidDel="009E7E2D">
          <w:rPr>
            <w:lang w:val="ru-RU" w:eastAsia="zh-TW"/>
          </w:rPr>
          <w:delText>‘</w:delText>
        </w:r>
      </w:del>
      <w:r w:rsidRPr="00A06894">
        <w:rPr>
          <w:lang w:eastAsia="zh-TW"/>
        </w:rPr>
        <w:t>set</w:t>
      </w:r>
      <w:del w:id="590" w:author="Dima" w:date="2014-12-29T18:57:00Z">
        <w:r w:rsidRPr="00A06894" w:rsidDel="009E7E2D">
          <w:rPr>
            <w:lang w:val="ru-RU" w:eastAsia="zh-TW"/>
          </w:rPr>
          <w:delText>’</w:delText>
        </w:r>
      </w:del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</w:t>
      </w:r>
      <w:r w:rsidRPr="00A06894">
        <w:rPr>
          <w:lang w:val="ru-RU" w:eastAsia="zh-TW"/>
        </w:rPr>
        <w:t xml:space="preserve"> </w:t>
      </w:r>
      <w:del w:id="591" w:author="Dima" w:date="2014-12-29T18:57:00Z">
        <w:r w:rsidRPr="00A06894" w:rsidDel="009E7E2D">
          <w:rPr>
            <w:lang w:val="ru-RU" w:eastAsia="zh-TW"/>
          </w:rPr>
          <w:delText>‘</w:delText>
        </w:r>
      </w:del>
      <w:r w:rsidRPr="00A06894">
        <w:rPr>
          <w:lang w:eastAsia="zh-TW"/>
        </w:rPr>
        <w:t>add</w:t>
      </w:r>
      <w:del w:id="592" w:author="Dima" w:date="2014-12-29T18:57:00Z">
        <w:r w:rsidRPr="00A06894" w:rsidDel="009E7E2D">
          <w:rPr>
            <w:lang w:val="ru-RU" w:eastAsia="zh-TW"/>
          </w:rPr>
          <w:delText>’</w:delText>
        </w:r>
      </w:del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возвращают</w:t>
      </w:r>
      <w:r w:rsidRPr="00A06894">
        <w:rPr>
          <w:lang w:val="ru-RU" w:eastAsia="zh-TW"/>
        </w:rPr>
        <w:t xml:space="preserve"> </w:t>
      </w:r>
      <w:r w:rsidRPr="00A06894">
        <w:rPr>
          <w:lang w:eastAsia="zh-TW"/>
        </w:rPr>
        <w:t>cookie</w:t>
      </w:r>
      <w:r w:rsidRPr="00A06894">
        <w:rPr>
          <w:lang w:val="ru-RU" w:eastAsia="zh-TW"/>
        </w:rPr>
        <w:t xml:space="preserve">, </w:t>
      </w:r>
      <w:r>
        <w:rPr>
          <w:lang w:val="ru-RU" w:eastAsia="zh-TW"/>
        </w:rPr>
        <w:t>который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может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быть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использован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методе</w:t>
      </w:r>
      <w:r w:rsidRPr="00A06894">
        <w:rPr>
          <w:lang w:val="ru-RU" w:eastAsia="zh-TW"/>
        </w:rPr>
        <w:t xml:space="preserve"> </w:t>
      </w:r>
      <w:del w:id="593" w:author="Dima" w:date="2014-12-29T18:57:00Z">
        <w:r w:rsidRPr="00A06894" w:rsidDel="009E7E2D">
          <w:rPr>
            <w:lang w:val="ru-RU" w:eastAsia="zh-TW"/>
          </w:rPr>
          <w:delText>‘</w:delText>
        </w:r>
      </w:del>
      <w:r>
        <w:rPr>
          <w:lang w:eastAsia="zh-TW"/>
        </w:rPr>
        <w:t>remove</w:t>
      </w:r>
      <w:del w:id="594" w:author="Dima" w:date="2014-12-29T18:57:00Z">
        <w:r w:rsidRPr="00A06894" w:rsidDel="009E7E2D">
          <w:rPr>
            <w:lang w:val="ru-RU" w:eastAsia="zh-TW"/>
          </w:rPr>
          <w:delText>’</w:delText>
        </w:r>
      </w:del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для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эффективного удаления указателя из мультикаста</w:t>
      </w:r>
      <w:r w:rsidR="00373AEC">
        <w:rPr>
          <w:lang w:val="ru-RU" w:eastAsia="zh-TW"/>
        </w:rPr>
        <w:t>.</w:t>
      </w:r>
    </w:p>
    <w:p w:rsidR="00A06894" w:rsidRPr="00A06894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Неко</w:t>
      </w:r>
      <w:r w:rsidR="00373AEC">
        <w:rPr>
          <w:lang w:val="ru-RU" w:eastAsia="zh-TW"/>
        </w:rPr>
        <w:t>то</w:t>
      </w:r>
      <w:r>
        <w:rPr>
          <w:lang w:val="ru-RU" w:eastAsia="zh-TW"/>
        </w:rPr>
        <w:t>рые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из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методов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имеют также псевдонимы в виде операторов: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multicast m ();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m = foo;    </w:t>
      </w:r>
      <w:r>
        <w:rPr>
          <w:lang w:val="en-US" w:eastAsia="zh-TW"/>
        </w:rPr>
        <w:t xml:space="preserve"> </w:t>
      </w:r>
      <w:r w:rsidRPr="00A06894">
        <w:rPr>
          <w:lang w:val="en-US" w:eastAsia="zh-TW"/>
        </w:rPr>
        <w:t>// same as m</w:t>
      </w:r>
      <w:r>
        <w:rPr>
          <w:lang w:val="en-US" w:eastAsia="zh-TW"/>
        </w:rPr>
        <w:t>.set (foo)</w:t>
      </w:r>
      <w:r w:rsidRPr="00A06894">
        <w:rPr>
          <w:lang w:val="en-US" w:eastAsia="zh-TW"/>
        </w:rPr>
        <w:t>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+= ba</w:t>
      </w:r>
      <w:ins w:id="595" w:author="Vladimir" w:date="2014-12-31T17:15:00Z">
        <w:r w:rsidR="009F4977">
          <w:rPr>
            <w:lang w:val="en-US" w:eastAsia="zh-TW"/>
          </w:rPr>
          <w:t>r</w:t>
        </w:r>
      </w:ins>
      <w:del w:id="596" w:author="Vladimir" w:date="2014-12-31T17:15:00Z">
        <w:r w:rsidRPr="00A06894" w:rsidDel="009F4977">
          <w:rPr>
            <w:lang w:val="en-US" w:eastAsia="zh-TW"/>
          </w:rPr>
          <w:delText>)</w:delText>
        </w:r>
      </w:del>
      <w:r w:rsidRPr="00A06894">
        <w:rPr>
          <w:lang w:val="en-US" w:eastAsia="zh-TW"/>
        </w:rPr>
        <w:t>;    // same as m</w:t>
      </w:r>
      <w:r>
        <w:rPr>
          <w:lang w:val="en-US" w:eastAsia="zh-TW"/>
        </w:rPr>
        <w:t>.add (</w:t>
      </w:r>
      <w:r w:rsidRPr="00A06894">
        <w:rPr>
          <w:lang w:val="en-US" w:eastAsia="zh-TW"/>
        </w:rPr>
        <w:t>bar</w:t>
      </w:r>
      <w:r>
        <w:rPr>
          <w:lang w:val="en-US" w:eastAsia="zh-TW"/>
        </w:rPr>
        <w:t>)</w:t>
      </w:r>
      <w:r w:rsidRPr="00A06894">
        <w:rPr>
          <w:lang w:val="en-US" w:eastAsia="zh-TW"/>
        </w:rPr>
        <w:t>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-= cookie; // same as m</w:t>
      </w:r>
      <w:r>
        <w:rPr>
          <w:lang w:val="en-US" w:eastAsia="zh-TW"/>
        </w:rPr>
        <w:t>.remove (</w:t>
      </w:r>
      <w:r w:rsidRPr="00A06894">
        <w:rPr>
          <w:lang w:val="en-US" w:eastAsia="zh-TW"/>
        </w:rPr>
        <w:t>cookie</w:t>
      </w:r>
      <w:r>
        <w:rPr>
          <w:lang w:val="en-US" w:eastAsia="zh-TW"/>
        </w:rPr>
        <w:t>)</w:t>
      </w:r>
      <w:r w:rsidRPr="00A06894">
        <w:rPr>
          <w:lang w:val="en-US" w:eastAsia="zh-TW"/>
        </w:rPr>
        <w:t>;</w:t>
      </w:r>
    </w:p>
    <w:p w:rsid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= null;    // same as m</w:t>
      </w:r>
      <w:r>
        <w:rPr>
          <w:lang w:val="en-US" w:eastAsia="zh-TW"/>
        </w:rPr>
        <w:t>.clear ();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>
        <w:rPr>
          <w:lang w:val="en-US" w:eastAsia="zh-TW"/>
        </w:rPr>
        <w:t>m (10);      // same as m.call (10);</w:t>
      </w:r>
    </w:p>
    <w:p w:rsidR="00A06894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Ниже приведён пример, демонстрирующий</w:t>
      </w:r>
      <w:r w:rsidRPr="00AF795F">
        <w:rPr>
          <w:lang w:val="ru-RU" w:eastAsia="zh-TW"/>
        </w:rPr>
        <w:t xml:space="preserve"> </w:t>
      </w:r>
      <w:r>
        <w:rPr>
          <w:lang w:val="ru-RU" w:eastAsia="zh-TW"/>
        </w:rPr>
        <w:t>базовые операции с мультикастами: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(int x);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bar (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int x, 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int y   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);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baz ()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multicast m (int);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intptr fooCookie = m.add (foo); </w:t>
      </w:r>
    </w:p>
    <w:p w:rsid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m += bar ~(, 200);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m (100); // =&gt; foo (100); bar (100, 200);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</w:t>
      </w:r>
      <w:r w:rsidRPr="004C282E">
        <w:rPr>
          <w:lang w:val="en-US" w:eastAsia="zh-TW"/>
        </w:rPr>
        <w:t>m -= fooCookie;</w:t>
      </w:r>
    </w:p>
    <w:p w:rsidR="00A06894" w:rsidRPr="007143BD" w:rsidRDefault="00A06894" w:rsidP="00A06894">
      <w:pPr>
        <w:pStyle w:val="CodeSnippet"/>
        <w:rPr>
          <w:lang w:val="en-US" w:eastAsia="zh-TW"/>
        </w:rPr>
      </w:pPr>
      <w:r w:rsidRPr="007143BD">
        <w:rPr>
          <w:lang w:val="en-US" w:eastAsia="zh-TW"/>
        </w:rPr>
        <w:t xml:space="preserve">    m (</w:t>
      </w:r>
      <w:r>
        <w:rPr>
          <w:lang w:val="en-US" w:eastAsia="zh-TW"/>
        </w:rPr>
        <w:t>3</w:t>
      </w:r>
      <w:r w:rsidRPr="007143BD">
        <w:rPr>
          <w:lang w:val="en-US" w:eastAsia="zh-TW"/>
        </w:rPr>
        <w:t>00); // =&gt; bar (</w:t>
      </w:r>
      <w:r>
        <w:rPr>
          <w:lang w:val="en-US" w:eastAsia="zh-TW"/>
        </w:rPr>
        <w:t>3</w:t>
      </w:r>
      <w:r w:rsidRPr="007143BD">
        <w:rPr>
          <w:lang w:val="en-US" w:eastAsia="zh-TW"/>
        </w:rPr>
        <w:t>00, 200);</w:t>
      </w:r>
    </w:p>
    <w:p w:rsidR="00A06894" w:rsidRPr="007143BD" w:rsidRDefault="00A06894" w:rsidP="00A06894">
      <w:pPr>
        <w:pStyle w:val="CodeSnippet"/>
        <w:rPr>
          <w:lang w:val="en-US" w:eastAsia="zh-TW"/>
        </w:rPr>
      </w:pPr>
      <w:r w:rsidRPr="007143BD">
        <w:rPr>
          <w:lang w:val="en-US" w:eastAsia="zh-TW"/>
        </w:rPr>
        <w:t xml:space="preserve">    m.clear ();</w:t>
      </w:r>
    </w:p>
    <w:p w:rsidR="00A06894" w:rsidRPr="004C282E" w:rsidRDefault="00A06894" w:rsidP="00A06894">
      <w:pPr>
        <w:pStyle w:val="CodeSnippet"/>
        <w:rPr>
          <w:lang w:eastAsia="zh-TW"/>
        </w:rPr>
      </w:pPr>
      <w:r w:rsidRPr="004C282E">
        <w:rPr>
          <w:lang w:eastAsia="zh-TW"/>
        </w:rPr>
        <w:t>}</w:t>
      </w:r>
    </w:p>
    <w:p w:rsidR="007143BD" w:rsidRDefault="007143BD" w:rsidP="007143BD">
      <w:pPr>
        <w:spacing w:before="240"/>
        <w:rPr>
          <w:lang w:val="ru-RU" w:eastAsia="zh-TW"/>
        </w:rPr>
      </w:pPr>
      <w:r>
        <w:rPr>
          <w:lang w:val="ru-RU" w:eastAsia="zh-TW"/>
        </w:rPr>
        <w:t>Мультикаст можно привести к указателю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на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функцию</w:t>
      </w:r>
      <w:r w:rsidRPr="007143BD">
        <w:rPr>
          <w:lang w:val="ru-RU" w:eastAsia="zh-TW"/>
        </w:rPr>
        <w:t xml:space="preserve">, </w:t>
      </w:r>
      <w:r w:rsidR="001C7467">
        <w:rPr>
          <w:lang w:val="ru-RU" w:eastAsia="zh-TW"/>
        </w:rPr>
        <w:t>которая вызовет все</w:t>
      </w:r>
      <w:r>
        <w:rPr>
          <w:lang w:val="ru-RU" w:eastAsia="zh-TW"/>
        </w:rPr>
        <w:t xml:space="preserve"> </w:t>
      </w:r>
      <w:r w:rsidR="00423E02">
        <w:rPr>
          <w:lang w:val="ru-RU" w:eastAsia="zh-TW"/>
        </w:rPr>
        <w:t xml:space="preserve">накопленные </w:t>
      </w:r>
      <w:r>
        <w:rPr>
          <w:lang w:val="ru-RU" w:eastAsia="zh-TW"/>
        </w:rPr>
        <w:t>в мультикасте</w:t>
      </w:r>
      <w:r w:rsidR="001C7467">
        <w:rPr>
          <w:lang w:val="ru-RU" w:eastAsia="zh-TW"/>
        </w:rPr>
        <w:t xml:space="preserve"> указатели</w:t>
      </w:r>
      <w:bookmarkStart w:id="597" w:name="_GoBack"/>
      <w:bookmarkEnd w:id="597"/>
      <w:r>
        <w:rPr>
          <w:lang w:val="ru-RU" w:eastAsia="zh-TW"/>
        </w:rPr>
        <w:t>. Но тут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имеется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неоднозначность</w:t>
      </w:r>
      <w:r w:rsidRPr="007143BD">
        <w:rPr>
          <w:lang w:val="ru-RU" w:eastAsia="zh-TW"/>
        </w:rPr>
        <w:t xml:space="preserve">, </w:t>
      </w:r>
      <w:r>
        <w:rPr>
          <w:lang w:val="ru-RU" w:eastAsia="zh-TW"/>
        </w:rPr>
        <w:t>а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именно</w:t>
      </w:r>
      <w:r w:rsidRPr="007143BD">
        <w:rPr>
          <w:lang w:val="ru-RU" w:eastAsia="zh-TW"/>
        </w:rPr>
        <w:t xml:space="preserve">: </w:t>
      </w:r>
      <w:r>
        <w:rPr>
          <w:lang w:val="ru-RU" w:eastAsia="zh-TW"/>
        </w:rPr>
        <w:t>должно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подобное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приведение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быть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живым</w:t>
      </w:r>
      <w:r w:rsidRPr="007143BD">
        <w:rPr>
          <w:lang w:val="ru-RU" w:eastAsia="zh-TW"/>
        </w:rPr>
        <w:t xml:space="preserve"> (</w:t>
      </w:r>
      <w:r>
        <w:rPr>
          <w:lang w:eastAsia="zh-TW"/>
        </w:rPr>
        <w:t>live</w:t>
      </w:r>
      <w:r w:rsidRPr="007143BD">
        <w:rPr>
          <w:lang w:val="ru-RU" w:eastAsia="zh-TW"/>
        </w:rPr>
        <w:t xml:space="preserve">) </w:t>
      </w:r>
      <w:r>
        <w:rPr>
          <w:lang w:val="ru-RU" w:eastAsia="zh-TW"/>
        </w:rPr>
        <w:t>или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же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снимком</w:t>
      </w:r>
      <w:r w:rsidRPr="007143BD">
        <w:rPr>
          <w:lang w:val="ru-RU" w:eastAsia="zh-TW"/>
        </w:rPr>
        <w:t xml:space="preserve"> (</w:t>
      </w:r>
      <w:r>
        <w:rPr>
          <w:lang w:eastAsia="zh-TW"/>
        </w:rPr>
        <w:t>snapshot</w:t>
      </w:r>
      <w:r w:rsidRPr="007143BD">
        <w:rPr>
          <w:lang w:val="ru-RU" w:eastAsia="zh-TW"/>
        </w:rPr>
        <w:t xml:space="preserve">)? </w:t>
      </w:r>
      <w:r>
        <w:rPr>
          <w:lang w:val="ru-RU" w:eastAsia="zh-TW"/>
        </w:rPr>
        <w:t>Другими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словами</w:t>
      </w:r>
      <w:r w:rsidRPr="007143BD">
        <w:rPr>
          <w:lang w:val="ru-RU" w:eastAsia="zh-TW"/>
        </w:rPr>
        <w:t xml:space="preserve">, </w:t>
      </w:r>
      <w:r>
        <w:rPr>
          <w:lang w:val="ru-RU" w:eastAsia="zh-TW"/>
        </w:rPr>
        <w:t>если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после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создания указателя на функцию</w:t>
      </w:r>
      <w:del w:id="598" w:author="Dima" w:date="2014-12-29T18:57:00Z">
        <w:r w:rsidDel="00954E23">
          <w:rPr>
            <w:lang w:val="ru-RU" w:eastAsia="zh-TW"/>
          </w:rPr>
          <w:delText>,</w:delText>
        </w:r>
      </w:del>
      <w:r>
        <w:rPr>
          <w:lang w:val="ru-RU" w:eastAsia="zh-TW"/>
        </w:rPr>
        <w:t xml:space="preserve"> мы модифицируем исходный мультикаст, должен ли этот указатель видеть изменения?</w:t>
      </w:r>
    </w:p>
    <w:p w:rsidR="007143BD" w:rsidRPr="007143BD" w:rsidRDefault="007143BD" w:rsidP="007143BD">
      <w:pPr>
        <w:spacing w:before="240"/>
        <w:rPr>
          <w:lang w:val="ru-RU" w:eastAsia="zh-TW"/>
        </w:rPr>
      </w:pPr>
      <w:r>
        <w:rPr>
          <w:lang w:val="ru-RU" w:eastAsia="zh-TW"/>
        </w:rPr>
        <w:lastRenderedPageBreak/>
        <w:t xml:space="preserve">Для разрешения неоднозначности мультикасты предоставляют метод </w:t>
      </w:r>
      <w:del w:id="599" w:author="Dima" w:date="2014-12-29T18:57:00Z">
        <w:r w:rsidRPr="007143BD" w:rsidDel="00954E23">
          <w:rPr>
            <w:lang w:val="ru-RU" w:eastAsia="zh-TW"/>
          </w:rPr>
          <w:delText>‘</w:delText>
        </w:r>
      </w:del>
      <w:r>
        <w:rPr>
          <w:lang w:eastAsia="zh-TW"/>
        </w:rPr>
        <w:t>getSnapshot</w:t>
      </w:r>
      <w:del w:id="600" w:author="Dima" w:date="2014-12-29T18:58:00Z">
        <w:r w:rsidR="0077075A" w:rsidRPr="0077075A" w:rsidDel="00954E23">
          <w:rPr>
            <w:lang w:val="ru-RU" w:eastAsia="zh-TW"/>
          </w:rPr>
          <w:delText>’</w:delText>
        </w:r>
      </w:del>
      <w:r w:rsidR="005E6F9D">
        <w:rPr>
          <w:lang w:val="ru-RU" w:eastAsia="zh-TW"/>
        </w:rPr>
        <w:t>, возвращающий снимок</w:t>
      </w:r>
      <w:r>
        <w:rPr>
          <w:lang w:val="ru-RU" w:eastAsia="zh-TW"/>
        </w:rPr>
        <w:t>, а приведение даёт живой указатель</w:t>
      </w:r>
      <w:del w:id="601" w:author="Dima" w:date="2014-12-29T18:58:00Z">
        <w:r w:rsidRPr="007143BD" w:rsidDel="00954E23">
          <w:rPr>
            <w:lang w:val="ru-RU" w:eastAsia="zh-TW"/>
          </w:rPr>
          <w:delText>.</w:delText>
        </w:r>
      </w:del>
      <w:ins w:id="602" w:author="Dima" w:date="2014-12-29T18:58:00Z">
        <w:r w:rsidR="00954E23">
          <w:rPr>
            <w:lang w:val="ru-RU" w:eastAsia="zh-TW"/>
          </w:rPr>
          <w:t>:</w:t>
        </w:r>
      </w:ins>
    </w:p>
    <w:p w:rsidR="001673DB" w:rsidRPr="001673DB" w:rsidRDefault="001673DB" w:rsidP="001673DB">
      <w:pPr>
        <w:pStyle w:val="CodeSnippet"/>
        <w:rPr>
          <w:lang w:val="en-US" w:eastAsia="zh-TW"/>
        </w:rPr>
      </w:pPr>
      <w:r w:rsidRPr="001673DB">
        <w:rPr>
          <w:lang w:val="en-US" w:eastAsia="zh-TW"/>
        </w:rPr>
        <w:t>foo ();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bar</w:t>
      </w:r>
      <w:r w:rsidRPr="001673DB">
        <w:rPr>
          <w:lang w:val="en-US" w:eastAsia="zh-TW"/>
        </w:rPr>
        <w:t xml:space="preserve"> ();</w:t>
      </w:r>
    </w:p>
    <w:p w:rsidR="007143BD" w:rsidRDefault="007143BD" w:rsidP="001673DB">
      <w:pPr>
        <w:pStyle w:val="CodeSnippet"/>
        <w:rPr>
          <w:lang w:val="en-US" w:eastAsia="zh-TW"/>
        </w:rPr>
      </w:pPr>
    </w:p>
    <w:p w:rsid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baz ()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1673DB" w:rsidRDefault="001673DB" w:rsidP="001673DB">
      <w:pPr>
        <w:pStyle w:val="CodeSnippet"/>
        <w:ind w:firstLine="720"/>
        <w:rPr>
          <w:lang w:val="en-US" w:eastAsia="zh-TW"/>
        </w:rPr>
      </w:pPr>
      <w:r w:rsidRPr="001673DB">
        <w:rPr>
          <w:lang w:val="en-US" w:eastAsia="zh-TW"/>
        </w:rPr>
        <w:t>multicast m ();</w:t>
      </w:r>
    </w:p>
    <w:p w:rsidR="001673DB" w:rsidRDefault="001673DB" w:rsidP="001673DB">
      <w:pPr>
        <w:pStyle w:val="CodeSnippet"/>
        <w:ind w:firstLine="720"/>
        <w:rPr>
          <w:lang w:val="en-US" w:eastAsia="zh-TW"/>
        </w:rPr>
      </w:pPr>
      <w:r>
        <w:rPr>
          <w:lang w:val="en-US" w:eastAsia="zh-TW"/>
        </w:rPr>
        <w:t>m += foo;</w:t>
      </w:r>
    </w:p>
    <w:p w:rsidR="001673DB" w:rsidRPr="001673DB" w:rsidRDefault="001673DB" w:rsidP="001673DB">
      <w:pPr>
        <w:pStyle w:val="CodeSnippet"/>
        <w:ind w:firstLine="720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function* f1 () = m.getSnapshot ();</w:t>
      </w:r>
    </w:p>
    <w:p w:rsidR="007143BD" w:rsidRPr="004C282E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4C282E">
        <w:rPr>
          <w:lang w:val="en-US" w:eastAsia="zh-TW"/>
        </w:rPr>
        <w:t xml:space="preserve">function* f2 () = m; </w:t>
      </w:r>
    </w:p>
    <w:p w:rsidR="007143BD" w:rsidRPr="004C282E" w:rsidRDefault="007143BD" w:rsidP="001673DB">
      <w:pPr>
        <w:pStyle w:val="CodeSnippet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 xml:space="preserve">m += </w:t>
      </w:r>
      <w:r w:rsidR="001673DB">
        <w:rPr>
          <w:lang w:val="en-US" w:eastAsia="zh-TW"/>
        </w:rPr>
        <w:t>bar</w:t>
      </w:r>
      <w:r w:rsidR="007143BD" w:rsidRPr="001673DB">
        <w:rPr>
          <w:lang w:val="en-US" w:eastAsia="zh-TW"/>
        </w:rPr>
        <w:t>;</w:t>
      </w:r>
    </w:p>
    <w:p w:rsidR="007143BD" w:rsidRPr="001673DB" w:rsidRDefault="007143BD" w:rsidP="001673DB">
      <w:pPr>
        <w:pStyle w:val="CodeSnippet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f1 (45);</w:t>
      </w:r>
      <w:r w:rsidR="001673DB">
        <w:rPr>
          <w:lang w:val="en-US" w:eastAsia="zh-TW"/>
        </w:rPr>
        <w:t xml:space="preserve"> // =&gt; foo ();</w:t>
      </w: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f2 (55);</w:t>
      </w:r>
      <w:r w:rsidR="001673DB">
        <w:rPr>
          <w:lang w:val="en-US" w:eastAsia="zh-TW"/>
        </w:rPr>
        <w:t xml:space="preserve"> // =&gt; foo (); bar ();</w:t>
      </w:r>
    </w:p>
    <w:p w:rsidR="007143BD" w:rsidRPr="001673DB" w:rsidRDefault="007143BD" w:rsidP="001673DB">
      <w:pPr>
        <w:pStyle w:val="CodeSnippet"/>
        <w:rPr>
          <w:lang w:val="en-US" w:eastAsia="zh-TW"/>
        </w:rPr>
      </w:pPr>
    </w:p>
    <w:p w:rsidR="007143BD" w:rsidRPr="004C282E" w:rsidRDefault="00552CB5" w:rsidP="001673DB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return</w:t>
      </w:r>
      <w:r w:rsidR="007143BD" w:rsidRPr="004C282E">
        <w:rPr>
          <w:lang w:eastAsia="zh-TW"/>
        </w:rPr>
        <w:t xml:space="preserve"> 0;</w:t>
      </w:r>
    </w:p>
    <w:p w:rsidR="00423E02" w:rsidRDefault="00423E02" w:rsidP="00423E02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События </w:t>
      </w:r>
      <w:r w:rsidR="00225F95">
        <w:rPr>
          <w:lang w:val="ru-RU" w:eastAsia="zh-TW"/>
        </w:rPr>
        <w:t>(</w:t>
      </w:r>
      <w:r w:rsidR="00225F95">
        <w:rPr>
          <w:lang w:eastAsia="zh-TW"/>
        </w:rPr>
        <w:t>event</w:t>
      </w:r>
      <w:r w:rsidR="00225F95" w:rsidRPr="00225F95">
        <w:rPr>
          <w:lang w:val="ru-RU" w:eastAsia="zh-TW"/>
        </w:rPr>
        <w:t xml:space="preserve">) </w:t>
      </w: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423E02">
        <w:rPr>
          <w:lang w:val="ru-RU" w:eastAsia="zh-TW"/>
        </w:rPr>
        <w:t xml:space="preserve"> </w:t>
      </w:r>
      <w:r>
        <w:rPr>
          <w:lang w:val="ru-RU" w:eastAsia="zh-TW"/>
        </w:rPr>
        <w:t xml:space="preserve">представляют собой </w:t>
      </w:r>
      <w:del w:id="603" w:author="Dima" w:date="2014-12-29T18:59:00Z">
        <w:r w:rsidDel="00043553">
          <w:rPr>
            <w:lang w:val="ru-RU" w:eastAsia="zh-TW"/>
          </w:rPr>
          <w:delText xml:space="preserve">просто </w:delText>
        </w:r>
      </w:del>
      <w:r>
        <w:rPr>
          <w:lang w:val="ru-RU" w:eastAsia="zh-TW"/>
        </w:rPr>
        <w:t xml:space="preserve">специальные указатели на мультикасты с ограничением доступа к методам </w:t>
      </w:r>
      <w:del w:id="604" w:author="Dima" w:date="2014-12-29T19:00:00Z">
        <w:r w:rsidRPr="00423E02" w:rsidDel="00043553">
          <w:rPr>
            <w:lang w:val="ru-RU" w:eastAsia="zh-TW"/>
          </w:rPr>
          <w:delText>‘</w:delText>
        </w:r>
      </w:del>
      <w:r>
        <w:rPr>
          <w:lang w:eastAsia="zh-TW"/>
        </w:rPr>
        <w:t>set</w:t>
      </w:r>
      <w:del w:id="605" w:author="Dima" w:date="2014-12-29T19:00:00Z">
        <w:r w:rsidRPr="00423E02" w:rsidDel="00043553">
          <w:rPr>
            <w:lang w:val="ru-RU" w:eastAsia="zh-TW"/>
          </w:rPr>
          <w:delText>’</w:delText>
        </w:r>
      </w:del>
      <w:r w:rsidRPr="00423E02">
        <w:rPr>
          <w:lang w:val="ru-RU" w:eastAsia="zh-TW"/>
        </w:rPr>
        <w:t xml:space="preserve">, </w:t>
      </w:r>
      <w:del w:id="606" w:author="Dima" w:date="2014-12-29T19:00:00Z">
        <w:r w:rsidRPr="00423E02" w:rsidDel="00043553">
          <w:rPr>
            <w:lang w:val="ru-RU" w:eastAsia="zh-TW"/>
          </w:rPr>
          <w:delText>‘</w:delText>
        </w:r>
      </w:del>
      <w:r>
        <w:rPr>
          <w:lang w:eastAsia="zh-TW"/>
        </w:rPr>
        <w:t>clear</w:t>
      </w:r>
      <w:del w:id="607" w:author="Dima" w:date="2014-12-29T19:00:00Z">
        <w:r w:rsidRPr="00423E02" w:rsidDel="00043553">
          <w:rPr>
            <w:lang w:val="ru-RU" w:eastAsia="zh-TW"/>
          </w:rPr>
          <w:delText>’</w:delText>
        </w:r>
      </w:del>
      <w:r w:rsidRPr="00423E02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del w:id="608" w:author="Dima" w:date="2014-12-29T19:00:00Z">
        <w:r w:rsidRPr="00423E02" w:rsidDel="00043553">
          <w:rPr>
            <w:lang w:val="ru-RU" w:eastAsia="zh-TW"/>
          </w:rPr>
          <w:delText>‘</w:delText>
        </w:r>
      </w:del>
      <w:r>
        <w:rPr>
          <w:lang w:eastAsia="zh-TW"/>
        </w:rPr>
        <w:t>call</w:t>
      </w:r>
      <w:del w:id="609" w:author="Dima" w:date="2014-12-29T19:00:00Z">
        <w:r w:rsidRPr="00423E02" w:rsidDel="00043553">
          <w:rPr>
            <w:lang w:val="ru-RU" w:eastAsia="zh-TW"/>
          </w:rPr>
          <w:delText>’</w:delText>
        </w:r>
      </w:del>
      <w:r>
        <w:rPr>
          <w:lang w:val="ru-RU" w:eastAsia="zh-TW"/>
        </w:rPr>
        <w:t xml:space="preserve"> (то есть по своей природе они походят на </w:t>
      </w:r>
      <w:r>
        <w:rPr>
          <w:lang w:eastAsia="zh-TW"/>
        </w:rPr>
        <w:t>const</w:t>
      </w:r>
      <w:r w:rsidRPr="00423E02">
        <w:rPr>
          <w:lang w:val="ru-RU" w:eastAsia="zh-TW"/>
        </w:rPr>
        <w:t>-</w:t>
      </w:r>
      <w:r>
        <w:rPr>
          <w:lang w:val="ru-RU" w:eastAsia="zh-TW"/>
        </w:rPr>
        <w:t>указатели)</w:t>
      </w:r>
      <w:ins w:id="610" w:author="Dima" w:date="2014-12-29T19:00:00Z">
        <w:r w:rsidR="00043553" w:rsidRPr="00043553">
          <w:rPr>
            <w:lang w:val="ru-RU" w:eastAsia="zh-TW"/>
            <w:rPrChange w:id="611" w:author="Dima" w:date="2014-12-29T19:00:00Z">
              <w:rPr>
                <w:lang w:eastAsia="zh-TW"/>
              </w:rPr>
            </w:rPrChange>
          </w:rPr>
          <w:t>:</w:t>
        </w:r>
      </w:ins>
      <w:del w:id="612" w:author="Dima" w:date="2014-12-29T19:00:00Z">
        <w:r w:rsidDel="00043553">
          <w:rPr>
            <w:lang w:val="ru-RU" w:eastAsia="zh-TW"/>
          </w:rPr>
          <w:delText>.</w:delText>
        </w:r>
      </w:del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()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multicast m (int);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event* p (int) = m;</w:t>
      </w:r>
    </w:p>
    <w:p w:rsidR="00423E02" w:rsidRPr="00423E02" w:rsidRDefault="00423E02" w:rsidP="00423E02">
      <w:pPr>
        <w:pStyle w:val="CodeSnippet"/>
        <w:rPr>
          <w:lang w:val="en-US" w:eastAsia="zh-TW"/>
        </w:rPr>
      </w:pPr>
      <w:r w:rsidRPr="00423E02">
        <w:rPr>
          <w:lang w:val="en-US" w:eastAsia="zh-TW"/>
        </w:rPr>
        <w:t xml:space="preserve">    p += bar;    // </w:t>
      </w:r>
      <w:r>
        <w:rPr>
          <w:lang w:val="en-US" w:eastAsia="zh-TW"/>
        </w:rPr>
        <w:t>OK</w:t>
      </w:r>
    </w:p>
    <w:p w:rsidR="00423E02" w:rsidRDefault="00423E02" w:rsidP="00423E02">
      <w:pPr>
        <w:pStyle w:val="CodeSnippet"/>
        <w:rPr>
          <w:lang w:val="en-US" w:eastAsia="zh-TW"/>
        </w:rPr>
      </w:pPr>
      <w:r w:rsidRPr="00423E02">
        <w:rPr>
          <w:lang w:val="en-US" w:eastAsia="zh-TW"/>
        </w:rPr>
        <w:t xml:space="preserve">    p (100);     //</w:t>
      </w:r>
      <w:r>
        <w:rPr>
          <w:lang w:val="en-US" w:eastAsia="zh-TW"/>
        </w:rPr>
        <w:t xml:space="preserve"> &lt;-- </w:t>
      </w:r>
      <w:r w:rsidRPr="00423E02">
        <w:rPr>
          <w:lang w:val="en-US" w:eastAsia="zh-TW"/>
        </w:rPr>
        <w:t>error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423E02" w:rsidRDefault="00A34412" w:rsidP="001B14A0">
      <w:pPr>
        <w:spacing w:before="240"/>
        <w:rPr>
          <w:lang w:val="ru-RU" w:eastAsia="zh-TW"/>
        </w:rPr>
      </w:pPr>
      <w:r>
        <w:rPr>
          <w:lang w:val="ru-RU" w:eastAsia="zh-TW"/>
        </w:rPr>
        <w:t>Объявление</w:t>
      </w:r>
      <w:r w:rsidR="00423E02">
        <w:rPr>
          <w:lang w:val="ru-RU" w:eastAsia="zh-TW"/>
        </w:rPr>
        <w:t xml:space="preserve"> переменной или поля типа «событие» </w:t>
      </w:r>
      <w:r>
        <w:rPr>
          <w:lang w:val="ru-RU" w:eastAsia="zh-TW"/>
        </w:rPr>
        <w:t xml:space="preserve">неявно </w:t>
      </w:r>
      <w:r w:rsidR="00423E02">
        <w:rPr>
          <w:lang w:val="ru-RU" w:eastAsia="zh-TW"/>
        </w:rPr>
        <w:t>создаёт дуальн</w:t>
      </w:r>
      <w:r>
        <w:rPr>
          <w:lang w:val="ru-RU" w:eastAsia="zh-TW"/>
        </w:rPr>
        <w:t>ый</w:t>
      </w:r>
      <w:r w:rsidR="00423E02">
        <w:rPr>
          <w:lang w:val="ru-RU" w:eastAsia="zh-TW"/>
        </w:rPr>
        <w:t xml:space="preserve"> </w:t>
      </w:r>
      <w:r>
        <w:rPr>
          <w:lang w:val="ru-RU" w:eastAsia="zh-TW"/>
        </w:rPr>
        <w:t xml:space="preserve">тип: для «своих» этот дуальный тип ведёт себя так, как если бы был использован модификатор </w:t>
      </w:r>
      <w:del w:id="613" w:author="Dima" w:date="2014-12-29T19:00:00Z">
        <w:r w:rsidRPr="00A34412" w:rsidDel="00043553">
          <w:rPr>
            <w:lang w:val="ru-RU" w:eastAsia="zh-TW"/>
          </w:rPr>
          <w:delText>‘</w:delText>
        </w:r>
      </w:del>
      <w:r>
        <w:rPr>
          <w:lang w:eastAsia="zh-TW"/>
        </w:rPr>
        <w:t>multicast</w:t>
      </w:r>
      <w:del w:id="614" w:author="Dima" w:date="2014-12-29T19:00:00Z">
        <w:r w:rsidRPr="00A34412" w:rsidDel="00043553">
          <w:rPr>
            <w:lang w:val="ru-RU" w:eastAsia="zh-TW"/>
          </w:rPr>
          <w:delText>’</w:delText>
        </w:r>
      </w:del>
      <w:r>
        <w:rPr>
          <w:lang w:val="ru-RU" w:eastAsia="zh-TW"/>
        </w:rPr>
        <w:t xml:space="preserve">, а для «чужих» </w:t>
      </w:r>
      <w:r w:rsidR="00335462">
        <w:rPr>
          <w:lang w:val="ru-RU" w:eastAsia="zh-TW"/>
        </w:rPr>
        <w:t>–</w:t>
      </w:r>
      <w:ins w:id="615" w:author="Dima" w:date="2014-12-29T19:00:00Z">
        <w:r w:rsidR="00043553" w:rsidRPr="00043553">
          <w:rPr>
            <w:lang w:val="ru-RU" w:eastAsia="zh-TW"/>
            <w:rPrChange w:id="616" w:author="Dima" w:date="2014-12-29T19:00:00Z">
              <w:rPr>
                <w:lang w:eastAsia="zh-TW"/>
              </w:rPr>
            </w:rPrChange>
          </w:rPr>
          <w:t xml:space="preserve"> </w:t>
        </w:r>
      </w:ins>
      <w:r>
        <w:rPr>
          <w:lang w:val="ru-RU" w:eastAsia="zh-TW"/>
        </w:rPr>
        <w:t>это</w:t>
      </w:r>
      <w:r w:rsidR="00335462">
        <w:rPr>
          <w:lang w:val="ru-RU" w:eastAsia="zh-TW"/>
        </w:rPr>
        <w:t xml:space="preserve"> </w:t>
      </w:r>
      <w:del w:id="617" w:author="Dima" w:date="2014-12-29T19:00:00Z">
        <w:r w:rsidRPr="00A34412" w:rsidDel="00043553">
          <w:rPr>
            <w:lang w:val="ru-RU" w:eastAsia="zh-TW"/>
          </w:rPr>
          <w:delText>‘</w:delText>
        </w:r>
      </w:del>
      <w:r>
        <w:rPr>
          <w:lang w:eastAsia="zh-TW"/>
        </w:rPr>
        <w:t>event</w:t>
      </w:r>
      <w:del w:id="618" w:author="Dima" w:date="2014-12-29T19:00:00Z">
        <w:r w:rsidRPr="00A34412" w:rsidDel="00043553">
          <w:rPr>
            <w:lang w:val="ru-RU" w:eastAsia="zh-TW"/>
          </w:rPr>
          <w:delText>’</w:delText>
        </w:r>
      </w:del>
      <w:r>
        <w:rPr>
          <w:lang w:val="ru-RU" w:eastAsia="zh-TW"/>
        </w:rPr>
        <w:t xml:space="preserve"> с ограниченным доступом к методам. П</w:t>
      </w:r>
      <w:r w:rsidR="00423E02">
        <w:rPr>
          <w:lang w:val="ru-RU" w:eastAsia="zh-TW"/>
        </w:rPr>
        <w:t xml:space="preserve">одробнее </w:t>
      </w:r>
      <w:r>
        <w:rPr>
          <w:lang w:val="ru-RU" w:eastAsia="zh-TW"/>
        </w:rPr>
        <w:t>читайте в разделе «дуальные модификаторы».</w:t>
      </w:r>
    </w:p>
    <w:p w:rsidR="00A34412" w:rsidRPr="00A3441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class C1</w:t>
      </w:r>
    </w:p>
    <w:p w:rsidR="00A34412" w:rsidRPr="00A3441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{</w:t>
      </w:r>
    </w:p>
    <w:p w:rsidR="00A34412" w:rsidRPr="004C282E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 xml:space="preserve">    event m_onComplete ();</w:t>
      </w:r>
      <w:r w:rsidRPr="004C282E">
        <w:rPr>
          <w:lang w:eastAsia="zh-TW"/>
        </w:rPr>
        <w:t xml:space="preserve"> // </w:t>
      </w:r>
      <w:r>
        <w:rPr>
          <w:lang w:val="en-US" w:eastAsia="zh-TW"/>
        </w:rPr>
        <w:t>dual</w:t>
      </w:r>
      <w:r w:rsidRPr="004C282E">
        <w:rPr>
          <w:lang w:eastAsia="zh-TW"/>
        </w:rPr>
        <w:t xml:space="preserve"> </w:t>
      </w:r>
      <w:r>
        <w:rPr>
          <w:lang w:val="en-US" w:eastAsia="zh-TW"/>
        </w:rPr>
        <w:t>type</w:t>
      </w:r>
    </w:p>
    <w:p w:rsidR="00A34412" w:rsidRPr="00A34412" w:rsidRDefault="00A34412" w:rsidP="00A34412">
      <w:pPr>
        <w:pStyle w:val="CodeSnippet"/>
        <w:rPr>
          <w:lang w:eastAsia="zh-TW"/>
        </w:rPr>
      </w:pP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A34412">
        <w:rPr>
          <w:lang w:eastAsia="zh-TW"/>
        </w:rPr>
        <w:t xml:space="preserve">    </w:t>
      </w:r>
      <w:r w:rsidRPr="004C282E">
        <w:rPr>
          <w:lang w:val="en-US" w:eastAsia="zh-TW"/>
        </w:rPr>
        <w:t>bool work ()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{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// ...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</w:p>
    <w:p w:rsidR="00A34412" w:rsidRPr="00A34412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    m_onComplete (); // </w:t>
      </w:r>
      <w:r>
        <w:rPr>
          <w:lang w:val="en-US" w:eastAsia="zh-TW"/>
        </w:rPr>
        <w:t>OK</w:t>
      </w:r>
      <w:r w:rsidRPr="00A34412">
        <w:rPr>
          <w:lang w:val="en-US" w:eastAsia="zh-TW"/>
        </w:rPr>
        <w:t>, friends have multicast</w:t>
      </w:r>
      <w:r>
        <w:rPr>
          <w:lang w:val="en-US" w:eastAsia="zh-TW"/>
        </w:rPr>
        <w:t>-</w:t>
      </w:r>
      <w:r w:rsidRPr="00A34412">
        <w:rPr>
          <w:lang w:val="en-US" w:eastAsia="zh-TW"/>
        </w:rPr>
        <w:t>access to m_onComplete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    </w:t>
      </w:r>
      <w:r w:rsidRPr="004C282E">
        <w:rPr>
          <w:lang w:val="en-US" w:eastAsia="zh-TW"/>
        </w:rPr>
        <w:t>return true;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()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C1 c;</w:t>
      </w:r>
    </w:p>
    <w:p w:rsidR="00A34412" w:rsidRPr="00A34412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c.m_onComplete += foo; // ok, aliens have event</w:t>
      </w:r>
      <w:r>
        <w:rPr>
          <w:lang w:val="en-US" w:eastAsia="zh-TW"/>
        </w:rPr>
        <w:t>-</w:t>
      </w:r>
      <w:r w:rsidRPr="00A34412">
        <w:rPr>
          <w:lang w:val="en-US" w:eastAsia="zh-TW"/>
        </w:rPr>
        <w:t>access to m_onComplete</w:t>
      </w:r>
    </w:p>
    <w:p w:rsidR="00A34412" w:rsidRPr="004C282E" w:rsidRDefault="00A34412" w:rsidP="00A34412">
      <w:pPr>
        <w:pStyle w:val="CodeSnippet"/>
        <w:rPr>
          <w:lang w:eastAsia="zh-TW"/>
        </w:rPr>
      </w:pPr>
      <w:r w:rsidRPr="00A34412">
        <w:rPr>
          <w:lang w:val="en-US" w:eastAsia="zh-TW"/>
        </w:rPr>
        <w:t xml:space="preserve">    c</w:t>
      </w:r>
      <w:r w:rsidRPr="004C282E">
        <w:rPr>
          <w:lang w:eastAsia="zh-TW"/>
        </w:rPr>
        <w:t>.</w:t>
      </w:r>
      <w:r w:rsidRPr="00A34412">
        <w:rPr>
          <w:lang w:val="en-US" w:eastAsia="zh-TW"/>
        </w:rPr>
        <w:t>m</w:t>
      </w:r>
      <w:r w:rsidRPr="004C282E">
        <w:rPr>
          <w:lang w:eastAsia="zh-TW"/>
        </w:rPr>
        <w:t>_</w:t>
      </w:r>
      <w:r w:rsidRPr="00A34412">
        <w:rPr>
          <w:lang w:val="en-US" w:eastAsia="zh-TW"/>
        </w:rPr>
        <w:t>onComplete</w:t>
      </w:r>
      <w:r w:rsidRPr="004C282E">
        <w:rPr>
          <w:lang w:eastAsia="zh-TW"/>
        </w:rPr>
        <w:t xml:space="preserve"> ();     // &lt;-- </w:t>
      </w:r>
      <w:r w:rsidRPr="00A34412">
        <w:rPr>
          <w:lang w:val="en-US" w:eastAsia="zh-TW"/>
        </w:rPr>
        <w:t>error</w:t>
      </w:r>
    </w:p>
    <w:p w:rsidR="00A34412" w:rsidRPr="00423E0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}</w:t>
      </w:r>
    </w:p>
    <w:p w:rsidR="001B14A0" w:rsidRPr="00043553" w:rsidRDefault="00A34412" w:rsidP="001B14A0">
      <w:pPr>
        <w:spacing w:before="240"/>
        <w:rPr>
          <w:lang w:val="ru-RU" w:eastAsia="zh-TW"/>
        </w:rPr>
      </w:pPr>
      <w:r>
        <w:rPr>
          <w:lang w:val="ru-RU" w:eastAsia="zh-TW"/>
        </w:rPr>
        <w:lastRenderedPageBreak/>
        <w:t xml:space="preserve">В заключение раздела </w:t>
      </w:r>
      <w:r w:rsidR="001B14A0">
        <w:rPr>
          <w:lang w:val="ru-RU" w:eastAsia="zh-TW"/>
        </w:rPr>
        <w:t>привод</w:t>
      </w:r>
      <w:r>
        <w:rPr>
          <w:lang w:val="ru-RU" w:eastAsia="zh-TW"/>
        </w:rPr>
        <w:t xml:space="preserve">у </w:t>
      </w:r>
      <w:r w:rsidR="001B14A0">
        <w:rPr>
          <w:lang w:val="ru-RU" w:eastAsia="zh-TW"/>
        </w:rPr>
        <w:t>пример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реального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применения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событий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и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планировки</w:t>
      </w:r>
      <w:r w:rsidR="001B14A0" w:rsidRPr="00AF795F">
        <w:rPr>
          <w:lang w:val="ru-RU" w:eastAsia="zh-TW"/>
        </w:rPr>
        <w:t xml:space="preserve"> </w:t>
      </w:r>
      <w:r>
        <w:rPr>
          <w:lang w:val="ru-RU" w:eastAsia="zh-TW"/>
        </w:rPr>
        <w:t>из</w:t>
      </w:r>
      <w:r w:rsidR="001B14A0" w:rsidRPr="00AF795F">
        <w:rPr>
          <w:lang w:val="ru-RU" w:eastAsia="zh-TW"/>
        </w:rPr>
        <w:t xml:space="preserve"> </w:t>
      </w:r>
      <w:r>
        <w:rPr>
          <w:lang w:val="ru-RU" w:eastAsia="zh-TW"/>
        </w:rPr>
        <w:t>проекта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eastAsia="zh-TW"/>
        </w:rPr>
        <w:t>IO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eastAsia="zh-TW"/>
        </w:rPr>
        <w:t>Ninja</w:t>
      </w:r>
      <w:r>
        <w:rPr>
          <w:lang w:val="ru-RU" w:eastAsia="zh-TW"/>
        </w:rPr>
        <w:t xml:space="preserve">: событие сокета выстреливает в контексте </w:t>
      </w:r>
      <w:r>
        <w:rPr>
          <w:lang w:eastAsia="zh-TW"/>
        </w:rPr>
        <w:t>IO</w:t>
      </w:r>
      <w:r w:rsidRPr="00A34412">
        <w:rPr>
          <w:lang w:val="ru-RU" w:eastAsia="zh-TW"/>
        </w:rPr>
        <w:t>-</w:t>
      </w:r>
      <w:r>
        <w:rPr>
          <w:lang w:val="ru-RU" w:eastAsia="zh-TW"/>
        </w:rPr>
        <w:t>потока, но с использованием оператора планировки обрабатывается в главном потоке плагина</w:t>
      </w:r>
      <w:ins w:id="619" w:author="Dima" w:date="2014-12-29T19:01:00Z">
        <w:r w:rsidR="00043553">
          <w:rPr>
            <w:lang w:val="ru-RU" w:eastAsia="zh-TW"/>
          </w:rPr>
          <w:t>:</w:t>
        </w:r>
      </w:ins>
      <w:del w:id="620" w:author="Dima" w:date="2014-12-29T19:01:00Z">
        <w:r w:rsidDel="00043553">
          <w:rPr>
            <w:lang w:val="ru-RU" w:eastAsia="zh-TW"/>
          </w:rPr>
          <w:delText>.</w:delText>
        </w:r>
      </w:del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TcpListenerSession.construct (doc.PluginHost* pluginHost)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m_listenerSocket = new io.Socket ();</w:t>
      </w:r>
    </w:p>
    <w:p w:rsidR="001B14A0" w:rsidRDefault="001B14A0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m_listenerSocket.m_onSocketEvent += onListenerSocketEvent @ pluginHost.m_mainThreadScheduler;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A34412" w:rsidRPr="004C282E" w:rsidRDefault="00A34412" w:rsidP="001B14A0">
      <w:pPr>
        <w:pStyle w:val="CodeSnippet"/>
        <w:rPr>
          <w:lang w:val="en-US" w:eastAsia="zh-TW"/>
        </w:rPr>
      </w:pPr>
    </w:p>
    <w:p w:rsidR="00A34412" w:rsidRDefault="00A34412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>TcpListenerSession.onListenerSocketEvent (io.S</w:t>
      </w:r>
      <w:r>
        <w:rPr>
          <w:lang w:val="en-US" w:eastAsia="zh-TW"/>
        </w:rPr>
        <w:t>ocketEventParams const* params)</w:t>
      </w:r>
    </w:p>
    <w:p w:rsidR="00A34412" w:rsidRDefault="00A34412" w:rsidP="001B14A0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A34412" w:rsidRDefault="00A34412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// </w:t>
      </w:r>
      <w:r>
        <w:rPr>
          <w:lang w:val="en-US" w:eastAsia="zh-TW"/>
        </w:rPr>
        <w:t>we are in main thread, handle socket event</w:t>
      </w:r>
      <w:r w:rsidRPr="00A34412">
        <w:rPr>
          <w:lang w:val="en-US" w:eastAsia="zh-TW"/>
        </w:rPr>
        <w:t>...</w:t>
      </w:r>
      <w:r>
        <w:rPr>
          <w:lang w:val="en-US" w:eastAsia="zh-TW"/>
        </w:rPr>
        <w:t xml:space="preserve">   </w:t>
      </w:r>
    </w:p>
    <w:p w:rsidR="00A34412" w:rsidRPr="004C282E" w:rsidRDefault="00A34412" w:rsidP="001B14A0">
      <w:pPr>
        <w:pStyle w:val="CodeSnippet"/>
        <w:rPr>
          <w:lang w:eastAsia="zh-TW"/>
        </w:rPr>
      </w:pPr>
      <w:r w:rsidRPr="004C282E">
        <w:rPr>
          <w:lang w:eastAsia="zh-TW"/>
        </w:rPr>
        <w:t>}</w:t>
      </w:r>
    </w:p>
    <w:p w:rsidR="000C51A2" w:rsidRDefault="00515B91" w:rsidP="00DE7024">
      <w:pPr>
        <w:pStyle w:val="Heading2"/>
        <w:rPr>
          <w:lang w:val="ru-RU"/>
        </w:rPr>
      </w:pPr>
      <w:bookmarkStart w:id="621" w:name="_Toc405907017"/>
      <w:r>
        <w:rPr>
          <w:lang w:val="ru-RU"/>
        </w:rPr>
        <w:t>Свойства</w:t>
      </w:r>
      <w:bookmarkEnd w:id="621"/>
      <w:r>
        <w:rPr>
          <w:lang w:val="ru-RU"/>
        </w:rPr>
        <w:t xml:space="preserve"> </w:t>
      </w:r>
    </w:p>
    <w:p w:rsidR="00DD26F8" w:rsidRDefault="00DD26F8" w:rsidP="0071020F">
      <w:pPr>
        <w:rPr>
          <w:lang w:val="ru-RU"/>
        </w:rPr>
      </w:pPr>
      <w:r>
        <w:rPr>
          <w:lang w:val="ru-RU"/>
        </w:rPr>
        <w:t>В контексте языков программирования с</w:t>
      </w:r>
      <w:r w:rsidR="0071020F">
        <w:rPr>
          <w:lang w:val="ru-RU"/>
        </w:rPr>
        <w:t xml:space="preserve">войство </w:t>
      </w:r>
      <w:ins w:id="622" w:author="Dima" w:date="2014-12-29T19:01:00Z">
        <w:del w:id="623" w:author="Vladimir" w:date="2014-12-31T17:17:00Z">
          <w:r w:rsidR="00043553" w:rsidDel="009F4977">
            <w:rPr>
              <w:lang w:val="ru-RU"/>
            </w:rPr>
            <w:delText>-</w:delText>
          </w:r>
        </w:del>
      </w:ins>
      <w:ins w:id="624" w:author="Vladimir" w:date="2014-12-31T17:17:00Z">
        <w:r w:rsidR="009F4977">
          <w:rPr>
            <w:lang w:val="ru-RU"/>
          </w:rPr>
          <w:t>–</w:t>
        </w:r>
      </w:ins>
      <w:ins w:id="625" w:author="Dima" w:date="2014-12-29T19:01:00Z">
        <w:r w:rsidR="00043553">
          <w:rPr>
            <w:lang w:val="ru-RU"/>
          </w:rPr>
          <w:t xml:space="preserve"> </w:t>
        </w:r>
      </w:ins>
      <w:r w:rsidR="0071020F">
        <w:rPr>
          <w:lang w:val="ru-RU"/>
        </w:rPr>
        <w:t>это</w:t>
      </w:r>
      <w:ins w:id="626" w:author="Vladimir" w:date="2014-12-31T17:17:00Z">
        <w:r w:rsidR="009F4977" w:rsidRPr="009F4977">
          <w:rPr>
            <w:lang w:val="ru-RU"/>
            <w:rPrChange w:id="627" w:author="Vladimir" w:date="2014-12-31T17:17:00Z">
              <w:rPr/>
            </w:rPrChange>
          </w:rPr>
          <w:t xml:space="preserve"> </w:t>
        </w:r>
      </w:ins>
      <w:del w:id="628" w:author="Vladimir" w:date="2014-12-31T17:17:00Z">
        <w:r w:rsidR="0071020F" w:rsidDel="009F4977">
          <w:rPr>
            <w:lang w:val="ru-RU"/>
          </w:rPr>
          <w:delText xml:space="preserve"> </w:delText>
        </w:r>
      </w:del>
      <w:r w:rsidR="0071020F">
        <w:rPr>
          <w:lang w:val="ru-RU"/>
        </w:rPr>
        <w:t>нечто, что выглядит и ведёт себя как данные, но при этом позволяет выполнять зада</w:t>
      </w:r>
      <w:r w:rsidR="00A31EAB">
        <w:rPr>
          <w:lang w:val="ru-RU"/>
        </w:rPr>
        <w:t xml:space="preserve">ваемые </w:t>
      </w:r>
      <w:r w:rsidR="0071020F">
        <w:rPr>
          <w:lang w:val="ru-RU"/>
        </w:rPr>
        <w:t xml:space="preserve">разработчиком действия при считывании и записи. </w:t>
      </w:r>
      <w:r w:rsidRPr="000B784A">
        <w:t>Jancy</w:t>
      </w:r>
      <w:r w:rsidRPr="000B784A">
        <w:rPr>
          <w:lang w:val="ru-RU"/>
        </w:rPr>
        <w:t xml:space="preserve"> </w:t>
      </w:r>
      <w:r w:rsidR="00481262" w:rsidRPr="000B784A">
        <w:rPr>
          <w:lang w:val="ru-RU"/>
        </w:rPr>
        <w:t>предоставляет</w:t>
      </w:r>
      <w:r w:rsidRPr="0071020F">
        <w:rPr>
          <w:lang w:val="ru-RU"/>
        </w:rPr>
        <w:t xml:space="preserve"> </w:t>
      </w:r>
      <w:del w:id="629" w:author="Vladimir" w:date="2014-12-31T17:18:00Z">
        <w:r w:rsidDel="009F4977">
          <w:rPr>
            <w:lang w:val="ru-RU"/>
          </w:rPr>
          <w:delText>одну</w:delText>
        </w:r>
        <w:r w:rsidRPr="0071020F" w:rsidDel="009F4977">
          <w:rPr>
            <w:lang w:val="ru-RU"/>
          </w:rPr>
          <w:delText xml:space="preserve"> из</w:delText>
        </w:r>
        <w:r w:rsidDel="009F4977">
          <w:rPr>
            <w:lang w:val="ru-RU"/>
          </w:rPr>
          <w:delText xml:space="preserve"> самых, а возможно, и </w:delText>
        </w:r>
      </w:del>
      <w:r>
        <w:rPr>
          <w:lang w:val="ru-RU"/>
        </w:rPr>
        <w:t>самую полную на сегодняшний день реализацию концепции свойств. Прежде всего дадим необходимые определения.</w:t>
      </w:r>
    </w:p>
    <w:p w:rsidR="000B784A" w:rsidRPr="002F0B50" w:rsidRDefault="0071020F" w:rsidP="00DD26F8">
      <w:pPr>
        <w:rPr>
          <w:lang w:val="ru-RU"/>
        </w:rPr>
      </w:pPr>
      <w:r>
        <w:rPr>
          <w:lang w:val="ru-RU"/>
        </w:rPr>
        <w:t>Функции, инкапсулирующие действия</w:t>
      </w:r>
      <w:r w:rsidR="00DD26F8" w:rsidRPr="00DD26F8">
        <w:rPr>
          <w:lang w:val="ru-RU"/>
        </w:rPr>
        <w:t xml:space="preserve"> </w:t>
      </w:r>
      <w:r w:rsidR="00DD26F8">
        <w:rPr>
          <w:lang w:val="ru-RU"/>
        </w:rPr>
        <w:t>при чтении и записи</w:t>
      </w:r>
      <w:r>
        <w:rPr>
          <w:lang w:val="ru-RU"/>
        </w:rPr>
        <w:t>, называются аксессорами (</w:t>
      </w:r>
      <w:r>
        <w:t>accessors</w:t>
      </w:r>
      <w:r w:rsidRPr="000258FA">
        <w:rPr>
          <w:lang w:val="ru-RU"/>
        </w:rPr>
        <w:t>)</w:t>
      </w:r>
      <w:r>
        <w:rPr>
          <w:lang w:val="ru-RU"/>
        </w:rPr>
        <w:t>: аксессор чтения свойства называется геттером (</w:t>
      </w:r>
      <w:r>
        <w:t>getter</w:t>
      </w:r>
      <w:r w:rsidRPr="006521A6">
        <w:rPr>
          <w:lang w:val="ru-RU"/>
        </w:rPr>
        <w:t>)</w:t>
      </w:r>
      <w:r>
        <w:rPr>
          <w:lang w:val="ru-RU"/>
        </w:rPr>
        <w:t>, записи – сеттером</w:t>
      </w:r>
      <w:r w:rsidRPr="006521A6">
        <w:rPr>
          <w:lang w:val="ru-RU"/>
        </w:rPr>
        <w:t xml:space="preserve"> (</w:t>
      </w:r>
      <w:r>
        <w:t>setter</w:t>
      </w:r>
      <w:r w:rsidRPr="006521A6">
        <w:rPr>
          <w:lang w:val="ru-RU"/>
        </w:rPr>
        <w:t>)</w:t>
      </w:r>
      <w:r>
        <w:rPr>
          <w:lang w:val="ru-RU"/>
        </w:rPr>
        <w:t>.</w:t>
      </w:r>
      <w:r w:rsidR="000B784A" w:rsidRPr="000B784A">
        <w:rPr>
          <w:lang w:val="ru-RU"/>
        </w:rPr>
        <w:t xml:space="preserve"> 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Каждое свойство обладает одним геттером и опционально – одним или</w:t>
      </w:r>
      <w:r w:rsidR="00EB6506">
        <w:rPr>
          <w:lang w:val="ru-RU"/>
        </w:rPr>
        <w:t xml:space="preserve"> несколькими (</w:t>
      </w:r>
      <w:r>
        <w:rPr>
          <w:lang w:val="ru-RU"/>
        </w:rPr>
        <w:t>перегруженными</w:t>
      </w:r>
      <w:r w:rsidR="00EB6506">
        <w:rPr>
          <w:lang w:val="ru-RU"/>
        </w:rPr>
        <w:t>)</w:t>
      </w:r>
      <w:r>
        <w:rPr>
          <w:lang w:val="ru-RU"/>
        </w:rPr>
        <w:t xml:space="preserve"> сеттерами. Если сеттер перегружен, то выбор конкретного сеттера будет произведён во время присвоения </w:t>
      </w:r>
      <w:r w:rsidR="00D93202">
        <w:rPr>
          <w:lang w:val="ru-RU"/>
        </w:rPr>
        <w:t>значения свойству</w:t>
      </w:r>
      <w:r>
        <w:rPr>
          <w:lang w:val="ru-RU"/>
        </w:rPr>
        <w:t xml:space="preserve"> по тем же правилам, по которым производится выбор перегруженной функции.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Если свойство не имеет сеттера, то оно называется константным</w:t>
      </w:r>
      <w:r w:rsidRPr="000258FA">
        <w:rPr>
          <w:lang w:val="ru-RU"/>
        </w:rPr>
        <w:t xml:space="preserve"> </w:t>
      </w:r>
      <w:r>
        <w:rPr>
          <w:lang w:val="ru-RU"/>
        </w:rPr>
        <w:t>(</w:t>
      </w:r>
      <w:r>
        <w:t>const</w:t>
      </w:r>
      <w:r w:rsidRPr="000258FA">
        <w:rPr>
          <w:lang w:val="ru-RU"/>
        </w:rPr>
        <w:t>-</w:t>
      </w:r>
      <w:r>
        <w:t>property</w:t>
      </w:r>
      <w:r>
        <w:rPr>
          <w:lang w:val="ru-RU"/>
        </w:rPr>
        <w:t xml:space="preserve">). В других языках программирования свойства без сеттеров </w:t>
      </w:r>
      <w:r w:rsidR="00EB6506">
        <w:rPr>
          <w:lang w:val="ru-RU"/>
        </w:rPr>
        <w:t xml:space="preserve">иногда </w:t>
      </w:r>
      <w:r>
        <w:rPr>
          <w:lang w:val="ru-RU"/>
        </w:rPr>
        <w:t>называются «только-для-чтения» (</w:t>
      </w:r>
      <w:r>
        <w:t>read</w:t>
      </w:r>
      <w:r w:rsidRPr="000258FA">
        <w:rPr>
          <w:lang w:val="ru-RU"/>
        </w:rPr>
        <w:t>-</w:t>
      </w:r>
      <w:r>
        <w:t>only</w:t>
      </w:r>
      <w:r>
        <w:rPr>
          <w:lang w:val="ru-RU"/>
        </w:rPr>
        <w:t>)</w:t>
      </w:r>
      <w:r w:rsidRPr="000258FA">
        <w:rPr>
          <w:lang w:val="ru-RU"/>
        </w:rPr>
        <w:t xml:space="preserve">, </w:t>
      </w:r>
      <w:r>
        <w:rPr>
          <w:lang w:val="ru-RU"/>
        </w:rPr>
        <w:t xml:space="preserve">но так как в </w:t>
      </w:r>
      <w:r>
        <w:t>Jancy</w:t>
      </w:r>
      <w:r w:rsidRPr="000258FA">
        <w:rPr>
          <w:lang w:val="ru-RU"/>
        </w:rPr>
        <w:t xml:space="preserve"> </w:t>
      </w:r>
      <w:r>
        <w:rPr>
          <w:lang w:val="ru-RU"/>
        </w:rPr>
        <w:t xml:space="preserve">понятия </w:t>
      </w:r>
      <w:del w:id="630" w:author="Dima" w:date="2014-12-29T19:02:00Z">
        <w:r w:rsidRPr="00F35705" w:rsidDel="00043553">
          <w:rPr>
            <w:lang w:val="ru-RU"/>
          </w:rPr>
          <w:delText>‘</w:delText>
        </w:r>
      </w:del>
      <w:r>
        <w:t>const</w:t>
      </w:r>
      <w:del w:id="631" w:author="Dima" w:date="2014-12-29T19:02:00Z">
        <w:r w:rsidRPr="00F35705" w:rsidDel="00043553">
          <w:rPr>
            <w:lang w:val="ru-RU"/>
          </w:rPr>
          <w:delText>’</w:delText>
        </w:r>
      </w:del>
      <w:r w:rsidRPr="00F35705">
        <w:rPr>
          <w:lang w:val="ru-RU"/>
        </w:rPr>
        <w:t xml:space="preserve"> </w:t>
      </w:r>
      <w:r>
        <w:rPr>
          <w:lang w:val="ru-RU"/>
        </w:rPr>
        <w:t xml:space="preserve">и </w:t>
      </w:r>
      <w:del w:id="632" w:author="Dima" w:date="2014-12-29T19:02:00Z">
        <w:r w:rsidRPr="00F35705" w:rsidDel="00043553">
          <w:rPr>
            <w:lang w:val="ru-RU"/>
          </w:rPr>
          <w:delText>‘</w:delText>
        </w:r>
      </w:del>
      <w:r>
        <w:t>readonly</w:t>
      </w:r>
      <w:del w:id="633" w:author="Dima" w:date="2014-12-29T19:02:00Z">
        <w:r w:rsidRPr="00F35705" w:rsidDel="00043553">
          <w:rPr>
            <w:lang w:val="ru-RU"/>
          </w:rPr>
          <w:delText>’</w:delText>
        </w:r>
      </w:del>
      <w:r w:rsidRPr="00F35705">
        <w:rPr>
          <w:lang w:val="ru-RU"/>
        </w:rPr>
        <w:t xml:space="preserve"> </w:t>
      </w:r>
      <w:r>
        <w:rPr>
          <w:lang w:val="ru-RU"/>
        </w:rPr>
        <w:t xml:space="preserve">сосуществуют (почему это так </w:t>
      </w:r>
      <w:r>
        <w:rPr>
          <w:lang w:val="ru-RU" w:eastAsia="zh-TW"/>
        </w:rPr>
        <w:t>читайте в разделе «дуальные модификаторы»)</w:t>
      </w:r>
      <w:r>
        <w:rPr>
          <w:lang w:val="ru-RU"/>
        </w:rPr>
        <w:t xml:space="preserve">, то переопределить устоявшиеся определения пришлось бы так или иначе. Итак, в </w:t>
      </w:r>
      <w:r>
        <w:t>Jancy</w:t>
      </w:r>
      <w:r w:rsidRPr="00F35705">
        <w:rPr>
          <w:lang w:val="ru-RU"/>
        </w:rPr>
        <w:t xml:space="preserve"> </w:t>
      </w:r>
      <w:r>
        <w:rPr>
          <w:lang w:val="ru-RU"/>
        </w:rPr>
        <w:t xml:space="preserve">свойство без сеттера – это </w:t>
      </w:r>
      <w:r w:rsidR="008D19C1">
        <w:t>const</w:t>
      </w:r>
      <w:r w:rsidR="008D19C1" w:rsidRPr="008D19C1">
        <w:rPr>
          <w:lang w:val="ru-RU"/>
        </w:rPr>
        <w:t>-</w:t>
      </w:r>
      <w:r>
        <w:rPr>
          <w:lang w:val="ru-RU"/>
        </w:rPr>
        <w:t>свойство.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Для простых свойств без перегруженных сеттеров (</w:t>
      </w:r>
      <w:r w:rsidR="00EB6506">
        <w:rPr>
          <w:lang w:val="ru-RU"/>
        </w:rPr>
        <w:t>к которым сводится большинство</w:t>
      </w:r>
      <w:r>
        <w:rPr>
          <w:lang w:val="ru-RU"/>
        </w:rPr>
        <w:t xml:space="preserve"> практических задач) предлагается </w:t>
      </w:r>
      <w:r w:rsidR="0071020F">
        <w:rPr>
          <w:lang w:val="ru-RU"/>
        </w:rPr>
        <w:t>наиболее</w:t>
      </w:r>
      <w:r>
        <w:rPr>
          <w:lang w:val="ru-RU"/>
        </w:rPr>
        <w:t xml:space="preserve"> е</w:t>
      </w:r>
      <w:r w:rsidR="00515B91">
        <w:rPr>
          <w:lang w:val="ru-RU"/>
        </w:rPr>
        <w:t>стественная форма объявления</w:t>
      </w:r>
      <w:r>
        <w:rPr>
          <w:lang w:val="ru-RU"/>
        </w:rPr>
        <w:t>:</w:t>
      </w:r>
    </w:p>
    <w:p w:rsidR="00DD26F8" w:rsidRPr="004C282E" w:rsidRDefault="00DD26F8" w:rsidP="00DD26F8">
      <w:pPr>
        <w:pStyle w:val="CodeSnippet"/>
        <w:rPr>
          <w:lang w:val="en-US"/>
        </w:rPr>
      </w:pPr>
      <w:r w:rsidRPr="004C282E">
        <w:rPr>
          <w:lang w:val="en-US"/>
        </w:rPr>
        <w:t>int property g_simpleProp;</w:t>
      </w:r>
    </w:p>
    <w:p w:rsidR="00DD26F8" w:rsidRPr="00DD26F8" w:rsidRDefault="00DD26F8" w:rsidP="00DD26F8">
      <w:pPr>
        <w:pStyle w:val="CodeSnippet"/>
        <w:rPr>
          <w:lang w:val="en-US"/>
        </w:rPr>
      </w:pPr>
      <w:r w:rsidRPr="00DD26F8">
        <w:rPr>
          <w:lang w:val="en-US"/>
        </w:rPr>
        <w:t>int const property g_simple</w:t>
      </w:r>
      <w:r w:rsidR="001A52D8">
        <w:rPr>
          <w:lang w:val="en-US"/>
        </w:rPr>
        <w:t>Const</w:t>
      </w:r>
      <w:r w:rsidRPr="00DD26F8">
        <w:rPr>
          <w:lang w:val="en-US"/>
        </w:rPr>
        <w:t>Prop;</w:t>
      </w:r>
    </w:p>
    <w:p w:rsidR="00DD26F8" w:rsidRDefault="00DD26F8" w:rsidP="00DD26F8">
      <w:pPr>
        <w:spacing w:before="240"/>
        <w:rPr>
          <w:lang w:val="ru-RU"/>
        </w:rPr>
      </w:pPr>
      <w:r w:rsidRPr="00EB6506">
        <w:rPr>
          <w:lang w:val="ru-RU"/>
        </w:rPr>
        <w:t xml:space="preserve">Данная форма идеально подходит </w:t>
      </w:r>
      <w:r w:rsidR="00EB6506">
        <w:rPr>
          <w:lang w:val="ru-RU"/>
        </w:rPr>
        <w:t xml:space="preserve">для объявления интерфейсов, или же если разработчик предпочитает </w:t>
      </w:r>
      <w:ins w:id="634" w:author="Dima" w:date="2014-12-29T19:02:00Z">
        <w:r w:rsidR="00043553">
          <w:rPr>
            <w:lang w:val="ru-RU"/>
          </w:rPr>
          <w:t xml:space="preserve">принятый в </w:t>
        </w:r>
      </w:ins>
      <w:r w:rsidR="00EB6506">
        <w:t>C</w:t>
      </w:r>
      <w:r w:rsidR="00EB6506" w:rsidRPr="00EB6506">
        <w:rPr>
          <w:lang w:val="ru-RU"/>
        </w:rPr>
        <w:t xml:space="preserve">++ </w:t>
      </w:r>
      <w:r w:rsidR="00EB6506">
        <w:rPr>
          <w:lang w:val="ru-RU"/>
        </w:rPr>
        <w:t>стиль разнесения объявления и реализации методов: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int g_simpleProp.get ()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EB6506" w:rsidRPr="004C282E" w:rsidRDefault="00552CB5" w:rsidP="00EB650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B6506" w:rsidRPr="004C282E">
        <w:rPr>
          <w:lang w:val="en-US"/>
        </w:rPr>
        <w:t>// ...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EB6506" w:rsidRPr="004C282E" w:rsidRDefault="00EB6506" w:rsidP="00EB6506">
      <w:pPr>
        <w:pStyle w:val="CodeSnippet"/>
        <w:rPr>
          <w:lang w:val="en-US"/>
        </w:rPr>
      </w:pPr>
    </w:p>
    <w:p w:rsidR="00EB6506" w:rsidRPr="00EB6506" w:rsidRDefault="00EB6506" w:rsidP="00EB6506">
      <w:pPr>
        <w:pStyle w:val="CodeSnippet"/>
        <w:rPr>
          <w:lang w:val="en-US"/>
        </w:rPr>
      </w:pPr>
      <w:r w:rsidRPr="00EB6506">
        <w:rPr>
          <w:lang w:val="en-US"/>
        </w:rPr>
        <w:t>g_simpleProp.set (int x)</w:t>
      </w:r>
    </w:p>
    <w:p w:rsidR="00EB6506" w:rsidRDefault="00EB6506" w:rsidP="00EB6506">
      <w:pPr>
        <w:pStyle w:val="CodeSnippet"/>
      </w:pPr>
      <w:r w:rsidRPr="00EB6506">
        <w:t>{</w:t>
      </w:r>
    </w:p>
    <w:p w:rsidR="00EB6506" w:rsidRPr="00EB6506" w:rsidRDefault="00552CB5" w:rsidP="00EB6506">
      <w:pPr>
        <w:pStyle w:val="CodeSnippet"/>
      </w:pPr>
      <w:r>
        <w:lastRenderedPageBreak/>
        <w:t xml:space="preserve">    </w:t>
      </w:r>
      <w:r w:rsidR="00EB6506" w:rsidRPr="00EB6506">
        <w:t>// ...</w:t>
      </w:r>
    </w:p>
    <w:p w:rsidR="00EB6506" w:rsidRPr="00EB6506" w:rsidRDefault="00EB6506" w:rsidP="00EB6506">
      <w:pPr>
        <w:pStyle w:val="CodeSnippet"/>
      </w:pPr>
      <w:r w:rsidRPr="00EB6506">
        <w:t>}</w:t>
      </w:r>
    </w:p>
    <w:p w:rsidR="00EB6506" w:rsidRPr="00EB6506" w:rsidRDefault="00EB6506" w:rsidP="00EB6506">
      <w:pPr>
        <w:pStyle w:val="CodeSnippet"/>
      </w:pPr>
    </w:p>
    <w:p w:rsidR="00EB6506" w:rsidRPr="00EB6506" w:rsidRDefault="00EB6506" w:rsidP="00EB6506">
      <w:pPr>
        <w:pStyle w:val="CodeSnippet"/>
      </w:pPr>
      <w:r w:rsidRPr="00EB6506">
        <w:t>int g_</w:t>
      </w:r>
      <w:r w:rsidR="001A52D8" w:rsidRPr="00DD26F8">
        <w:rPr>
          <w:lang w:val="en-US"/>
        </w:rPr>
        <w:t>simple</w:t>
      </w:r>
      <w:r w:rsidR="001A52D8">
        <w:rPr>
          <w:lang w:val="en-US"/>
        </w:rPr>
        <w:t>Const</w:t>
      </w:r>
      <w:r w:rsidR="001A52D8" w:rsidRPr="00DD26F8">
        <w:rPr>
          <w:lang w:val="en-US"/>
        </w:rPr>
        <w:t>Prop</w:t>
      </w:r>
      <w:r w:rsidRPr="00EB6506">
        <w:t>.get ()</w:t>
      </w:r>
    </w:p>
    <w:p w:rsidR="00EB6506" w:rsidRPr="00EB6506" w:rsidRDefault="00EB6506" w:rsidP="00EB6506">
      <w:pPr>
        <w:pStyle w:val="CodeSnippet"/>
      </w:pPr>
      <w:r w:rsidRPr="00EB6506">
        <w:t>{</w:t>
      </w:r>
    </w:p>
    <w:p w:rsidR="00EB6506" w:rsidRPr="00EB6506" w:rsidRDefault="00552CB5" w:rsidP="00EB6506">
      <w:pPr>
        <w:pStyle w:val="CodeSnippet"/>
      </w:pPr>
      <w:r>
        <w:t xml:space="preserve">    </w:t>
      </w:r>
      <w:r w:rsidR="00EB6506" w:rsidRPr="00EB6506">
        <w:t>// ...</w:t>
      </w:r>
    </w:p>
    <w:p w:rsidR="00EB6506" w:rsidRPr="00EB6506" w:rsidRDefault="00EB6506" w:rsidP="00EB6506">
      <w:pPr>
        <w:pStyle w:val="CodeSnippet"/>
      </w:pPr>
      <w:r w:rsidRPr="00EB6506">
        <w:t>}</w:t>
      </w:r>
    </w:p>
    <w:p w:rsidR="00515B91" w:rsidRDefault="00EB6506" w:rsidP="005E6F9D">
      <w:pPr>
        <w:spacing w:before="240"/>
        <w:rPr>
          <w:lang w:val="ru-RU"/>
        </w:rPr>
      </w:pPr>
      <w:r>
        <w:rPr>
          <w:lang w:val="ru-RU"/>
        </w:rPr>
        <w:t xml:space="preserve">Для </w:t>
      </w:r>
      <w:r w:rsidR="00515B91">
        <w:rPr>
          <w:lang w:val="ru-RU"/>
        </w:rPr>
        <w:t>свойств произвольной сложности (</w:t>
      </w:r>
      <w:ins w:id="635" w:author="Dima" w:date="2014-12-29T19:03:00Z">
        <w:r w:rsidR="00043553">
          <w:rPr>
            <w:lang w:val="ru-RU"/>
          </w:rPr>
          <w:t xml:space="preserve">т.е. свойств с </w:t>
        </w:r>
      </w:ins>
      <w:r w:rsidR="00515B91">
        <w:rPr>
          <w:lang w:val="ru-RU"/>
        </w:rPr>
        <w:t>перегруженными сеттерами, полями данных, вспомогательными методами и т</w:t>
      </w:r>
      <w:r w:rsidR="00C0465A">
        <w:rPr>
          <w:lang w:val="ru-RU"/>
        </w:rPr>
        <w:t>.</w:t>
      </w:r>
      <w:r w:rsidR="00515B91">
        <w:rPr>
          <w:lang w:val="ru-RU"/>
        </w:rPr>
        <w:t>д</w:t>
      </w:r>
      <w:r w:rsidR="00C0465A">
        <w:rPr>
          <w:lang w:val="ru-RU"/>
        </w:rPr>
        <w:t>.</w:t>
      </w:r>
      <w:r w:rsidR="00515B91">
        <w:rPr>
          <w:lang w:val="ru-RU"/>
        </w:rPr>
        <w:t>)</w:t>
      </w:r>
      <w:r w:rsidR="000D17F8">
        <w:rPr>
          <w:lang w:val="ru-RU"/>
        </w:rPr>
        <w:t xml:space="preserve"> имеется полная форма объявления: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>property g_prop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m_x = 5; // member field with in-place initializer</w:t>
      </w:r>
    </w:p>
    <w:p w:rsidR="000D17F8" w:rsidRPr="004C282E" w:rsidRDefault="000D17F8" w:rsidP="000D17F8">
      <w:pPr>
        <w:pStyle w:val="CodeSnippet"/>
        <w:rPr>
          <w:lang w:val="en-US"/>
        </w:rPr>
      </w:pP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get ()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return m_x;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}</w:t>
      </w:r>
    </w:p>
    <w:p w:rsidR="000D17F8" w:rsidRPr="004C282E" w:rsidRDefault="000D17F8" w:rsidP="000D17F8">
      <w:pPr>
        <w:pStyle w:val="CodeSnippet"/>
        <w:rPr>
          <w:lang w:val="en-US"/>
        </w:rPr>
      </w:pP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set (int x)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m_x = x;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update ();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}  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set (double x); // overloaded setter</w:t>
      </w:r>
    </w:p>
    <w:p w:rsidR="000D17F8" w:rsidRPr="000D17F8" w:rsidRDefault="000D17F8" w:rsidP="000D17F8">
      <w:pPr>
        <w:pStyle w:val="CodeSnippet"/>
      </w:pPr>
      <w:r w:rsidRPr="004C282E">
        <w:rPr>
          <w:lang w:val="en-US"/>
        </w:rPr>
        <w:t xml:space="preserve">    </w:t>
      </w:r>
      <w:r w:rsidRPr="000D17F8">
        <w:t xml:space="preserve">update (); </w:t>
      </w:r>
      <w:r>
        <w:t xml:space="preserve">     </w:t>
      </w:r>
      <w:r w:rsidRPr="000D17F8">
        <w:t>// helper method</w:t>
      </w:r>
    </w:p>
    <w:p w:rsidR="000D17F8" w:rsidRDefault="000D17F8" w:rsidP="000D17F8">
      <w:pPr>
        <w:pStyle w:val="CodeSnippet"/>
      </w:pPr>
      <w:r w:rsidRPr="000D17F8">
        <w:t>}</w:t>
      </w:r>
    </w:p>
    <w:p w:rsidR="00C0465A" w:rsidRPr="00C0465A" w:rsidRDefault="00C0465A" w:rsidP="000D17F8">
      <w:pPr>
        <w:spacing w:before="240"/>
        <w:rPr>
          <w:lang w:val="ru-RU"/>
        </w:rPr>
      </w:pPr>
      <w:r>
        <w:t>Jancy</w:t>
      </w:r>
      <w:r w:rsidRPr="00C0465A">
        <w:rPr>
          <w:lang w:val="ru-RU"/>
        </w:rPr>
        <w:t xml:space="preserve"> </w:t>
      </w:r>
      <w:r>
        <w:rPr>
          <w:lang w:val="ru-RU"/>
        </w:rPr>
        <w:t>также поддерживает индексируемые свойства, т.е. свойства с семантикой массивов. Аксессоры таких свойств принимает дополнительные индексные аргументы. Однако в отличие от настоящих массивов, индексные аргументы свойств не обязаны быть целочисленными, и, строго говоря, не обязаны вообще иметь смысл «индекса» – их использование полно</w:t>
      </w:r>
      <w:r w:rsidR="00481262">
        <w:rPr>
          <w:lang w:val="ru-RU"/>
        </w:rPr>
        <w:t>стью определяется разработчиком:</w:t>
      </w:r>
      <w:r w:rsidRPr="00C0465A">
        <w:rPr>
          <w:lang w:val="ru-RU"/>
        </w:rPr>
        <w:t xml:space="preserve"> </w:t>
      </w: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int indexed property g_simpleProp (size_t i);</w:t>
      </w:r>
    </w:p>
    <w:p w:rsidR="00C0465A" w:rsidRDefault="00C0465A" w:rsidP="00C0465A">
      <w:pPr>
        <w:pStyle w:val="CodeSnippet"/>
        <w:rPr>
          <w:lang w:val="en-US"/>
        </w:rPr>
      </w:pP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property g_prop</w:t>
      </w: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{</w:t>
      </w: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int get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Pr="00C0465A" w:rsidRDefault="00C0465A" w:rsidP="00C0465A">
      <w:pPr>
        <w:pStyle w:val="CodeSnippet"/>
        <w:rPr>
          <w:lang w:val="en-US"/>
        </w:rPr>
      </w:pP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set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int x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Pr="00C0465A" w:rsidRDefault="00C0465A" w:rsidP="00C0465A">
      <w:pPr>
        <w:pStyle w:val="CodeSnippet"/>
        <w:rPr>
          <w:lang w:val="en-US"/>
        </w:rPr>
      </w:pP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set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double x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}</w:t>
      </w:r>
    </w:p>
    <w:p w:rsidR="00C0465A" w:rsidRDefault="00C0465A" w:rsidP="00C0465A">
      <w:pPr>
        <w:pStyle w:val="CodeSnippet"/>
        <w:rPr>
          <w:lang w:val="en-US"/>
        </w:rPr>
      </w:pPr>
    </w:p>
    <w:p w:rsidR="00C0465A" w:rsidRDefault="00C0465A" w:rsidP="00C0465A">
      <w:pPr>
        <w:pStyle w:val="CodeSnippet"/>
        <w:rPr>
          <w:lang w:val="en-US"/>
        </w:rPr>
      </w:pPr>
      <w:r>
        <w:rPr>
          <w:lang w:val="en-US"/>
        </w:rPr>
        <w:t>foo ()</w:t>
      </w:r>
    </w:p>
    <w:p w:rsidR="00C0465A" w:rsidRDefault="00C0465A" w:rsidP="00C0465A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>
        <w:rPr>
          <w:lang w:val="en-US"/>
        </w:rPr>
        <w:t xml:space="preserve">int x = </w:t>
      </w:r>
      <w:r w:rsidR="00C0465A" w:rsidRPr="00C0465A">
        <w:rPr>
          <w:lang w:val="en-US"/>
        </w:rPr>
        <w:t xml:space="preserve">g_simpleProp </w:t>
      </w:r>
      <w:r w:rsidR="00C0465A">
        <w:rPr>
          <w:lang w:val="en-US"/>
        </w:rPr>
        <w:t>[</w:t>
      </w:r>
      <w:r w:rsidR="001A52D8">
        <w:rPr>
          <w:lang w:val="en-US"/>
        </w:rPr>
        <w:t>10</w:t>
      </w:r>
      <w:r w:rsidR="00C0465A">
        <w:rPr>
          <w:lang w:val="en-US"/>
        </w:rPr>
        <w:t>]</w:t>
      </w:r>
      <w:r w:rsidR="00C0465A" w:rsidRPr="00C0465A">
        <w:rPr>
          <w:lang w:val="en-US"/>
        </w:rPr>
        <w:t>;</w:t>
      </w:r>
    </w:p>
    <w:p w:rsidR="00C0465A" w:rsidRPr="004447DB" w:rsidRDefault="00552CB5" w:rsidP="00C0465A">
      <w:pPr>
        <w:pStyle w:val="CodeSnippet"/>
      </w:pPr>
      <w:r>
        <w:rPr>
          <w:lang w:val="en-US"/>
        </w:rPr>
        <w:lastRenderedPageBreak/>
        <w:t xml:space="preserve">    </w:t>
      </w:r>
      <w:r w:rsidR="00C0465A" w:rsidRPr="00C0465A">
        <w:rPr>
          <w:lang w:val="en-US"/>
        </w:rPr>
        <w:t>g</w:t>
      </w:r>
      <w:r w:rsidR="00C0465A" w:rsidRPr="004447DB">
        <w:t>_</w:t>
      </w:r>
      <w:r w:rsidR="00C0465A" w:rsidRPr="00C0465A">
        <w:rPr>
          <w:lang w:val="en-US"/>
        </w:rPr>
        <w:t>prop</w:t>
      </w:r>
      <w:r w:rsidR="00C0465A" w:rsidRPr="004447DB">
        <w:t xml:space="preserve"> [</w:t>
      </w:r>
      <w:r w:rsidR="001A52D8">
        <w:rPr>
          <w:lang w:val="en-US"/>
        </w:rPr>
        <w:t>x</w:t>
      </w:r>
      <w:r w:rsidR="00C0465A" w:rsidRPr="004447DB">
        <w:t>] [</w:t>
      </w:r>
      <w:r w:rsidR="001A52D8" w:rsidRPr="004447DB">
        <w:t>20</w:t>
      </w:r>
      <w:r w:rsidR="00C0465A" w:rsidRPr="004447DB">
        <w:t>] = 100;</w:t>
      </w:r>
    </w:p>
    <w:p w:rsidR="00C0465A" w:rsidRPr="004C282E" w:rsidRDefault="00C0465A" w:rsidP="00C0465A">
      <w:pPr>
        <w:pStyle w:val="CodeSnippet"/>
      </w:pPr>
      <w:r w:rsidRPr="004C282E">
        <w:t>}</w:t>
      </w:r>
    </w:p>
    <w:p w:rsidR="001A52D8" w:rsidRDefault="001A52D8" w:rsidP="001A52D8">
      <w:pPr>
        <w:spacing w:before="240"/>
        <w:rPr>
          <w:lang w:val="ru-RU"/>
        </w:rPr>
      </w:pPr>
      <w:r>
        <w:rPr>
          <w:lang w:val="ru-RU"/>
        </w:rPr>
        <w:t xml:space="preserve">В подавляющем большинстве случаев геттер просто </w:t>
      </w:r>
      <w:r w:rsidR="00337D51">
        <w:rPr>
          <w:lang w:val="ru-RU"/>
        </w:rPr>
        <w:t xml:space="preserve">должен </w:t>
      </w:r>
      <w:r>
        <w:rPr>
          <w:lang w:val="ru-RU"/>
        </w:rPr>
        <w:t>возвращат</w:t>
      </w:r>
      <w:r w:rsidR="00337D51">
        <w:rPr>
          <w:lang w:val="ru-RU"/>
        </w:rPr>
        <w:t>ь</w:t>
      </w:r>
      <w:r>
        <w:rPr>
          <w:lang w:val="ru-RU"/>
        </w:rPr>
        <w:t xml:space="preserve"> значение </w:t>
      </w:r>
      <w:r w:rsidR="00337D51">
        <w:rPr>
          <w:lang w:val="ru-RU"/>
        </w:rPr>
        <w:t xml:space="preserve">некоей </w:t>
      </w:r>
      <w:r>
        <w:rPr>
          <w:lang w:val="ru-RU"/>
        </w:rPr>
        <w:t xml:space="preserve">переменной или поля, </w:t>
      </w:r>
      <w:r w:rsidR="00337D51">
        <w:rPr>
          <w:lang w:val="ru-RU"/>
        </w:rPr>
        <w:t>где хранится</w:t>
      </w:r>
      <w:r>
        <w:rPr>
          <w:lang w:val="ru-RU"/>
        </w:rPr>
        <w:t xml:space="preserve"> текущее значение свойства, а собственно логика поведения свойства </w:t>
      </w:r>
      <w:ins w:id="636" w:author="Dima" w:date="2014-12-29T19:04:00Z">
        <w:r w:rsidR="00043553">
          <w:rPr>
            <w:lang w:val="ru-RU"/>
          </w:rPr>
          <w:t>воплощается</w:t>
        </w:r>
      </w:ins>
      <w:del w:id="637" w:author="Dima" w:date="2014-12-29T19:04:00Z">
        <w:r w:rsidDel="00043553">
          <w:rPr>
            <w:lang w:val="ru-RU"/>
          </w:rPr>
          <w:delText>выполня</w:delText>
        </w:r>
        <w:r w:rsidR="00337D51" w:rsidDel="00043553">
          <w:rPr>
            <w:lang w:val="ru-RU"/>
          </w:rPr>
          <w:delText>е</w:delText>
        </w:r>
        <w:r w:rsidDel="00043553">
          <w:rPr>
            <w:lang w:val="ru-RU"/>
          </w:rPr>
          <w:delText>тся</w:delText>
        </w:r>
      </w:del>
      <w:r>
        <w:rPr>
          <w:lang w:val="ru-RU"/>
        </w:rPr>
        <w:t xml:space="preserve"> в сеттере. Очевидно, что создание </w:t>
      </w:r>
      <w:r w:rsidR="00337D51">
        <w:rPr>
          <w:lang w:val="ru-RU"/>
        </w:rPr>
        <w:t>таких тривиальных</w:t>
      </w:r>
      <w:r w:rsidR="008D19C1">
        <w:rPr>
          <w:lang w:val="ru-RU"/>
        </w:rPr>
        <w:t xml:space="preserve"> </w:t>
      </w:r>
      <w:r w:rsidR="00337D51">
        <w:rPr>
          <w:lang w:val="ru-RU"/>
        </w:rPr>
        <w:t>геттеров</w:t>
      </w:r>
      <w:r>
        <w:rPr>
          <w:lang w:val="ru-RU"/>
        </w:rPr>
        <w:t xml:space="preserve"> можно переложить на компилятор</w:t>
      </w:r>
      <w:r w:rsidR="00337D51">
        <w:rPr>
          <w:lang w:val="ru-RU"/>
        </w:rPr>
        <w:t xml:space="preserve"> –</w:t>
      </w:r>
      <w:r w:rsidR="008D19C1">
        <w:rPr>
          <w:lang w:val="ru-RU"/>
        </w:rPr>
        <w:t xml:space="preserve"> что</w:t>
      </w:r>
      <w:r w:rsidR="00337D51">
        <w:rPr>
          <w:lang w:val="ru-RU"/>
        </w:rPr>
        <w:t xml:space="preserve"> </w:t>
      </w:r>
      <w:r w:rsidR="008D19C1">
        <w:rPr>
          <w:lang w:val="ru-RU"/>
        </w:rPr>
        <w:t xml:space="preserve">и сделано в </w:t>
      </w:r>
      <w:r w:rsidR="008D19C1">
        <w:t>Jancy</w:t>
      </w:r>
      <w:r w:rsidR="008D19C1" w:rsidRPr="008D19C1">
        <w:rPr>
          <w:lang w:val="ru-RU"/>
        </w:rPr>
        <w:t xml:space="preserve">. </w:t>
      </w:r>
      <w:r w:rsidR="008D19C1">
        <w:rPr>
          <w:lang w:val="ru-RU"/>
        </w:rPr>
        <w:t xml:space="preserve">Для </w:t>
      </w:r>
      <w:r w:rsidR="008D19C1">
        <w:t>autoget</w:t>
      </w:r>
      <w:r w:rsidR="008D19C1" w:rsidRPr="008D19C1">
        <w:rPr>
          <w:lang w:val="ru-RU"/>
        </w:rPr>
        <w:t>-</w:t>
      </w:r>
      <w:r w:rsidR="008D19C1">
        <w:rPr>
          <w:lang w:val="ru-RU"/>
        </w:rPr>
        <w:t>свойств компилятор автоматически создаёт геттер и поле для хранения данных</w:t>
      </w:r>
      <w:del w:id="638" w:author="Dima" w:date="2014-12-29T19:04:00Z">
        <w:r w:rsidR="008D19C1" w:rsidDel="00043553">
          <w:rPr>
            <w:lang w:val="ru-RU"/>
          </w:rPr>
          <w:delText xml:space="preserve">, </w:delText>
        </w:r>
      </w:del>
      <w:ins w:id="639" w:author="Dima" w:date="2014-12-29T19:04:00Z">
        <w:r w:rsidR="00043553">
          <w:rPr>
            <w:lang w:val="ru-RU"/>
          </w:rPr>
          <w:t xml:space="preserve">. </w:t>
        </w:r>
      </w:ins>
      <w:del w:id="640" w:author="Dima" w:date="2014-12-29T19:04:00Z">
        <w:r w:rsidR="008D19C1" w:rsidDel="00043553">
          <w:rPr>
            <w:lang w:val="ru-RU"/>
          </w:rPr>
          <w:delText xml:space="preserve">более </w:delText>
        </w:r>
      </w:del>
      <w:ins w:id="641" w:author="Dima" w:date="2014-12-29T19:04:00Z">
        <w:r w:rsidR="00043553">
          <w:rPr>
            <w:lang w:val="ru-RU"/>
          </w:rPr>
          <w:t xml:space="preserve">Более </w:t>
        </w:r>
      </w:ins>
      <w:r w:rsidR="008D19C1">
        <w:rPr>
          <w:lang w:val="ru-RU"/>
        </w:rPr>
        <w:t>того</w:t>
      </w:r>
      <w:r w:rsidR="00337D51">
        <w:rPr>
          <w:lang w:val="ru-RU"/>
        </w:rPr>
        <w:t xml:space="preserve">, компилятор </w:t>
      </w:r>
      <w:ins w:id="642" w:author="Dima" w:date="2014-12-29T19:04:00Z">
        <w:r w:rsidR="00043553">
          <w:rPr>
            <w:lang w:val="ru-RU"/>
          </w:rPr>
          <w:t>автоматически</w:t>
        </w:r>
      </w:ins>
      <w:del w:id="643" w:author="Dima" w:date="2014-12-29T19:04:00Z">
        <w:r w:rsidR="00337D51" w:rsidDel="00043553">
          <w:rPr>
            <w:lang w:val="ru-RU"/>
          </w:rPr>
          <w:delText>будет</w:delText>
        </w:r>
      </w:del>
      <w:r w:rsidR="00337D51">
        <w:rPr>
          <w:lang w:val="ru-RU"/>
        </w:rPr>
        <w:t xml:space="preserve"> </w:t>
      </w:r>
      <w:del w:id="644" w:author="Dima" w:date="2014-12-29T19:04:00Z">
        <w:r w:rsidR="00337D51" w:rsidDel="00043553">
          <w:rPr>
            <w:lang w:val="ru-RU"/>
          </w:rPr>
          <w:delText xml:space="preserve">генерировать </w:delText>
        </w:r>
      </w:del>
      <w:ins w:id="645" w:author="Dima" w:date="2014-12-29T19:04:00Z">
        <w:r w:rsidR="00043553">
          <w:rPr>
            <w:lang w:val="ru-RU"/>
          </w:rPr>
          <w:t xml:space="preserve">генерирует </w:t>
        </w:r>
      </w:ins>
      <w:r w:rsidR="00337D51">
        <w:rPr>
          <w:lang w:val="ru-RU"/>
        </w:rPr>
        <w:t xml:space="preserve">прямой доступ к полю в обход </w:t>
      </w:r>
      <w:r w:rsidR="008D19C1">
        <w:rPr>
          <w:lang w:val="ru-RU"/>
        </w:rPr>
        <w:t>геттер</w:t>
      </w:r>
      <w:r w:rsidR="00337D51">
        <w:rPr>
          <w:lang w:val="ru-RU"/>
        </w:rPr>
        <w:t>а везде, г</w:t>
      </w:r>
      <w:r w:rsidR="008D19C1">
        <w:rPr>
          <w:lang w:val="ru-RU"/>
        </w:rPr>
        <w:t>де это возможно</w:t>
      </w:r>
      <w:del w:id="646" w:author="Dima" w:date="2014-12-29T19:04:00Z">
        <w:r w:rsidR="008D19C1" w:rsidDel="00043553">
          <w:rPr>
            <w:lang w:val="ru-RU"/>
          </w:rPr>
          <w:delText>.</w:delText>
        </w:r>
      </w:del>
      <w:ins w:id="647" w:author="Dima" w:date="2014-12-29T19:04:00Z">
        <w:r w:rsidR="00043553">
          <w:rPr>
            <w:lang w:val="ru-RU"/>
          </w:rPr>
          <w:t>:</w:t>
        </w:r>
      </w:ins>
    </w:p>
    <w:p w:rsidR="00337D51" w:rsidRPr="00C12D36" w:rsidRDefault="00337D51" w:rsidP="00337D51">
      <w:pPr>
        <w:pStyle w:val="CodeSnippet"/>
        <w:rPr>
          <w:lang w:val="en-US"/>
        </w:rPr>
      </w:pPr>
      <w:r w:rsidRPr="00C12D36">
        <w:rPr>
          <w:lang w:val="en-US"/>
        </w:rPr>
        <w:t>int autoget property g_simpleProp;</w:t>
      </w:r>
    </w:p>
    <w:p w:rsidR="00337D51" w:rsidRPr="00C12D36" w:rsidRDefault="00337D51" w:rsidP="00337D51">
      <w:pPr>
        <w:pStyle w:val="CodeSnippet"/>
        <w:rPr>
          <w:lang w:val="en-US"/>
        </w:rPr>
      </w:pP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g_</w:t>
      </w:r>
      <w:r w:rsidRPr="00337D51">
        <w:rPr>
          <w:lang w:val="en-US"/>
        </w:rPr>
        <w:t>simpleProp.set (</w:t>
      </w:r>
      <w:r>
        <w:rPr>
          <w:lang w:val="en-US"/>
        </w:rPr>
        <w:t>int x</w:t>
      </w:r>
      <w:r w:rsidRPr="00337D51">
        <w:rPr>
          <w:lang w:val="en-US"/>
        </w:rPr>
        <w:t>)</w:t>
      </w: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m_value = x; // the name of a compiler-generated field is 'm_value'</w:t>
      </w: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337D51" w:rsidRPr="004C282E" w:rsidRDefault="00337D51" w:rsidP="00337D51">
      <w:pPr>
        <w:pStyle w:val="CodeSnippet"/>
        <w:rPr>
          <w:lang w:val="en-US"/>
        </w:rPr>
      </w:pPr>
    </w:p>
    <w:p w:rsidR="00337D51" w:rsidRPr="004C282E" w:rsidRDefault="00337D51" w:rsidP="00337D51">
      <w:pPr>
        <w:pStyle w:val="CodeSnippet"/>
        <w:rPr>
          <w:lang w:val="en-US"/>
        </w:rPr>
      </w:pPr>
      <w:r w:rsidRPr="004C282E">
        <w:rPr>
          <w:lang w:val="en-US"/>
        </w:rPr>
        <w:t>property g_prop</w:t>
      </w:r>
    </w:p>
    <w:p w:rsidR="00337D51" w:rsidRPr="004C282E" w:rsidRDefault="00337D51" w:rsidP="00337D51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int autoget m_x; // declaring a</w:t>
      </w:r>
      <w:r w:rsidR="00337D51">
        <w:rPr>
          <w:lang w:val="en-US"/>
        </w:rPr>
        <w:t xml:space="preserve">n autoget </w:t>
      </w:r>
      <w:r w:rsidR="00337D51" w:rsidRPr="00337D51">
        <w:rPr>
          <w:lang w:val="en-US"/>
        </w:rPr>
        <w:t>field makes the whole property autoget</w:t>
      </w:r>
    </w:p>
    <w:p w:rsidR="00337D51" w:rsidRPr="00337D51" w:rsidRDefault="00337D51" w:rsidP="00337D51">
      <w:pPr>
        <w:pStyle w:val="CodeSnippet"/>
        <w:rPr>
          <w:lang w:val="en-US"/>
        </w:rPr>
      </w:pP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set (int x)</w:t>
      </w:r>
      <w:r w:rsidR="00337D51">
        <w:rPr>
          <w:lang w:val="en-US"/>
        </w:rPr>
        <w:t>;</w:t>
      </w: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set (double x)</w:t>
      </w:r>
      <w:r w:rsidR="00337D51">
        <w:rPr>
          <w:lang w:val="en-US"/>
        </w:rPr>
        <w:t>;</w:t>
      </w:r>
    </w:p>
    <w:p w:rsidR="00337D51" w:rsidRPr="00337D51" w:rsidRDefault="00337D51" w:rsidP="00337D51">
      <w:pPr>
        <w:pStyle w:val="CodeSnippet"/>
      </w:pPr>
      <w:r>
        <w:t>}</w:t>
      </w:r>
    </w:p>
    <w:p w:rsidR="00C12D36" w:rsidRPr="00413DBD" w:rsidRDefault="00C12D36" w:rsidP="00C12D36">
      <w:pPr>
        <w:spacing w:before="240"/>
        <w:rPr>
          <w:lang w:val="ru-RU"/>
        </w:rPr>
      </w:pPr>
      <w:r>
        <w:rPr>
          <w:lang w:val="ru-RU"/>
        </w:rPr>
        <w:t>Обратная ситуация, когда специальная логика поведения свойства заложена в геттере, а сеттер</w:t>
      </w:r>
      <w:r w:rsidRPr="003A0144">
        <w:rPr>
          <w:lang w:val="ru-RU"/>
        </w:rPr>
        <w:t>-</w:t>
      </w:r>
      <w:r>
        <w:rPr>
          <w:lang w:val="ru-RU"/>
        </w:rPr>
        <w:t xml:space="preserve">пустышка должен просто класть данные в ячейку памяти, </w:t>
      </w:r>
      <w:ins w:id="648" w:author="Dima" w:date="2014-12-29T19:05:00Z">
        <w:r w:rsidR="00D4235E">
          <w:rPr>
            <w:lang w:val="ru-RU"/>
          </w:rPr>
          <w:t>встречается редко и не заслуживает создания специального синтаксиса</w:t>
        </w:r>
      </w:ins>
      <w:del w:id="649" w:author="Dima" w:date="2014-12-29T19:05:00Z">
        <w:r w:rsidDel="00D4235E">
          <w:rPr>
            <w:lang w:val="ru-RU"/>
          </w:rPr>
          <w:delText>не настолько часто встречается, чтобы создавать под это специальный синтаксис</w:delText>
        </w:r>
      </w:del>
      <w:r>
        <w:rPr>
          <w:lang w:val="ru-RU"/>
        </w:rPr>
        <w:t>.</w:t>
      </w:r>
      <w:r w:rsidRPr="00413DBD">
        <w:rPr>
          <w:lang w:val="ru-RU"/>
        </w:rPr>
        <w:t xml:space="preserve"> </w:t>
      </w:r>
    </w:p>
    <w:p w:rsidR="001A52D8" w:rsidRDefault="001A52D8" w:rsidP="00C12D36">
      <w:pPr>
        <w:rPr>
          <w:lang w:val="ru-RU"/>
        </w:rPr>
      </w:pPr>
      <w:r>
        <w:t>Jancy</w:t>
      </w:r>
      <w:r w:rsidRPr="00C0465A">
        <w:rPr>
          <w:lang w:val="ru-RU"/>
        </w:rPr>
        <w:t xml:space="preserve"> </w:t>
      </w:r>
      <w:r w:rsidR="00F65846">
        <w:rPr>
          <w:lang w:val="ru-RU"/>
        </w:rPr>
        <w:t>также предоставляет разработчику</w:t>
      </w:r>
      <w:r>
        <w:rPr>
          <w:lang w:val="ru-RU"/>
        </w:rPr>
        <w:t xml:space="preserve"> </w:t>
      </w:r>
      <w:r w:rsidR="00337D51">
        <w:rPr>
          <w:lang w:val="ru-RU"/>
        </w:rPr>
        <w:t>связываемы (</w:t>
      </w:r>
      <w:r w:rsidR="00337D51">
        <w:t>bindable</w:t>
      </w:r>
      <w:r w:rsidR="00337D51" w:rsidRPr="00337D51">
        <w:rPr>
          <w:lang w:val="ru-RU"/>
        </w:rPr>
        <w:t xml:space="preserve">) </w:t>
      </w:r>
      <w:r>
        <w:rPr>
          <w:lang w:val="ru-RU"/>
        </w:rPr>
        <w:t>свойства, т.е. свойства</w:t>
      </w:r>
      <w:r w:rsidR="00337D51">
        <w:rPr>
          <w:lang w:val="ru-RU"/>
        </w:rPr>
        <w:t>, которые должны оповещать подписчиков после изменения</w:t>
      </w:r>
      <w:r>
        <w:rPr>
          <w:lang w:val="ru-RU"/>
        </w:rPr>
        <w:t>.</w:t>
      </w:r>
      <w:r w:rsidRPr="00C0465A">
        <w:rPr>
          <w:lang w:val="ru-RU"/>
        </w:rPr>
        <w:t xml:space="preserve"> </w:t>
      </w:r>
      <w:r w:rsidR="00337D51">
        <w:rPr>
          <w:lang w:val="ru-RU"/>
        </w:rPr>
        <w:t xml:space="preserve">Связываемые свойства </w:t>
      </w:r>
      <w:ins w:id="650" w:author="Dima" w:date="2014-12-29T19:05:00Z">
        <w:r w:rsidR="00D4235E">
          <w:t>Jancy</w:t>
        </w:r>
        <w:r w:rsidR="00D4235E" w:rsidRPr="00D4235E">
          <w:rPr>
            <w:lang w:val="ru-RU"/>
            <w:rPrChange w:id="651" w:author="Dima" w:date="2014-12-29T19:05:00Z">
              <w:rPr/>
            </w:rPrChange>
          </w:rPr>
          <w:t xml:space="preserve"> </w:t>
        </w:r>
      </w:ins>
      <w:r w:rsidR="00337D51">
        <w:rPr>
          <w:lang w:val="ru-RU"/>
        </w:rPr>
        <w:t xml:space="preserve">играют </w:t>
      </w:r>
      <w:r w:rsidR="00FE150A">
        <w:rPr>
          <w:lang w:val="ru-RU"/>
        </w:rPr>
        <w:t xml:space="preserve">важную </w:t>
      </w:r>
      <w:r w:rsidR="00337D51">
        <w:rPr>
          <w:lang w:val="ru-RU"/>
        </w:rPr>
        <w:t>роль в реализации парадигмы реактивного программирования</w:t>
      </w:r>
      <w:del w:id="652" w:author="Dima" w:date="2014-12-29T19:05:00Z">
        <w:r w:rsidR="00337D51" w:rsidDel="00D4235E">
          <w:rPr>
            <w:lang w:val="ru-RU"/>
          </w:rPr>
          <w:delText xml:space="preserve"> в </w:delText>
        </w:r>
        <w:r w:rsidR="00337D51" w:rsidDel="00D4235E">
          <w:delText>Jancy</w:delText>
        </w:r>
      </w:del>
      <w:ins w:id="653" w:author="Dima" w:date="2014-12-29T19:06:00Z">
        <w:r w:rsidR="00D4235E" w:rsidRPr="00D4235E">
          <w:rPr>
            <w:lang w:val="ru-RU"/>
            <w:rPrChange w:id="654" w:author="Dima" w:date="2014-12-29T19:06:00Z">
              <w:rPr/>
            </w:rPrChange>
          </w:rPr>
          <w:t>:</w:t>
        </w:r>
      </w:ins>
      <w:del w:id="655" w:author="Dima" w:date="2014-12-29T19:06:00Z">
        <w:r w:rsidR="00337D51" w:rsidRPr="00337D51" w:rsidDel="00D4235E">
          <w:rPr>
            <w:lang w:val="ru-RU"/>
          </w:rPr>
          <w:delText>.</w:delText>
        </w:r>
      </w:del>
    </w:p>
    <w:p w:rsidR="00337D51" w:rsidRPr="00F65846" w:rsidRDefault="00337D51" w:rsidP="00337D51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int autoget bindable property g_simpleProp;</w:t>
      </w:r>
    </w:p>
    <w:p w:rsidR="00337D51" w:rsidRPr="00F65846" w:rsidRDefault="00337D51" w:rsidP="00337D51">
      <w:pPr>
        <w:pStyle w:val="CodeSnippet"/>
        <w:rPr>
          <w:lang w:val="en-US" w:eastAsia="zh-TW"/>
        </w:rPr>
      </w:pP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g_simpleProp.set (int x)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{   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if (x == m_value)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return;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m_value = x;</w:t>
      </w:r>
    </w:p>
    <w:p w:rsidR="00337D51" w:rsidRPr="00337D51" w:rsidRDefault="00337D51" w:rsidP="00337D51">
      <w:pPr>
        <w:pStyle w:val="CodeSnippet"/>
        <w:rPr>
          <w:lang w:val="en-US" w:eastAsia="zh-TW"/>
        </w:rPr>
      </w:pPr>
      <w:r w:rsidRPr="00337D51">
        <w:rPr>
          <w:lang w:val="en-US" w:eastAsia="zh-TW"/>
        </w:rPr>
        <w:t xml:space="preserve">    m_onChanged (); // the name of </w:t>
      </w:r>
      <w:r>
        <w:rPr>
          <w:lang w:val="en-US" w:eastAsia="zh-TW"/>
        </w:rPr>
        <w:t xml:space="preserve">a </w:t>
      </w:r>
      <w:r w:rsidRPr="00337D51">
        <w:rPr>
          <w:lang w:val="en-US" w:eastAsia="zh-TW"/>
        </w:rPr>
        <w:t>compiler-generated event is 'm_onChanged'</w:t>
      </w:r>
    </w:p>
    <w:p w:rsidR="001A52D8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65846" w:rsidRPr="004C282E" w:rsidRDefault="00F65846" w:rsidP="00337D51">
      <w:pPr>
        <w:pStyle w:val="CodeSnippet"/>
        <w:rPr>
          <w:lang w:val="en-US" w:eastAsia="zh-TW"/>
        </w:rPr>
      </w:pPr>
    </w:p>
    <w:p w:rsidR="00F65846" w:rsidRPr="00F65846" w:rsidRDefault="00F65846" w:rsidP="00F65846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property g_prop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{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1A1288">
        <w:rPr>
          <w:lang w:val="en-US" w:eastAsia="zh-TW"/>
        </w:rPr>
        <w:t>autoget int m_x;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 xml:space="preserve">bindable event m_e ();// declaring a </w:t>
      </w:r>
      <w:r w:rsidR="00F65846">
        <w:rPr>
          <w:lang w:val="en-US" w:eastAsia="zh-TW"/>
        </w:rPr>
        <w:t>bindable</w:t>
      </w:r>
      <w:r w:rsidR="00F65846" w:rsidRPr="00F65846">
        <w:rPr>
          <w:lang w:val="en-US" w:eastAsia="zh-TW"/>
        </w:rPr>
        <w:t xml:space="preserve"> event makes the whole property bindable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set (int x);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set (double x);</w:t>
      </w:r>
    </w:p>
    <w:p w:rsidR="00F65846" w:rsidRPr="001A52D8" w:rsidRDefault="00F65846" w:rsidP="00337D51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F65846" w:rsidRDefault="00F65846" w:rsidP="00F65846">
      <w:pPr>
        <w:spacing w:before="240"/>
        <w:rPr>
          <w:lang w:val="ru-RU"/>
        </w:rPr>
      </w:pPr>
      <w:r>
        <w:rPr>
          <w:lang w:val="ru-RU"/>
        </w:rPr>
        <w:t xml:space="preserve">Для доступа к событиям, оповещающим об изменениях свойств, применяется оператор </w:t>
      </w:r>
      <w:del w:id="656" w:author="Dima" w:date="2014-12-29T19:06:00Z">
        <w:r w:rsidRPr="00F65846" w:rsidDel="00D4235E">
          <w:rPr>
            <w:lang w:val="ru-RU"/>
          </w:rPr>
          <w:delText>‘</w:delText>
        </w:r>
      </w:del>
      <w:r>
        <w:t>bindingof</w:t>
      </w:r>
      <w:ins w:id="657" w:author="Vladimir" w:date="2014-12-31T17:19:00Z">
        <w:r w:rsidR="00A842D4" w:rsidRPr="00A842D4">
          <w:rPr>
            <w:lang w:val="ru-RU"/>
            <w:rPrChange w:id="658" w:author="Vladimir" w:date="2014-12-31T17:19:00Z">
              <w:rPr/>
            </w:rPrChange>
          </w:rPr>
          <w:t>:</w:t>
        </w:r>
      </w:ins>
      <w:del w:id="659" w:author="Dima" w:date="2014-12-29T19:06:00Z">
        <w:r w:rsidRPr="00F65846" w:rsidDel="00D4235E">
          <w:rPr>
            <w:lang w:val="ru-RU"/>
          </w:rPr>
          <w:delText>’</w:delText>
        </w:r>
      </w:del>
    </w:p>
    <w:p w:rsidR="00F65846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onSimplePropChanged</w:t>
      </w:r>
      <w:r>
        <w:rPr>
          <w:lang w:val="en-US" w:eastAsia="zh-TW"/>
        </w:rPr>
        <w:t xml:space="preserve"> ()</w:t>
      </w:r>
    </w:p>
    <w:p w:rsidR="00F65846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>
        <w:rPr>
          <w:lang w:val="en-US" w:eastAsia="zh-TW"/>
        </w:rPr>
        <w:t>// ...</w:t>
      </w:r>
    </w:p>
    <w:p w:rsidR="00F65846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}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4C282E">
        <w:rPr>
          <w:lang w:val="en-US" w:eastAsia="zh-TW"/>
        </w:rPr>
        <w:t xml:space="preserve">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4C282E">
        <w:rPr>
          <w:lang w:val="en-US" w:eastAsia="zh-TW"/>
        </w:rPr>
        <w:t>bindingof (g_simpleProp) += onSimplePropChanged;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g_simpleProp = 100; // bindable event is going to get fired</w:t>
      </w:r>
    </w:p>
    <w:p w:rsidR="00F65846" w:rsidRDefault="00F65846" w:rsidP="00F65846">
      <w:pPr>
        <w:pStyle w:val="CodeSnippet"/>
        <w:rPr>
          <w:lang w:eastAsia="zh-TW"/>
        </w:rPr>
      </w:pPr>
      <w:r w:rsidRPr="00F65846">
        <w:rPr>
          <w:lang w:eastAsia="zh-TW"/>
        </w:rPr>
        <w:t>}</w:t>
      </w:r>
    </w:p>
    <w:p w:rsidR="00F65846" w:rsidRPr="00C12D36" w:rsidRDefault="00C12D36" w:rsidP="00F65846">
      <w:pPr>
        <w:spacing w:before="240"/>
        <w:rPr>
          <w:lang w:val="ru-RU"/>
        </w:rPr>
      </w:pPr>
      <w:r>
        <w:rPr>
          <w:lang w:val="ru-RU"/>
        </w:rPr>
        <w:t xml:space="preserve">Наконец, </w:t>
      </w:r>
      <w:r>
        <w:t>Jancy</w:t>
      </w:r>
      <w:r w:rsidRPr="00C12D36">
        <w:rPr>
          <w:lang w:val="ru-RU"/>
        </w:rPr>
        <w:t xml:space="preserve"> </w:t>
      </w:r>
      <w:r>
        <w:rPr>
          <w:lang w:val="ru-RU"/>
        </w:rPr>
        <w:t xml:space="preserve">поддерживает </w:t>
      </w:r>
      <w:r w:rsidR="009B5362">
        <w:rPr>
          <w:lang w:val="ru-RU"/>
        </w:rPr>
        <w:t xml:space="preserve">связываемые свойства с полностью сгенерированными </w:t>
      </w:r>
      <w:r>
        <w:rPr>
          <w:lang w:val="ru-RU"/>
        </w:rPr>
        <w:t xml:space="preserve">компилятором </w:t>
      </w:r>
      <w:r w:rsidR="009B5362">
        <w:rPr>
          <w:lang w:val="ru-RU"/>
        </w:rPr>
        <w:t>аксессорами</w:t>
      </w:r>
      <w:del w:id="660" w:author="Dima" w:date="2014-12-29T19:06:00Z">
        <w:r w:rsidR="009B5362" w:rsidDel="00D4235E">
          <w:rPr>
            <w:lang w:val="ru-RU"/>
          </w:rPr>
          <w:delText xml:space="preserve">, </w:delText>
        </w:r>
      </w:del>
      <w:ins w:id="661" w:author="Dima" w:date="2014-12-29T19:06:00Z">
        <w:r w:rsidR="00D4235E" w:rsidRPr="00D4235E">
          <w:rPr>
            <w:lang w:val="ru-RU"/>
            <w:rPrChange w:id="662" w:author="Dima" w:date="2014-12-29T19:06:00Z">
              <w:rPr/>
            </w:rPrChange>
          </w:rPr>
          <w:t xml:space="preserve"> </w:t>
        </w:r>
        <w:del w:id="663" w:author="Vladimir" w:date="2014-12-31T17:19:00Z">
          <w:r w:rsidR="00D4235E" w:rsidRPr="00D4235E" w:rsidDel="00A842D4">
            <w:rPr>
              <w:lang w:val="ru-RU"/>
              <w:rPrChange w:id="664" w:author="Dima" w:date="2014-12-29T19:06:00Z">
                <w:rPr/>
              </w:rPrChange>
            </w:rPr>
            <w:delText>-</w:delText>
          </w:r>
        </w:del>
      </w:ins>
      <w:ins w:id="665" w:author="Vladimir" w:date="2014-12-31T17:19:00Z">
        <w:r w:rsidR="00A842D4">
          <w:rPr>
            <w:lang w:val="ru-RU"/>
          </w:rPr>
          <w:t>–</w:t>
        </w:r>
      </w:ins>
      <w:ins w:id="666" w:author="Dima" w:date="2014-12-29T19:06:00Z">
        <w:r w:rsidR="00D4235E">
          <w:rPr>
            <w:lang w:val="ru-RU"/>
          </w:rPr>
          <w:t xml:space="preserve"> </w:t>
        </w:r>
      </w:ins>
      <w:r w:rsidR="009B5362">
        <w:rPr>
          <w:lang w:val="ru-RU"/>
        </w:rPr>
        <w:t>так</w:t>
      </w:r>
      <w:ins w:id="667" w:author="Vladimir" w:date="2014-12-31T17:19:00Z">
        <w:r w:rsidR="00A842D4" w:rsidRPr="00A842D4">
          <w:rPr>
            <w:lang w:val="ru-RU"/>
            <w:rPrChange w:id="668" w:author="Vladimir" w:date="2014-12-31T17:19:00Z">
              <w:rPr/>
            </w:rPrChange>
          </w:rPr>
          <w:t xml:space="preserve"> </w:t>
        </w:r>
      </w:ins>
      <w:del w:id="669" w:author="Vladimir" w:date="2014-12-31T17:19:00Z">
        <w:r w:rsidR="009B5362" w:rsidDel="00A842D4">
          <w:rPr>
            <w:lang w:val="ru-RU"/>
          </w:rPr>
          <w:delText xml:space="preserve"> </w:delText>
        </w:r>
      </w:del>
      <w:r w:rsidR="009B5362">
        <w:rPr>
          <w:lang w:val="ru-RU"/>
        </w:rPr>
        <w:t xml:space="preserve">называемые </w:t>
      </w:r>
      <w:r>
        <w:rPr>
          <w:lang w:val="ru-RU"/>
        </w:rPr>
        <w:t>связываемые данные</w:t>
      </w:r>
      <w:r w:rsidR="009B5362">
        <w:rPr>
          <w:lang w:val="ru-RU"/>
        </w:rPr>
        <w:t xml:space="preserve">. Эти </w:t>
      </w:r>
      <w:ins w:id="670" w:author="Dima" w:date="2014-12-29T19:06:00Z">
        <w:del w:id="671" w:author="Vladimir" w:date="2014-12-31T17:20:00Z">
          <w:r w:rsidR="00D4235E" w:rsidRPr="00D4235E" w:rsidDel="00A842D4">
            <w:rPr>
              <w:lang w:val="ru-RU"/>
              <w:rPrChange w:id="672" w:author="Dima" w:date="2014-12-29T19:06:00Z">
                <w:rPr/>
              </w:rPrChange>
            </w:rPr>
            <w:delText>(</w:delText>
          </w:r>
        </w:del>
      </w:ins>
      <w:r w:rsidR="009B5362">
        <w:rPr>
          <w:lang w:val="ru-RU"/>
        </w:rPr>
        <w:t>в некотором роде</w:t>
      </w:r>
      <w:ins w:id="673" w:author="Dima" w:date="2014-12-29T19:06:00Z">
        <w:del w:id="674" w:author="Vladimir" w:date="2014-12-31T17:20:00Z">
          <w:r w:rsidR="00D4235E" w:rsidRPr="00D4235E" w:rsidDel="00A842D4">
            <w:rPr>
              <w:lang w:val="ru-RU"/>
              <w:rPrChange w:id="675" w:author="Dima" w:date="2014-12-29T19:06:00Z">
                <w:rPr/>
              </w:rPrChange>
            </w:rPr>
            <w:delText>)</w:delText>
          </w:r>
        </w:del>
      </w:ins>
      <w:r w:rsidR="009B5362">
        <w:rPr>
          <w:lang w:val="ru-RU"/>
        </w:rPr>
        <w:t xml:space="preserve"> дегенеративные свойства служат единственной цели – отслеживать </w:t>
      </w:r>
      <w:r w:rsidR="00FE150A">
        <w:rPr>
          <w:lang w:val="ru-RU"/>
        </w:rPr>
        <w:t xml:space="preserve">изменения. </w:t>
      </w:r>
    </w:p>
    <w:p w:rsidR="00F65846" w:rsidRPr="009B5362" w:rsidRDefault="00F65846" w:rsidP="00F65846">
      <w:pPr>
        <w:pStyle w:val="CodeSnippet"/>
        <w:rPr>
          <w:lang w:val="en-US" w:eastAsia="zh-TW"/>
        </w:rPr>
      </w:pPr>
      <w:r w:rsidRPr="009B5362">
        <w:rPr>
          <w:lang w:val="en-US" w:eastAsia="zh-TW"/>
        </w:rPr>
        <w:t>int bindable g_data;</w:t>
      </w:r>
    </w:p>
    <w:p w:rsidR="00F65846" w:rsidRPr="009B5362" w:rsidRDefault="00F65846" w:rsidP="00F65846">
      <w:pPr>
        <w:pStyle w:val="CodeSnippet"/>
        <w:rPr>
          <w:lang w:val="en-US" w:eastAsia="zh-TW"/>
        </w:rPr>
      </w:pPr>
    </w:p>
    <w:p w:rsidR="009B5362" w:rsidRPr="009B5362" w:rsidRDefault="00F65846" w:rsidP="00F65846">
      <w:pPr>
        <w:pStyle w:val="CodeSnippet"/>
        <w:rPr>
          <w:lang w:val="en-US" w:eastAsia="zh-TW"/>
        </w:rPr>
      </w:pPr>
      <w:r w:rsidRPr="009B5362">
        <w:rPr>
          <w:lang w:val="en-US" w:eastAsia="zh-TW"/>
        </w:rPr>
        <w:t>onDataChanged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C12D3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="00F65846" w:rsidRPr="004C282E">
        <w:rPr>
          <w:lang w:val="en-US" w:eastAsia="zh-TW"/>
        </w:rPr>
        <w:t xml:space="preserve">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bindingof (g_data) += onDataChanged;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  <w:r w:rsidRPr="00C12D36">
        <w:rPr>
          <w:lang w:val="en-US" w:eastAsia="zh-TW"/>
        </w:rPr>
        <w:t xml:space="preserve">    g_data = 100; // onDataChanged will get called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  <w:r w:rsidRPr="00C12D36">
        <w:rPr>
          <w:lang w:val="en-US" w:eastAsia="zh-TW"/>
        </w:rPr>
        <w:t xml:space="preserve">    g_data = 100; // onDataChanged will NOT get called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F65846" w:rsidP="00F65846">
      <w:pPr>
        <w:pStyle w:val="CodeSnippet"/>
        <w:rPr>
          <w:lang w:eastAsia="zh-TW"/>
        </w:rPr>
      </w:pPr>
      <w:r w:rsidRPr="00C12D36">
        <w:rPr>
          <w:lang w:val="en-US" w:eastAsia="zh-TW"/>
        </w:rPr>
        <w:t xml:space="preserve">    </w:t>
      </w:r>
      <w:r w:rsidRPr="00F65846">
        <w:rPr>
          <w:lang w:eastAsia="zh-TW"/>
        </w:rPr>
        <w:t>// ...</w:t>
      </w:r>
    </w:p>
    <w:p w:rsidR="00F65846" w:rsidRDefault="00F65846" w:rsidP="00F65846">
      <w:pPr>
        <w:pStyle w:val="CodeSnippet"/>
        <w:rPr>
          <w:lang w:eastAsia="zh-TW"/>
        </w:rPr>
      </w:pPr>
      <w:r w:rsidRPr="00F65846">
        <w:rPr>
          <w:lang w:eastAsia="zh-TW"/>
        </w:rPr>
        <w:t>}</w:t>
      </w:r>
    </w:p>
    <w:p w:rsidR="00F65846" w:rsidRDefault="00FE150A" w:rsidP="00FE150A">
      <w:pPr>
        <w:spacing w:before="240"/>
        <w:rPr>
          <w:lang w:val="ru-RU"/>
        </w:rPr>
      </w:pPr>
      <w:r>
        <w:rPr>
          <w:lang w:val="ru-RU"/>
        </w:rPr>
        <w:t xml:space="preserve">Свойства присутствуют во многих языках программирования, и </w:t>
      </w:r>
      <w:r>
        <w:t>Jancy</w:t>
      </w:r>
      <w:r w:rsidRPr="00FE150A">
        <w:rPr>
          <w:lang w:val="ru-RU"/>
        </w:rPr>
        <w:t xml:space="preserve"> </w:t>
      </w:r>
      <w:r>
        <w:rPr>
          <w:lang w:val="ru-RU"/>
        </w:rPr>
        <w:t>не является в этом плане уникальным</w:t>
      </w:r>
      <w:ins w:id="676" w:author="Dima" w:date="2014-12-29T19:07:00Z">
        <w:r w:rsidR="00D4235E" w:rsidRPr="00D4235E">
          <w:rPr>
            <w:lang w:val="ru-RU"/>
            <w:rPrChange w:id="677" w:author="Dima" w:date="2014-12-29T19:07:00Z">
              <w:rPr/>
            </w:rPrChange>
          </w:rPr>
          <w:t xml:space="preserve"> </w:t>
        </w:r>
        <w:r w:rsidR="00D4235E">
          <w:rPr>
            <w:lang w:val="ru-RU"/>
          </w:rPr>
          <w:t>языком</w:t>
        </w:r>
      </w:ins>
      <w:r w:rsidRPr="00FE150A">
        <w:rPr>
          <w:lang w:val="ru-RU"/>
        </w:rPr>
        <w:t>.</w:t>
      </w:r>
      <w:r w:rsidR="00A351C6">
        <w:rPr>
          <w:lang w:val="ru-RU"/>
        </w:rPr>
        <w:t xml:space="preserve"> </w:t>
      </w:r>
      <w:ins w:id="678" w:author="Dima" w:date="2014-12-29T19:07:00Z">
        <w:r w:rsidR="00D4235E">
          <w:rPr>
            <w:lang w:val="ru-RU"/>
          </w:rPr>
          <w:t xml:space="preserve">А вот указателей на свойства </w:t>
        </w:r>
      </w:ins>
      <w:ins w:id="679" w:author="Dima" w:date="2014-12-29T19:08:00Z">
        <w:r w:rsidR="00D4235E">
          <w:rPr>
            <w:lang w:val="ru-RU"/>
          </w:rPr>
          <w:t xml:space="preserve">нигде не </w:t>
        </w:r>
      </w:ins>
      <w:ins w:id="680" w:author="Dima" w:date="2014-12-29T19:07:00Z">
        <w:r w:rsidR="00D4235E">
          <w:rPr>
            <w:lang w:val="ru-RU"/>
          </w:rPr>
          <w:t>предусмотрено</w:t>
        </w:r>
      </w:ins>
      <w:del w:id="681" w:author="Dima" w:date="2014-12-29T19:07:00Z">
        <w:r w:rsidR="00A351C6" w:rsidDel="00D4235E">
          <w:rPr>
            <w:lang w:val="ru-RU"/>
          </w:rPr>
          <w:delText>Указатели на свойства, с другой стороны – нет</w:delText>
        </w:r>
      </w:del>
      <w:r w:rsidR="00A351C6">
        <w:rPr>
          <w:lang w:val="ru-RU"/>
        </w:rPr>
        <w:t>.</w:t>
      </w:r>
      <w:r>
        <w:rPr>
          <w:lang w:val="ru-RU"/>
        </w:rPr>
        <w:t xml:space="preserve"> </w:t>
      </w:r>
      <w:r w:rsidR="00A351C6">
        <w:rPr>
          <w:lang w:val="ru-RU"/>
        </w:rPr>
        <w:t>Д</w:t>
      </w:r>
      <w:r>
        <w:rPr>
          <w:lang w:val="ru-RU"/>
        </w:rPr>
        <w:t>ля реализации указателей на свойства тр</w:t>
      </w:r>
      <w:r w:rsidR="00B04E40">
        <w:rPr>
          <w:lang w:val="ru-RU"/>
        </w:rPr>
        <w:t>ебу</w:t>
      </w:r>
      <w:r w:rsidR="002526A8">
        <w:rPr>
          <w:lang w:val="ru-RU"/>
        </w:rPr>
        <w:t>е</w:t>
      </w:r>
      <w:r>
        <w:rPr>
          <w:lang w:val="ru-RU"/>
        </w:rPr>
        <w:t xml:space="preserve">тся </w:t>
      </w:r>
      <w:del w:id="682" w:author="Dima" w:date="2014-12-29T19:08:00Z">
        <w:r w:rsidR="00CB0D8D" w:rsidDel="00D4235E">
          <w:rPr>
            <w:lang w:val="ru-RU"/>
          </w:rPr>
          <w:delText>развитой</w:delText>
        </w:r>
        <w:r w:rsidR="00B04E40" w:rsidDel="00D4235E">
          <w:rPr>
            <w:lang w:val="ru-RU"/>
          </w:rPr>
          <w:delText xml:space="preserve"> </w:delText>
        </w:r>
      </w:del>
      <w:ins w:id="683" w:author="Dima" w:date="2014-12-29T19:08:00Z">
        <w:r w:rsidR="00D4235E">
          <w:rPr>
            <w:lang w:val="ru-RU"/>
          </w:rPr>
          <w:t xml:space="preserve">развитый </w:t>
        </w:r>
      </w:ins>
      <w:r w:rsidR="00A351C6">
        <w:rPr>
          <w:lang w:val="ru-RU"/>
        </w:rPr>
        <w:t>синтаксис объявлени</w:t>
      </w:r>
      <w:r w:rsidR="00A351C6" w:rsidRPr="00A351C6">
        <w:rPr>
          <w:lang w:val="ru-RU"/>
        </w:rPr>
        <w:t>й</w:t>
      </w:r>
      <w:r>
        <w:rPr>
          <w:lang w:val="ru-RU"/>
        </w:rPr>
        <w:t xml:space="preserve"> </w:t>
      </w:r>
      <w:r w:rsidR="00B04E40">
        <w:rPr>
          <w:lang w:val="ru-RU"/>
        </w:rPr>
        <w:t xml:space="preserve">и </w:t>
      </w:r>
      <w:r w:rsidR="00CB0D8D">
        <w:rPr>
          <w:lang w:val="ru-RU"/>
        </w:rPr>
        <w:t xml:space="preserve">операций </w:t>
      </w:r>
      <w:r w:rsidR="00E504AD">
        <w:rPr>
          <w:lang w:val="ru-RU"/>
        </w:rPr>
        <w:t xml:space="preserve">как </w:t>
      </w:r>
      <w:r w:rsidR="00CB0D8D">
        <w:rPr>
          <w:lang w:val="ru-RU"/>
        </w:rPr>
        <w:t xml:space="preserve">со </w:t>
      </w:r>
      <w:r w:rsidR="00E504AD">
        <w:rPr>
          <w:lang w:val="ru-RU"/>
        </w:rPr>
        <w:t>свойств</w:t>
      </w:r>
      <w:r w:rsidR="00CB0D8D">
        <w:rPr>
          <w:lang w:val="ru-RU"/>
        </w:rPr>
        <w:t>ами</w:t>
      </w:r>
      <w:r w:rsidR="00E504AD">
        <w:rPr>
          <w:lang w:val="ru-RU"/>
        </w:rPr>
        <w:t xml:space="preserve">, так и </w:t>
      </w:r>
      <w:r w:rsidR="00CB0D8D">
        <w:rPr>
          <w:lang w:val="ru-RU"/>
        </w:rPr>
        <w:t>с указателями</w:t>
      </w:r>
      <w:r w:rsidR="00A351C6">
        <w:rPr>
          <w:lang w:val="ru-RU"/>
        </w:rPr>
        <w:t xml:space="preserve">, </w:t>
      </w:r>
      <w:r>
        <w:rPr>
          <w:lang w:val="ru-RU"/>
        </w:rPr>
        <w:t xml:space="preserve">а этим могут похвастаться </w:t>
      </w:r>
      <w:r w:rsidR="00A351C6">
        <w:rPr>
          <w:lang w:val="ru-RU"/>
        </w:rPr>
        <w:t xml:space="preserve">далеко </w:t>
      </w:r>
      <w:r>
        <w:rPr>
          <w:lang w:val="ru-RU"/>
        </w:rPr>
        <w:t xml:space="preserve">не многие языки. </w:t>
      </w:r>
      <w:r>
        <w:t>Jancy</w:t>
      </w:r>
      <w:r w:rsidRPr="00A351C6">
        <w:rPr>
          <w:lang w:val="ru-RU"/>
        </w:rPr>
        <w:t xml:space="preserve"> </w:t>
      </w:r>
      <w:r w:rsidR="00A351C6">
        <w:rPr>
          <w:lang w:val="ru-RU"/>
        </w:rPr>
        <w:t xml:space="preserve">является </w:t>
      </w:r>
      <w:del w:id="684" w:author="Vladimir" w:date="2014-12-31T17:20:00Z">
        <w:r w:rsidR="00A351C6" w:rsidDel="00A842D4">
          <w:rPr>
            <w:lang w:val="ru-RU"/>
          </w:rPr>
          <w:delText xml:space="preserve">одним из первых, а возможно и самым </w:delText>
        </w:r>
      </w:del>
      <w:r w:rsidR="00A351C6">
        <w:rPr>
          <w:lang w:val="ru-RU"/>
        </w:rPr>
        <w:t>первым языком, в котором поддерживаются указатели на свойства.</w:t>
      </w:r>
      <w:ins w:id="685" w:author="Dima" w:date="2014-12-29T19:08:00Z">
        <w:del w:id="686" w:author="Vladimir" w:date="2014-12-31T17:20:00Z">
          <w:r w:rsidR="00D4235E" w:rsidDel="00A842D4">
            <w:rPr>
              <w:lang w:val="ru-RU"/>
            </w:rPr>
            <w:delText xml:space="preserve"> Я СЧИТАЮ, ЧТО НАДО НАПИСАТЬ ПРОСТО ПЕРВЫМ!</w:delText>
          </w:r>
        </w:del>
      </w:ins>
    </w:p>
    <w:p w:rsidR="00A351C6" w:rsidRPr="00193578" w:rsidRDefault="00A351C6" w:rsidP="00A351C6">
      <w:pPr>
        <w:rPr>
          <w:lang w:val="ru-RU"/>
        </w:rPr>
      </w:pPr>
      <w:r>
        <w:rPr>
          <w:lang w:val="ru-RU"/>
        </w:rPr>
        <w:t xml:space="preserve">Указатели на свойства похожи </w:t>
      </w:r>
      <w:ins w:id="687" w:author="Dima" w:date="2014-12-29T19:09:00Z">
        <w:r w:rsidR="00D4235E">
          <w:rPr>
            <w:lang w:val="ru-RU"/>
          </w:rPr>
          <w:t xml:space="preserve">на </w:t>
        </w:r>
      </w:ins>
      <w:r>
        <w:rPr>
          <w:lang w:val="ru-RU"/>
        </w:rPr>
        <w:t>и тесно взаимосвязаны с указателями на функции</w:t>
      </w:r>
      <w:del w:id="688" w:author="Dima" w:date="2014-12-29T19:09:00Z">
        <w:r w:rsidDel="00D4235E">
          <w:rPr>
            <w:lang w:val="ru-RU"/>
          </w:rPr>
          <w:delText xml:space="preserve">, </w:delText>
        </w:r>
      </w:del>
      <w:ins w:id="689" w:author="Dima" w:date="2014-12-29T19:09:00Z">
        <w:r w:rsidR="00D4235E">
          <w:rPr>
            <w:lang w:val="ru-RU"/>
          </w:rPr>
          <w:t xml:space="preserve">. </w:t>
        </w:r>
      </w:ins>
      <w:del w:id="690" w:author="Dima" w:date="2014-12-29T19:09:00Z">
        <w:r w:rsidDel="00D4235E">
          <w:rPr>
            <w:lang w:val="ru-RU"/>
          </w:rPr>
          <w:delText>и о</w:delText>
        </w:r>
      </w:del>
      <w:ins w:id="691" w:author="Dima" w:date="2014-12-29T19:09:00Z">
        <w:r w:rsidR="00D4235E">
          <w:rPr>
            <w:lang w:val="ru-RU"/>
          </w:rPr>
          <w:t>О</w:t>
        </w:r>
      </w:ins>
      <w:r>
        <w:rPr>
          <w:lang w:val="ru-RU"/>
        </w:rPr>
        <w:t xml:space="preserve">ни </w:t>
      </w:r>
      <w:del w:id="692" w:author="Dima" w:date="2014-12-29T19:09:00Z">
        <w:r w:rsidDel="00D4235E">
          <w:rPr>
            <w:lang w:val="ru-RU"/>
          </w:rPr>
          <w:delText xml:space="preserve">тоже </w:delText>
        </w:r>
      </w:del>
      <w:ins w:id="693" w:author="Dima" w:date="2014-12-29T19:09:00Z">
        <w:r w:rsidR="00D4235E">
          <w:rPr>
            <w:lang w:val="ru-RU"/>
          </w:rPr>
          <w:t xml:space="preserve">также </w:t>
        </w:r>
      </w:ins>
      <w:r>
        <w:rPr>
          <w:lang w:val="ru-RU"/>
        </w:rPr>
        <w:t>бывают толстыми, тонкими и слабыми</w:t>
      </w:r>
      <w:r w:rsidR="00CB0D8D">
        <w:rPr>
          <w:lang w:val="ru-RU"/>
        </w:rPr>
        <w:t>, только в</w:t>
      </w:r>
      <w:r>
        <w:rPr>
          <w:lang w:val="ru-RU"/>
        </w:rPr>
        <w:t>место адреса кода функции в указателе на свойство лежит адрес таблицы аксессоров. Главное внешнее отличие</w:t>
      </w:r>
      <w:del w:id="694" w:author="Dima" w:date="2014-12-29T19:09:00Z">
        <w:r w:rsidDel="00D4235E">
          <w:rPr>
            <w:lang w:val="ru-RU"/>
          </w:rPr>
          <w:delText>, однако,</w:delText>
        </w:r>
      </w:del>
      <w:r>
        <w:rPr>
          <w:lang w:val="ru-RU"/>
        </w:rPr>
        <w:t xml:space="preserve"> состоит в том, что </w:t>
      </w:r>
      <w:ins w:id="695" w:author="Dima" w:date="2014-12-29T19:10:00Z">
        <w:r w:rsidR="00D4235E">
          <w:rPr>
            <w:lang w:val="ru-RU"/>
          </w:rPr>
          <w:t xml:space="preserve">при работе с указателями на свойства </w:t>
        </w:r>
      </w:ins>
      <w:r>
        <w:t>Jancy</w:t>
      </w:r>
      <w:r w:rsidRPr="00193578">
        <w:rPr>
          <w:lang w:val="ru-RU"/>
        </w:rPr>
        <w:t xml:space="preserve"> </w:t>
      </w:r>
      <w:r>
        <w:rPr>
          <w:lang w:val="ru-RU"/>
        </w:rPr>
        <w:t xml:space="preserve">требует явной операции взятия адреса </w:t>
      </w:r>
      <w:del w:id="696" w:author="Dima" w:date="2014-12-29T19:10:00Z">
        <w:r w:rsidRPr="00193578" w:rsidDel="00D4235E">
          <w:rPr>
            <w:lang w:val="ru-RU"/>
          </w:rPr>
          <w:delText>‘</w:delText>
        </w:r>
      </w:del>
      <w:r w:rsidRPr="00193578">
        <w:rPr>
          <w:lang w:val="ru-RU"/>
        </w:rPr>
        <w:t>&amp;</w:t>
      </w:r>
      <w:del w:id="697" w:author="Dima" w:date="2014-12-29T19:10:00Z">
        <w:r w:rsidRPr="00193578" w:rsidDel="00D4235E">
          <w:rPr>
            <w:lang w:val="ru-RU"/>
          </w:rPr>
          <w:delText>’</w:delText>
        </w:r>
      </w:del>
      <w:r w:rsidRPr="00193578">
        <w:rPr>
          <w:lang w:val="ru-RU"/>
        </w:rPr>
        <w:t xml:space="preserve"> </w:t>
      </w:r>
      <w:r>
        <w:rPr>
          <w:lang w:val="ru-RU"/>
        </w:rPr>
        <w:t xml:space="preserve">или разыменования </w:t>
      </w:r>
      <w:del w:id="698" w:author="Dima" w:date="2014-12-29T19:10:00Z">
        <w:r w:rsidRPr="00193578" w:rsidDel="00D4235E">
          <w:rPr>
            <w:lang w:val="ru-RU"/>
          </w:rPr>
          <w:delText>‘</w:delText>
        </w:r>
      </w:del>
      <w:r w:rsidRPr="00193578">
        <w:rPr>
          <w:lang w:val="ru-RU"/>
        </w:rPr>
        <w:t>*</w:t>
      </w:r>
      <w:del w:id="699" w:author="Dima" w:date="2014-12-29T19:10:00Z">
        <w:r w:rsidRPr="00193578" w:rsidDel="00D4235E">
          <w:rPr>
            <w:lang w:val="ru-RU"/>
          </w:rPr>
          <w:delText xml:space="preserve">’ </w:delText>
        </w:r>
        <w:r w:rsidDel="00D4235E">
          <w:rPr>
            <w:lang w:val="ru-RU"/>
          </w:rPr>
          <w:delText>при работе с указателями на свойства</w:delText>
        </w:r>
      </w:del>
      <w:r>
        <w:rPr>
          <w:lang w:val="ru-RU"/>
        </w:rPr>
        <w:t>. Связано это с неявным вызовом аксессоров при обращении к свойству и возникающей из-за этого неоднозначности. К слову сказать, операции взятия адреса и разыменования также применимы и к указателям на функции, просто там они необязательны – с функциями подобной неоднозначности не возникает</w:t>
      </w:r>
      <w:ins w:id="700" w:author="Dima" w:date="2014-12-29T19:10:00Z">
        <w:r w:rsidR="00D4235E">
          <w:rPr>
            <w:lang w:val="ru-RU"/>
          </w:rPr>
          <w:t>:</w:t>
        </w:r>
      </w:ins>
      <w:del w:id="701" w:author="Dima" w:date="2014-12-29T19:10:00Z">
        <w:r w:rsidDel="00D4235E">
          <w:rPr>
            <w:lang w:val="ru-RU"/>
          </w:rPr>
          <w:delText>.</w:delText>
        </w:r>
      </w:del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int autoget property g_prop;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foo ()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property thin* p = &amp;g_prop;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F40AEF" w:rsidRDefault="00F40AEF" w:rsidP="00F40AEF">
      <w:pPr>
        <w:pStyle w:val="CodeSnippet"/>
      </w:pPr>
      <w:r w:rsidRPr="004C282E">
        <w:rPr>
          <w:lang w:val="en-US"/>
        </w:rPr>
        <w:t xml:space="preserve">    </w:t>
      </w:r>
      <w:r w:rsidRPr="00F40AEF">
        <w:t>// ...</w:t>
      </w:r>
    </w:p>
    <w:p w:rsidR="00F40AEF" w:rsidRPr="00F40AEF" w:rsidRDefault="00F40AEF" w:rsidP="00F40AEF">
      <w:pPr>
        <w:pStyle w:val="CodeSnippet"/>
      </w:pPr>
    </w:p>
    <w:p w:rsidR="00F40AEF" w:rsidRPr="00F40AEF" w:rsidRDefault="00F40AEF" w:rsidP="00F40AEF">
      <w:pPr>
        <w:pStyle w:val="CodeSnippet"/>
      </w:pPr>
      <w:r w:rsidRPr="00F40AEF">
        <w:t xml:space="preserve">    </w:t>
      </w:r>
      <w:r>
        <w:t>*p = 10;</w:t>
      </w:r>
      <w:r w:rsidRPr="00F40AEF">
        <w:t xml:space="preserve">   </w:t>
      </w:r>
    </w:p>
    <w:p w:rsidR="00A351C6" w:rsidRDefault="00F40AEF" w:rsidP="00F40AEF">
      <w:pPr>
        <w:pStyle w:val="CodeSnippet"/>
      </w:pPr>
      <w:r w:rsidRPr="00F40AEF">
        <w:lastRenderedPageBreak/>
        <w:t>}</w:t>
      </w:r>
    </w:p>
    <w:p w:rsidR="00F40AEF" w:rsidRDefault="00F40AEF" w:rsidP="00F40AEF">
      <w:pPr>
        <w:spacing w:before="240"/>
        <w:rPr>
          <w:lang w:val="ru-RU"/>
        </w:rPr>
      </w:pPr>
      <w:r>
        <w:rPr>
          <w:lang w:val="ru-RU"/>
        </w:rPr>
        <w:t xml:space="preserve">Толстые указатели на свойства, как и указатели на функции, способны захватывать значения индексных аргументов, тем самым реализуя частичное применение в отношении свойств – это выражается </w:t>
      </w:r>
      <w:r w:rsidR="00D93202">
        <w:rPr>
          <w:lang w:val="ru-RU"/>
        </w:rPr>
        <w:t xml:space="preserve">в </w:t>
      </w:r>
      <w:r>
        <w:rPr>
          <w:lang w:val="ru-RU"/>
        </w:rPr>
        <w:t>сокращении размерности или полной де-индексации свойства. В отличие от функций</w:t>
      </w:r>
      <w:del w:id="702" w:author="Dima" w:date="2014-12-29T19:11:00Z">
        <w:r w:rsidDel="00D4235E">
          <w:rPr>
            <w:lang w:val="ru-RU"/>
          </w:rPr>
          <w:delText>, однако,</w:delText>
        </w:r>
      </w:del>
      <w:r>
        <w:rPr>
          <w:lang w:val="ru-RU"/>
        </w:rPr>
        <w:t xml:space="preserve"> специальный оператор частичного применения тут не нужен, достаточно использовать оператор индексации (</w:t>
      </w:r>
      <w:ins w:id="703" w:author="Dima" w:date="2014-12-29T19:11:00Z">
        <w:r w:rsidR="00D4235E">
          <w:rPr>
            <w:lang w:val="ru-RU"/>
          </w:rPr>
          <w:t>где это необ</w:t>
        </w:r>
      </w:ins>
      <w:ins w:id="704" w:author="Vladimir" w:date="2014-12-31T17:21:00Z">
        <w:r w:rsidR="00A842D4">
          <w:rPr>
            <w:lang w:val="ru-RU"/>
          </w:rPr>
          <w:t>х</w:t>
        </w:r>
      </w:ins>
      <w:ins w:id="705" w:author="Dima" w:date="2014-12-29T19:11:00Z">
        <w:del w:id="706" w:author="Vladimir" w:date="2014-12-31T17:21:00Z">
          <w:r w:rsidR="00D4235E" w:rsidDel="00A842D4">
            <w:rPr>
              <w:lang w:val="ru-RU"/>
            </w:rPr>
            <w:delText>ъ</w:delText>
          </w:r>
        </w:del>
        <w:r w:rsidR="00D4235E">
          <w:rPr>
            <w:lang w:val="ru-RU"/>
          </w:rPr>
          <w:t>одимо</w:t>
        </w:r>
      </w:ins>
      <w:ins w:id="707" w:author="Vladimir" w:date="2014-12-31T17:21:00Z">
        <w:r w:rsidR="00A842D4">
          <w:rPr>
            <w:lang w:val="ru-RU"/>
          </w:rPr>
          <w:t>,</w:t>
        </w:r>
      </w:ins>
      <w:ins w:id="708" w:author="Dima" w:date="2014-12-29T19:11:00Z">
        <w:r w:rsidR="00D4235E">
          <w:rPr>
            <w:lang w:val="ru-RU"/>
          </w:rPr>
          <w:t xml:space="preserve"> индексы можно оставлять пустыми</w:t>
        </w:r>
      </w:ins>
      <w:del w:id="709" w:author="Dima" w:date="2014-12-29T19:12:00Z">
        <w:r w:rsidDel="00D4235E">
          <w:rPr>
            <w:lang w:val="ru-RU"/>
          </w:rPr>
          <w:delText xml:space="preserve">в том числе оставляя индексы пустыми, </w:delText>
        </w:r>
        <w:r w:rsidR="00CB0D8D" w:rsidDel="00D4235E">
          <w:rPr>
            <w:lang w:val="ru-RU"/>
          </w:rPr>
          <w:delText>где</w:delText>
        </w:r>
        <w:r w:rsidDel="00D4235E">
          <w:rPr>
            <w:lang w:val="ru-RU"/>
          </w:rPr>
          <w:delText xml:space="preserve"> это необходимо</w:delText>
        </w:r>
      </w:del>
      <w:r>
        <w:rPr>
          <w:lang w:val="ru-RU"/>
        </w:rPr>
        <w:t>)</w:t>
      </w:r>
      <w:ins w:id="710" w:author="Dima" w:date="2014-12-29T19:12:00Z">
        <w:r w:rsidR="00D4235E">
          <w:rPr>
            <w:lang w:val="ru-RU"/>
          </w:rPr>
          <w:t>:</w:t>
        </w:r>
      </w:ins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class C1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7558DC" w:rsidRPr="007558DC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int indexed property m_prop (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size_t i,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size_t j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);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7558DC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// ...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foo ()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C1 c;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7558DC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int indexed property* p (size_t) = &amp;</w:t>
      </w:r>
      <w:r w:rsidR="007558DC" w:rsidRPr="007558DC">
        <w:rPr>
          <w:lang w:val="en-US"/>
        </w:rPr>
        <w:t>(</w:t>
      </w:r>
      <w:r w:rsidRPr="007558DC">
        <w:rPr>
          <w:lang w:val="en-US"/>
        </w:rPr>
        <w:t>c.m_prop [] [20]</w:t>
      </w:r>
      <w:r w:rsidR="007558DC" w:rsidRPr="00E504AD">
        <w:rPr>
          <w:lang w:val="en-US"/>
        </w:rPr>
        <w:t>)</w:t>
      </w:r>
      <w:r w:rsidRPr="007558DC">
        <w:rPr>
          <w:lang w:val="en-US"/>
        </w:rPr>
        <w:t>;</w:t>
      </w:r>
    </w:p>
    <w:p w:rsidR="00F40AEF" w:rsidRPr="007558DC" w:rsidRDefault="00F40AEF" w:rsidP="00F40AEF">
      <w:pPr>
        <w:pStyle w:val="CodeSnippet"/>
        <w:rPr>
          <w:lang w:val="en-US"/>
        </w:rPr>
      </w:pPr>
    </w:p>
    <w:p w:rsidR="00F40AEF" w:rsidRPr="00F40AEF" w:rsidRDefault="00F40AEF" w:rsidP="00F40AEF">
      <w:pPr>
        <w:pStyle w:val="CodeSnippet"/>
      </w:pPr>
      <w:r w:rsidRPr="007558DC">
        <w:rPr>
          <w:lang w:val="en-US"/>
        </w:rPr>
        <w:t xml:space="preserve">    </w:t>
      </w:r>
      <w:r w:rsidRPr="00F40AEF">
        <w:t>// ...</w:t>
      </w:r>
    </w:p>
    <w:p w:rsidR="00F40AEF" w:rsidRPr="00F40AEF" w:rsidRDefault="00F40AEF" w:rsidP="00F40AEF">
      <w:pPr>
        <w:pStyle w:val="CodeSnippet"/>
      </w:pPr>
      <w:r w:rsidRPr="00F40AEF">
        <w:t xml:space="preserve">    </w:t>
      </w:r>
    </w:p>
    <w:p w:rsidR="00F40AEF" w:rsidRPr="00F40AEF" w:rsidRDefault="00F40AEF" w:rsidP="00F40AEF">
      <w:pPr>
        <w:pStyle w:val="CodeSnippet"/>
      </w:pPr>
      <w:r w:rsidRPr="00F40AEF">
        <w:t xml:space="preserve">    *p [10] = 100; // =&gt; c.m_prop [10] [20] = 100;</w:t>
      </w:r>
    </w:p>
    <w:p w:rsidR="00F40AEF" w:rsidRPr="00F40AEF" w:rsidRDefault="00F40AEF" w:rsidP="00F40AEF">
      <w:pPr>
        <w:pStyle w:val="CodeSnippet"/>
      </w:pPr>
      <w:r w:rsidRPr="00F40AEF">
        <w:t>}</w:t>
      </w:r>
    </w:p>
    <w:p w:rsidR="00515B91" w:rsidRPr="00515B91" w:rsidRDefault="00EF01CF" w:rsidP="00DE7024">
      <w:pPr>
        <w:pStyle w:val="Heading2"/>
        <w:rPr>
          <w:lang w:val="ru-RU"/>
        </w:rPr>
      </w:pPr>
      <w:bookmarkStart w:id="711" w:name="_Toc405907018"/>
      <w:r>
        <w:rPr>
          <w:lang w:val="ru-RU"/>
        </w:rPr>
        <w:t>Реактивное программирование</w:t>
      </w:r>
      <w:bookmarkEnd w:id="711"/>
    </w:p>
    <w:p w:rsidR="00874FBC" w:rsidRDefault="00DC24F1" w:rsidP="00CB0D8D">
      <w:pPr>
        <w:rPr>
          <w:lang w:val="ru-RU"/>
        </w:rPr>
      </w:pPr>
      <w:r>
        <w:rPr>
          <w:lang w:val="ru-RU"/>
        </w:rPr>
        <w:t xml:space="preserve">Jancy </w:t>
      </w:r>
      <w:r w:rsidR="002526A8">
        <w:rPr>
          <w:lang w:val="ru-RU"/>
        </w:rPr>
        <w:t xml:space="preserve">– </w:t>
      </w:r>
      <w:r>
        <w:rPr>
          <w:lang w:val="ru-RU"/>
        </w:rPr>
        <w:t>это</w:t>
      </w:r>
      <w:r w:rsidR="002526A8">
        <w:rPr>
          <w:lang w:val="ru-RU"/>
        </w:rPr>
        <w:t xml:space="preserve"> </w:t>
      </w:r>
      <w:r>
        <w:rPr>
          <w:lang w:val="ru-RU"/>
        </w:rPr>
        <w:t>один из первых императивных языков со встроенной поддержкой реактивного программирования.</w:t>
      </w:r>
      <w:r w:rsidR="00874FBC">
        <w:rPr>
          <w:lang w:val="ru-RU"/>
        </w:rPr>
        <w:t xml:space="preserve"> Объяснять концепцию реактивного программирования лучше всего на примере. </w:t>
      </w:r>
    </w:p>
    <w:p w:rsidR="00874FBC" w:rsidRDefault="00874FBC" w:rsidP="00874FBC">
      <w:pPr>
        <w:rPr>
          <w:lang w:val="ru-RU" w:eastAsia="zh-TW"/>
        </w:rPr>
      </w:pPr>
      <w:r>
        <w:rPr>
          <w:lang w:val="ru-RU"/>
        </w:rPr>
        <w:t>Все мы когда-</w:t>
      </w:r>
      <w:r w:rsidR="00C611E4">
        <w:rPr>
          <w:lang w:val="ru-RU"/>
        </w:rPr>
        <w:t xml:space="preserve">нибудь </w:t>
      </w:r>
      <w:r>
        <w:rPr>
          <w:lang w:val="ru-RU"/>
        </w:rPr>
        <w:t xml:space="preserve">пользовались электронными </w:t>
      </w:r>
      <w:r>
        <w:rPr>
          <w:lang w:val="ru-RU" w:eastAsia="zh-TW"/>
        </w:rPr>
        <w:t xml:space="preserve">таблицами типа </w:t>
      </w:r>
      <w:r>
        <w:rPr>
          <w:lang w:eastAsia="zh-TW"/>
        </w:rPr>
        <w:t>Microsoft</w:t>
      </w:r>
      <w:r w:rsidRPr="00240414">
        <w:rPr>
          <w:lang w:val="ru-RU" w:eastAsia="zh-TW"/>
        </w:rPr>
        <w:t xml:space="preserve"> </w:t>
      </w:r>
      <w:r>
        <w:rPr>
          <w:lang w:eastAsia="zh-TW"/>
        </w:rPr>
        <w:t>Excel</w:t>
      </w:r>
      <w:r w:rsidRPr="00240414">
        <w:rPr>
          <w:lang w:val="ru-RU" w:eastAsia="zh-TW"/>
        </w:rPr>
        <w:t xml:space="preserve">. </w:t>
      </w:r>
      <w:r>
        <w:rPr>
          <w:lang w:val="ru-RU" w:eastAsia="zh-TW"/>
        </w:rPr>
        <w:t xml:space="preserve">В </w:t>
      </w:r>
      <w:r w:rsidR="00F93F7A">
        <w:rPr>
          <w:lang w:val="ru-RU" w:eastAsia="zh-TW"/>
        </w:rPr>
        <w:t>ячейке</w:t>
      </w:r>
      <w:r>
        <w:rPr>
          <w:lang w:val="ru-RU" w:eastAsia="zh-TW"/>
        </w:rPr>
        <w:t xml:space="preserve"> </w:t>
      </w:r>
      <w:r w:rsidR="00B713DC">
        <w:rPr>
          <w:lang w:val="ru-RU" w:eastAsia="zh-TW"/>
        </w:rPr>
        <w:t xml:space="preserve">таблицы </w:t>
      </w:r>
      <w:r>
        <w:rPr>
          <w:lang w:val="ru-RU" w:eastAsia="zh-TW"/>
        </w:rPr>
        <w:t xml:space="preserve">пользователь может </w:t>
      </w:r>
      <w:r w:rsidR="00F93F7A">
        <w:rPr>
          <w:lang w:val="ru-RU" w:eastAsia="zh-TW"/>
        </w:rPr>
        <w:t>на</w:t>
      </w:r>
      <w:r>
        <w:rPr>
          <w:lang w:val="ru-RU" w:eastAsia="zh-TW"/>
        </w:rPr>
        <w:t>пис</w:t>
      </w:r>
      <w:r w:rsidR="00F93F7A">
        <w:rPr>
          <w:lang w:val="ru-RU" w:eastAsia="zh-TW"/>
        </w:rPr>
        <w:t>ать формулу, которая ссылается на другие ячейки. Е</w:t>
      </w:r>
      <w:r>
        <w:rPr>
          <w:lang w:val="ru-RU" w:eastAsia="zh-TW"/>
        </w:rPr>
        <w:t>сли значени</w:t>
      </w:r>
      <w:r w:rsidR="00C611E4">
        <w:rPr>
          <w:lang w:val="ru-RU" w:eastAsia="zh-TW"/>
        </w:rPr>
        <w:t>е любой из</w:t>
      </w:r>
      <w:r>
        <w:rPr>
          <w:lang w:val="ru-RU" w:eastAsia="zh-TW"/>
        </w:rPr>
        <w:t xml:space="preserve"> ячеек, от которых зависит </w:t>
      </w:r>
      <w:r w:rsidR="00F93F7A">
        <w:rPr>
          <w:lang w:val="ru-RU" w:eastAsia="zh-TW"/>
        </w:rPr>
        <w:t>эта формула</w:t>
      </w:r>
      <w:r>
        <w:rPr>
          <w:lang w:val="ru-RU" w:eastAsia="zh-TW"/>
        </w:rPr>
        <w:t>, измен</w:t>
      </w:r>
      <w:r w:rsidR="00C611E4">
        <w:rPr>
          <w:lang w:val="ru-RU" w:eastAsia="zh-TW"/>
        </w:rPr>
        <w:t>и</w:t>
      </w:r>
      <w:r w:rsidR="00504821">
        <w:rPr>
          <w:lang w:val="ru-RU" w:eastAsia="zh-TW"/>
        </w:rPr>
        <w:t xml:space="preserve">тся </w:t>
      </w:r>
      <w:r>
        <w:rPr>
          <w:lang w:val="ru-RU" w:eastAsia="zh-TW"/>
        </w:rPr>
        <w:t>–</w:t>
      </w:r>
      <w:r w:rsidR="00F93F7A">
        <w:rPr>
          <w:lang w:val="ru-RU" w:eastAsia="zh-TW"/>
        </w:rPr>
        <w:t xml:space="preserve"> </w:t>
      </w:r>
      <w:r>
        <w:rPr>
          <w:lang w:val="ru-RU" w:eastAsia="zh-TW"/>
        </w:rPr>
        <w:t xml:space="preserve">формула будет пересчитана, и наша ячейка автоматически обновится. </w:t>
      </w:r>
    </w:p>
    <w:p w:rsidR="00874FBC" w:rsidRDefault="00874FBC" w:rsidP="00874FBC">
      <w:pPr>
        <w:rPr>
          <w:lang w:val="ru-RU" w:eastAsia="zh-TW"/>
        </w:rPr>
      </w:pPr>
      <w:r>
        <w:rPr>
          <w:lang w:val="ru-RU" w:eastAsia="zh-TW"/>
        </w:rPr>
        <w:t xml:space="preserve">Теперь представим на секунду, что вместо этого каждая ячейка предоставляет событие </w:t>
      </w:r>
      <w:del w:id="712" w:author="Dima" w:date="2014-12-29T19:13:00Z">
        <w:r w:rsidR="00504821" w:rsidRPr="00504821" w:rsidDel="00894FFB">
          <w:rPr>
            <w:lang w:val="ru-RU" w:eastAsia="zh-TW"/>
          </w:rPr>
          <w:delText>‘</w:delText>
        </w:r>
      </w:del>
      <w:r>
        <w:rPr>
          <w:lang w:eastAsia="zh-TW"/>
        </w:rPr>
        <w:t>onValueChanged</w:t>
      </w:r>
      <w:del w:id="713" w:author="Dima" w:date="2014-12-29T19:13:00Z">
        <w:r w:rsidR="0077075A" w:rsidRPr="0077075A" w:rsidDel="00894FFB">
          <w:rPr>
            <w:lang w:val="ru-RU" w:eastAsia="zh-TW"/>
          </w:rPr>
          <w:delText>’</w:delText>
        </w:r>
      </w:del>
      <w:r w:rsidRPr="00EC74E4">
        <w:rPr>
          <w:lang w:val="ru-RU" w:eastAsia="zh-TW"/>
        </w:rPr>
        <w:t>,</w:t>
      </w:r>
      <w:r>
        <w:rPr>
          <w:lang w:val="ru-RU" w:eastAsia="zh-TW"/>
        </w:rPr>
        <w:t xml:space="preserve"> и</w:t>
      </w:r>
      <w:r w:rsidRPr="00EC74E4">
        <w:rPr>
          <w:lang w:val="ru-RU" w:eastAsia="zh-TW"/>
        </w:rPr>
        <w:t xml:space="preserve"> </w:t>
      </w:r>
      <w:r>
        <w:rPr>
          <w:lang w:val="ru-RU" w:eastAsia="zh-TW"/>
        </w:rPr>
        <w:t xml:space="preserve">пользователю необходимо вручную прописать и привязать обработчики этих событий, в каждом из которых, опять-таки вручную, обновить значения зависимых ячеек. </w:t>
      </w:r>
      <w:ins w:id="714" w:author="Dima" w:date="2014-12-29T19:14:00Z">
        <w:r w:rsidR="00894FFB">
          <w:rPr>
            <w:lang w:val="ru-RU" w:eastAsia="zh-TW"/>
          </w:rPr>
          <w:t xml:space="preserve">Данный пример перестанет вам казаться абсурдным и искусственным как только вы </w:t>
        </w:r>
      </w:ins>
      <w:ins w:id="715" w:author="Dima" w:date="2014-12-29T19:15:00Z">
        <w:r w:rsidR="00894FFB">
          <w:rPr>
            <w:lang w:val="ru-RU" w:eastAsia="zh-TW"/>
          </w:rPr>
          <w:t>осознаете</w:t>
        </w:r>
      </w:ins>
      <w:ins w:id="716" w:author="Dima" w:date="2014-12-29T19:14:00Z">
        <w:r w:rsidR="00894FFB">
          <w:rPr>
            <w:lang w:val="ru-RU" w:eastAsia="zh-TW"/>
          </w:rPr>
          <w:t xml:space="preserve">, что </w:t>
        </w:r>
      </w:ins>
      <w:del w:id="717" w:author="Dima" w:date="2014-12-29T19:14:00Z">
        <w:r w:rsidDel="00894FFB">
          <w:rPr>
            <w:lang w:val="ru-RU" w:eastAsia="zh-TW"/>
          </w:rPr>
          <w:delText xml:space="preserve">Абсурдным и искусственным данный пример перестаёт казаться, когда приходит понимание, что </w:delText>
        </w:r>
      </w:del>
      <w:r>
        <w:rPr>
          <w:lang w:val="ru-RU" w:eastAsia="zh-TW"/>
        </w:rPr>
        <w:t xml:space="preserve">именно так </w:t>
      </w:r>
      <w:r w:rsidR="005E6F9D">
        <w:rPr>
          <w:lang w:val="ru-RU" w:eastAsia="zh-TW"/>
        </w:rPr>
        <w:t xml:space="preserve">сейчас </w:t>
      </w:r>
      <w:r>
        <w:rPr>
          <w:lang w:val="ru-RU" w:eastAsia="zh-TW"/>
        </w:rPr>
        <w:t>и работа</w:t>
      </w:r>
      <w:r w:rsidR="001D5358">
        <w:rPr>
          <w:lang w:val="ru-RU" w:eastAsia="zh-TW"/>
        </w:rPr>
        <w:t>е</w:t>
      </w:r>
      <w:r>
        <w:rPr>
          <w:lang w:val="ru-RU" w:eastAsia="zh-TW"/>
        </w:rPr>
        <w:t xml:space="preserve">т </w:t>
      </w:r>
      <w:r w:rsidR="001D5358">
        <w:rPr>
          <w:lang w:val="ru-RU" w:eastAsia="zh-TW"/>
        </w:rPr>
        <w:t>подавляющее большинство моделей</w:t>
      </w:r>
      <w:r>
        <w:rPr>
          <w:lang w:val="ru-RU" w:eastAsia="zh-TW"/>
        </w:rPr>
        <w:t xml:space="preserve"> построения пользовательского интерфейса!</w:t>
      </w:r>
      <w:ins w:id="718" w:author="Dima" w:date="2014-12-29T19:14:00Z">
        <w:r w:rsidR="00894FFB">
          <w:rPr>
            <w:lang w:val="ru-RU" w:eastAsia="zh-TW"/>
          </w:rPr>
          <w:t xml:space="preserve"> </w:t>
        </w:r>
      </w:ins>
    </w:p>
    <w:p w:rsidR="00C611E4" w:rsidRPr="00894FFB" w:rsidRDefault="00C611E4" w:rsidP="00C611E4">
      <w:pPr>
        <w:rPr>
          <w:lang w:val="ru-RU" w:eastAsia="zh-TW"/>
        </w:rPr>
      </w:pPr>
      <w:r>
        <w:rPr>
          <w:lang w:val="ru-RU" w:eastAsia="zh-TW"/>
        </w:rPr>
        <w:t xml:space="preserve">Я долго экспериментировал в надежде найти способ использовать эту концепцию </w:t>
      </w:r>
      <w:r w:rsidR="001D5358">
        <w:rPr>
          <w:lang w:val="ru-RU" w:eastAsia="zh-TW"/>
        </w:rPr>
        <w:t xml:space="preserve">реактивного программирования </w:t>
      </w:r>
      <w:r>
        <w:rPr>
          <w:lang w:val="ru-RU" w:eastAsia="zh-TW"/>
        </w:rPr>
        <w:t xml:space="preserve">из </w:t>
      </w:r>
      <w:r w:rsidR="001D5358">
        <w:rPr>
          <w:lang w:val="ru-RU" w:eastAsia="zh-TW"/>
        </w:rPr>
        <w:t>мира императивных языков.</w:t>
      </w:r>
      <w:r>
        <w:rPr>
          <w:lang w:val="ru-RU" w:eastAsia="zh-TW"/>
        </w:rPr>
        <w:t xml:space="preserve"> Несмотря на очевидность реализации в таблицах типа </w:t>
      </w:r>
      <w:r>
        <w:rPr>
          <w:lang w:eastAsia="zh-TW"/>
        </w:rPr>
        <w:t>Excel</w:t>
      </w:r>
      <w:r>
        <w:rPr>
          <w:lang w:val="ru-RU" w:eastAsia="zh-TW"/>
        </w:rPr>
        <w:t xml:space="preserve">, </w:t>
      </w:r>
      <w:ins w:id="719" w:author="Dima" w:date="2014-12-29T19:15:00Z">
        <w:del w:id="720" w:author="Vladimir" w:date="2014-12-31T17:22:00Z">
          <w:r w:rsidR="00894FFB" w:rsidDel="00A842D4">
            <w:rPr>
              <w:lang w:val="ru-RU" w:eastAsia="zh-TW"/>
            </w:rPr>
            <w:delText xml:space="preserve">мне </w:delText>
          </w:r>
        </w:del>
      </w:ins>
      <w:r>
        <w:rPr>
          <w:lang w:val="ru-RU" w:eastAsia="zh-TW"/>
        </w:rPr>
        <w:t xml:space="preserve">было совершенно непонятно в каком объёме, с какими допущениями, и как </w:t>
      </w:r>
      <w:ins w:id="721" w:author="Vladimir" w:date="2014-12-31T17:24:00Z">
        <w:r w:rsidR="005639D8">
          <w:rPr>
            <w:lang w:val="ru-RU" w:eastAsia="zh-TW"/>
          </w:rPr>
          <w:t xml:space="preserve">именно </w:t>
        </w:r>
      </w:ins>
      <w:del w:id="722" w:author="Dima" w:date="2014-12-29T19:16:00Z">
        <w:r w:rsidDel="00894FFB">
          <w:rPr>
            <w:lang w:val="ru-RU" w:eastAsia="zh-TW"/>
          </w:rPr>
          <w:delText>вообще это должно работать и взаимодействовать с основным объёмом программы</w:delText>
        </w:r>
      </w:del>
      <w:ins w:id="723" w:author="Dima" w:date="2014-12-29T19:16:00Z">
        <w:r w:rsidR="00894FFB">
          <w:rPr>
            <w:lang w:val="ru-RU" w:eastAsia="zh-TW"/>
          </w:rPr>
          <w:t>реак</w:t>
        </w:r>
      </w:ins>
      <w:ins w:id="724" w:author="Vladimir" w:date="2014-12-31T17:24:00Z">
        <w:r w:rsidR="005639D8">
          <w:rPr>
            <w:lang w:val="ru-RU" w:eastAsia="zh-TW"/>
          </w:rPr>
          <w:t>т</w:t>
        </w:r>
      </w:ins>
      <w:ins w:id="725" w:author="Dima" w:date="2014-12-29T19:16:00Z">
        <w:r w:rsidR="00894FFB">
          <w:rPr>
            <w:lang w:val="ru-RU" w:eastAsia="zh-TW"/>
          </w:rPr>
          <w:t xml:space="preserve">ивное программирование должно сочетаться </w:t>
        </w:r>
      </w:ins>
      <w:ins w:id="726" w:author="Vladimir" w:date="2014-12-31T17:23:00Z">
        <w:r w:rsidR="00A842D4">
          <w:rPr>
            <w:lang w:val="ru-RU" w:eastAsia="zh-TW"/>
          </w:rPr>
          <w:t>и взаимодействовать с основным объёмом программы</w:t>
        </w:r>
      </w:ins>
      <w:ins w:id="727" w:author="Dima" w:date="2014-12-29T19:16:00Z">
        <w:del w:id="728" w:author="Vladimir" w:date="2014-12-31T17:23:00Z">
          <w:r w:rsidR="00894FFB" w:rsidDel="00A842D4">
            <w:rPr>
              <w:lang w:val="ru-RU" w:eastAsia="zh-TW"/>
            </w:rPr>
            <w:delText xml:space="preserve">с </w:delText>
          </w:r>
          <w:r w:rsidR="00894FFB" w:rsidRPr="00894FFB" w:rsidDel="00A842D4">
            <w:rPr>
              <w:lang w:val="ru-RU" w:eastAsia="zh-TW"/>
              <w:rPrChange w:id="729" w:author="Dima" w:date="2014-12-29T19:17:00Z">
                <w:rPr>
                  <w:lang w:eastAsia="zh-TW"/>
                </w:rPr>
              </w:rPrChange>
            </w:rPr>
            <w:delText>“</w:delText>
          </w:r>
        </w:del>
      </w:ins>
      <w:ins w:id="730" w:author="Dima" w:date="2014-12-29T19:17:00Z">
        <w:del w:id="731" w:author="Vladimir" w:date="2014-12-31T17:23:00Z">
          <w:r w:rsidR="00894FFB" w:rsidDel="00A842D4">
            <w:rPr>
              <w:lang w:val="ru-RU" w:eastAsia="zh-TW"/>
            </w:rPr>
            <w:delText>обыкновенным</w:delText>
          </w:r>
        </w:del>
      </w:ins>
      <w:ins w:id="732" w:author="Dima" w:date="2014-12-29T19:16:00Z">
        <w:del w:id="733" w:author="Vladimir" w:date="2014-12-31T17:23:00Z">
          <w:r w:rsidR="00894FFB" w:rsidRPr="00894FFB" w:rsidDel="00A842D4">
            <w:rPr>
              <w:lang w:val="ru-RU" w:eastAsia="zh-TW"/>
              <w:rPrChange w:id="734" w:author="Dima" w:date="2014-12-29T19:17:00Z">
                <w:rPr>
                  <w:lang w:eastAsia="zh-TW"/>
                </w:rPr>
              </w:rPrChange>
            </w:rPr>
            <w:delText>”</w:delText>
          </w:r>
        </w:del>
      </w:ins>
      <w:ins w:id="735" w:author="Dima" w:date="2014-12-29T19:17:00Z">
        <w:del w:id="736" w:author="Vladimir" w:date="2014-12-31T17:23:00Z">
          <w:r w:rsidR="00894FFB" w:rsidDel="00A842D4">
            <w:rPr>
              <w:lang w:val="ru-RU" w:eastAsia="zh-TW"/>
            </w:rPr>
            <w:delText xml:space="preserve"> </w:delText>
          </w:r>
        </w:del>
      </w:ins>
      <w:ins w:id="737" w:author="Dima" w:date="2014-12-29T19:18:00Z">
        <w:del w:id="738" w:author="Vladimir" w:date="2014-12-31T17:23:00Z">
          <w:r w:rsidR="00FC6ED8" w:rsidDel="00A842D4">
            <w:rPr>
              <w:lang w:val="ru-RU" w:eastAsia="zh-TW"/>
            </w:rPr>
            <w:delText>императивным</w:delText>
          </w:r>
        </w:del>
      </w:ins>
      <w:ins w:id="739" w:author="Dima" w:date="2014-12-29T19:17:00Z">
        <w:del w:id="740" w:author="Vladimir" w:date="2014-12-31T17:23:00Z">
          <w:r w:rsidR="00894FFB" w:rsidDel="00A842D4">
            <w:rPr>
              <w:lang w:val="ru-RU" w:eastAsia="zh-TW"/>
            </w:rPr>
            <w:delText xml:space="preserve"> программированием</w:delText>
          </w:r>
        </w:del>
      </w:ins>
      <w:r>
        <w:rPr>
          <w:lang w:val="ru-RU" w:eastAsia="zh-TW"/>
        </w:rPr>
        <w:t xml:space="preserve">. </w:t>
      </w:r>
      <w:ins w:id="741" w:author="Vladimir" w:date="2014-12-31T17:25:00Z">
        <w:r w:rsidR="005639D8">
          <w:rPr>
            <w:lang w:val="ru-RU" w:eastAsia="zh-TW"/>
          </w:rPr>
          <w:t>Тем не менее, п</w:t>
        </w:r>
      </w:ins>
      <w:del w:id="742" w:author="Dima" w:date="2014-12-29T19:17:00Z">
        <w:r w:rsidDel="00894FFB">
          <w:rPr>
            <w:lang w:val="ru-RU" w:eastAsia="zh-TW"/>
          </w:rPr>
          <w:delText>И тем не менее</w:delText>
        </w:r>
        <w:r w:rsidR="00880738" w:rsidDel="00894FFB">
          <w:rPr>
            <w:lang w:val="ru-RU" w:eastAsia="zh-TW"/>
          </w:rPr>
          <w:delText xml:space="preserve">, </w:delText>
        </w:r>
        <w:r w:rsidDel="00894FFB">
          <w:rPr>
            <w:lang w:val="ru-RU" w:eastAsia="zh-TW"/>
          </w:rPr>
          <w:delText>п</w:delText>
        </w:r>
      </w:del>
      <w:ins w:id="743" w:author="Dima" w:date="2014-12-29T19:17:00Z">
        <w:del w:id="744" w:author="Vladimir" w:date="2014-12-31T17:25:00Z">
          <w:r w:rsidR="00894FFB" w:rsidDel="005639D8">
            <w:rPr>
              <w:lang w:val="ru-RU" w:eastAsia="zh-TW"/>
            </w:rPr>
            <w:delText>П</w:delText>
          </w:r>
        </w:del>
      </w:ins>
      <w:r>
        <w:rPr>
          <w:lang w:val="ru-RU" w:eastAsia="zh-TW"/>
        </w:rPr>
        <w:t xml:space="preserve">осле многочисленных фальстартов, </w:t>
      </w:r>
      <w:ins w:id="745" w:author="Dima" w:date="2014-12-29T19:17:00Z">
        <w:del w:id="746" w:author="Vladimir" w:date="2014-12-31T17:24:00Z">
          <w:r w:rsidR="00894FFB" w:rsidDel="005639D8">
            <w:rPr>
              <w:lang w:val="ru-RU" w:eastAsia="zh-TW"/>
            </w:rPr>
            <w:delText xml:space="preserve">я сумел найти </w:delText>
          </w:r>
        </w:del>
      </w:ins>
      <w:r>
        <w:rPr>
          <w:lang w:val="ru-RU" w:eastAsia="zh-TW"/>
        </w:rPr>
        <w:lastRenderedPageBreak/>
        <w:t>приемлемый подход для интеграции парадигмы реактивного программирования в обычный императивный язык</w:t>
      </w:r>
      <w:ins w:id="747" w:author="Vladimir" w:date="2014-12-31T17:24:00Z">
        <w:r w:rsidR="005639D8">
          <w:rPr>
            <w:lang w:val="ru-RU" w:eastAsia="zh-TW"/>
          </w:rPr>
          <w:t xml:space="preserve"> был найден</w:t>
        </w:r>
      </w:ins>
      <w:del w:id="748" w:author="Dima" w:date="2014-12-29T19:17:00Z">
        <w:r w:rsidR="00880738" w:rsidDel="00894FFB">
          <w:rPr>
            <w:lang w:val="ru-RU" w:eastAsia="zh-TW"/>
          </w:rPr>
          <w:delText xml:space="preserve"> был найден</w:delText>
        </w:r>
        <w:r w:rsidR="00225F95" w:rsidDel="00894FFB">
          <w:rPr>
            <w:lang w:val="ru-RU" w:eastAsia="zh-TW"/>
          </w:rPr>
          <w:delText xml:space="preserve"> и реализован</w:delText>
        </w:r>
        <w:r w:rsidDel="00894FFB">
          <w:rPr>
            <w:lang w:val="ru-RU" w:eastAsia="zh-TW"/>
          </w:rPr>
          <w:delText xml:space="preserve"> в </w:delText>
        </w:r>
        <w:r w:rsidDel="00894FFB">
          <w:rPr>
            <w:rFonts w:hint="eastAsia"/>
            <w:lang w:val="ru-RU" w:eastAsia="zh-TW"/>
          </w:rPr>
          <w:delText>Jancy</w:delText>
        </w:r>
      </w:del>
      <w:ins w:id="749" w:author="Vladimir" w:date="2014-12-31T17:24:00Z">
        <w:r w:rsidR="005639D8">
          <w:rPr>
            <w:lang w:val="ru-RU" w:eastAsia="zh-TW"/>
          </w:rPr>
          <w:t>.</w:t>
        </w:r>
        <w:del w:id="750" w:author="vovkos" w:date="2015-01-02T00:14:00Z">
          <w:r w:rsidR="005639D8" w:rsidDel="001C2529">
            <w:rPr>
              <w:lang w:val="ru-RU" w:eastAsia="zh-TW"/>
            </w:rPr>
            <w:delText xml:space="preserve"> </w:delText>
          </w:r>
        </w:del>
      </w:ins>
      <w:del w:id="751" w:author="Vladimir" w:date="2014-12-31T17:24:00Z">
        <w:r w:rsidDel="005639D8">
          <w:rPr>
            <w:rFonts w:hint="eastAsia"/>
            <w:lang w:val="ru-RU" w:eastAsia="zh-TW"/>
          </w:rPr>
          <w:delText>.</w:delText>
        </w:r>
      </w:del>
      <w:ins w:id="752" w:author="Dima" w:date="2014-12-29T19:17:00Z">
        <w:del w:id="753" w:author="vovkos" w:date="2015-01-02T00:14:00Z">
          <w:r w:rsidR="00894FFB" w:rsidDel="001C2529">
            <w:rPr>
              <w:lang w:val="ru-RU" w:eastAsia="zh-TW"/>
            </w:rPr>
            <w:delText xml:space="preserve">Этот подход реализован в </w:delText>
          </w:r>
          <w:r w:rsidR="00894FFB" w:rsidDel="001C2529">
            <w:rPr>
              <w:lang w:eastAsia="zh-TW"/>
            </w:rPr>
            <w:delText>Jancy</w:delText>
          </w:r>
          <w:r w:rsidR="00894FFB" w:rsidRPr="00894FFB" w:rsidDel="001C2529">
            <w:rPr>
              <w:lang w:val="ru-RU" w:eastAsia="zh-TW"/>
              <w:rPrChange w:id="754" w:author="Dima" w:date="2014-12-29T19:17:00Z">
                <w:rPr>
                  <w:lang w:eastAsia="zh-TW"/>
                </w:rPr>
              </w:rPrChange>
            </w:rPr>
            <w:delText>.</w:delText>
          </w:r>
        </w:del>
      </w:ins>
    </w:p>
    <w:p w:rsidR="00874FBC" w:rsidRDefault="00C611E4" w:rsidP="00874FBC">
      <w:pPr>
        <w:rPr>
          <w:lang w:val="ru-RU" w:eastAsia="zh-TW"/>
        </w:rPr>
      </w:pPr>
      <w:r>
        <w:rPr>
          <w:lang w:val="ru-RU" w:eastAsia="zh-TW"/>
        </w:rPr>
        <w:t xml:space="preserve">Сосуществование реактивного и императивного кода </w:t>
      </w:r>
      <w:del w:id="755" w:author="Dima" w:date="2014-12-29T19:19:00Z">
        <w:r w:rsidR="001D5358" w:rsidDel="00FC6ED8">
          <w:rPr>
            <w:lang w:val="ru-RU" w:eastAsia="zh-TW"/>
          </w:rPr>
          <w:delText xml:space="preserve">становится </w:delText>
        </w:r>
      </w:del>
      <w:ins w:id="756" w:author="Dima" w:date="2014-12-29T19:19:00Z">
        <w:r w:rsidR="00FC6ED8">
          <w:rPr>
            <w:lang w:val="ru-RU" w:eastAsia="zh-TW"/>
          </w:rPr>
          <w:t>ста</w:t>
        </w:r>
      </w:ins>
      <w:ins w:id="757" w:author="Vladimir" w:date="2014-12-31T17:25:00Z">
        <w:r w:rsidR="005639D8">
          <w:rPr>
            <w:lang w:val="ru-RU" w:eastAsia="zh-TW"/>
          </w:rPr>
          <w:t>новится</w:t>
        </w:r>
      </w:ins>
      <w:ins w:id="758" w:author="Dima" w:date="2014-12-29T19:19:00Z">
        <w:del w:id="759" w:author="Vladimir" w:date="2014-12-31T17:25:00Z">
          <w:r w:rsidR="00FC6ED8" w:rsidDel="005639D8">
            <w:rPr>
              <w:lang w:val="ru-RU" w:eastAsia="zh-TW"/>
            </w:rPr>
            <w:delText>ло</w:delText>
          </w:r>
        </w:del>
        <w:r w:rsidR="00FC6ED8">
          <w:rPr>
            <w:lang w:val="ru-RU" w:eastAsia="zh-TW"/>
          </w:rPr>
          <w:t xml:space="preserve"> </w:t>
        </w:r>
      </w:ins>
      <w:r w:rsidR="001D5358">
        <w:rPr>
          <w:lang w:val="ru-RU" w:eastAsia="zh-TW"/>
        </w:rPr>
        <w:t>возможно</w:t>
      </w:r>
      <w:ins w:id="760" w:author="Dima" w:date="2014-12-29T19:18:00Z">
        <w:r w:rsidR="00FC6ED8">
          <w:rPr>
            <w:lang w:val="ru-RU" w:eastAsia="zh-TW"/>
          </w:rPr>
          <w:t xml:space="preserve"> с введением специальных зон </w:t>
        </w:r>
      </w:ins>
      <w:del w:id="761" w:author="Dima" w:date="2014-12-29T19:18:00Z">
        <w:r w:rsidR="001D5358" w:rsidDel="00FC6ED8">
          <w:rPr>
            <w:lang w:val="ru-RU" w:eastAsia="zh-TW"/>
          </w:rPr>
          <w:delText xml:space="preserve">, если мы </w:delText>
        </w:r>
        <w:r w:rsidDel="00FC6ED8">
          <w:rPr>
            <w:lang w:val="ru-RU" w:eastAsia="zh-TW"/>
          </w:rPr>
          <w:delText>введ</w:delText>
        </w:r>
        <w:r w:rsidR="001D5358" w:rsidDel="00FC6ED8">
          <w:rPr>
            <w:lang w:val="ru-RU" w:eastAsia="zh-TW"/>
          </w:rPr>
          <w:delText>ё</w:delText>
        </w:r>
        <w:r w:rsidDel="00FC6ED8">
          <w:rPr>
            <w:lang w:val="ru-RU" w:eastAsia="zh-TW"/>
          </w:rPr>
          <w:delText>м с</w:delText>
        </w:r>
        <w:r w:rsidR="001D5358" w:rsidDel="00FC6ED8">
          <w:rPr>
            <w:lang w:val="ru-RU" w:eastAsia="zh-TW"/>
          </w:rPr>
          <w:delText>пециальные</w:delText>
        </w:r>
        <w:r w:rsidDel="00FC6ED8">
          <w:rPr>
            <w:lang w:val="ru-RU" w:eastAsia="zh-TW"/>
          </w:rPr>
          <w:delText xml:space="preserve"> зон</w:delText>
        </w:r>
        <w:r w:rsidR="001D5358" w:rsidDel="00FC6ED8">
          <w:rPr>
            <w:lang w:val="ru-RU" w:eastAsia="zh-TW"/>
          </w:rPr>
          <w:delText>ы</w:delText>
        </w:r>
        <w:r w:rsidDel="00FC6ED8">
          <w:rPr>
            <w:lang w:val="ru-RU" w:eastAsia="zh-TW"/>
          </w:rPr>
          <w:delText xml:space="preserve"> </w:delText>
        </w:r>
      </w:del>
      <w:r w:rsidR="001D5358">
        <w:rPr>
          <w:lang w:val="ru-RU" w:eastAsia="zh-TW"/>
        </w:rPr>
        <w:t xml:space="preserve">реактивного кода – </w:t>
      </w:r>
      <w:del w:id="762" w:author="Dima" w:date="2014-12-29T19:18:00Z">
        <w:r w:rsidR="001D5358" w:rsidDel="00FC6ED8">
          <w:rPr>
            <w:lang w:val="ru-RU" w:eastAsia="zh-TW"/>
          </w:rPr>
          <w:delText xml:space="preserve">реакторы </w:delText>
        </w:r>
      </w:del>
      <w:ins w:id="763" w:author="Dima" w:date="2014-12-29T19:18:00Z">
        <w:r w:rsidR="00FC6ED8">
          <w:rPr>
            <w:lang w:val="ru-RU" w:eastAsia="zh-TW"/>
          </w:rPr>
          <w:t xml:space="preserve">реакторов </w:t>
        </w:r>
      </w:ins>
      <w:r w:rsidR="001D5358">
        <w:rPr>
          <w:lang w:val="ru-RU" w:eastAsia="zh-TW"/>
        </w:rPr>
        <w:t>(</w:t>
      </w:r>
      <w:r w:rsidR="001D5358">
        <w:rPr>
          <w:lang w:eastAsia="zh-TW"/>
        </w:rPr>
        <w:t>reactors</w:t>
      </w:r>
      <w:r w:rsidR="001D5358" w:rsidRPr="001D5358">
        <w:rPr>
          <w:lang w:val="ru-RU" w:eastAsia="zh-TW"/>
        </w:rPr>
        <w:t>)</w:t>
      </w:r>
      <w:r w:rsidR="001D5358">
        <w:rPr>
          <w:lang w:val="ru-RU" w:eastAsia="zh-TW"/>
        </w:rPr>
        <w:t xml:space="preserve">. </w:t>
      </w:r>
      <w:r w:rsidR="004C282E">
        <w:rPr>
          <w:lang w:val="ru-RU" w:eastAsia="zh-TW"/>
        </w:rPr>
        <w:t xml:space="preserve">Внешне реактор выглядит </w:t>
      </w:r>
      <w:del w:id="764" w:author="Dima" w:date="2014-12-29T19:19:00Z">
        <w:r w:rsidR="004C282E" w:rsidDel="00FC6ED8">
          <w:rPr>
            <w:lang w:val="ru-RU" w:eastAsia="zh-TW"/>
          </w:rPr>
          <w:delText xml:space="preserve">с </w:delText>
        </w:r>
      </w:del>
      <w:r w:rsidR="004C282E">
        <w:rPr>
          <w:lang w:val="ru-RU" w:eastAsia="zh-TW"/>
        </w:rPr>
        <w:t xml:space="preserve">как обычная функция, разве что в объявлении указан модификатор </w:t>
      </w:r>
      <w:del w:id="765" w:author="Dima" w:date="2014-12-29T19:19:00Z">
        <w:r w:rsidR="00504821" w:rsidRPr="00504821" w:rsidDel="00FC6ED8">
          <w:rPr>
            <w:lang w:val="ru-RU" w:eastAsia="zh-TW"/>
          </w:rPr>
          <w:delText>‘</w:delText>
        </w:r>
      </w:del>
      <w:r w:rsidR="00504821">
        <w:rPr>
          <w:lang w:eastAsia="zh-TW"/>
        </w:rPr>
        <w:t>r</w:t>
      </w:r>
      <w:r w:rsidR="004C282E">
        <w:rPr>
          <w:lang w:eastAsia="zh-TW"/>
        </w:rPr>
        <w:t>eactor</w:t>
      </w:r>
      <w:del w:id="766" w:author="Dima" w:date="2014-12-29T19:19:00Z">
        <w:r w:rsidR="0077075A" w:rsidRPr="0077075A" w:rsidDel="00FC6ED8">
          <w:rPr>
            <w:lang w:val="ru-RU" w:eastAsia="zh-TW"/>
          </w:rPr>
          <w:delText>’</w:delText>
        </w:r>
      </w:del>
      <w:r w:rsidR="004C282E">
        <w:rPr>
          <w:lang w:val="ru-RU" w:eastAsia="zh-TW"/>
        </w:rPr>
        <w:t xml:space="preserve">. </w:t>
      </w:r>
      <w:del w:id="767" w:author="Dima" w:date="2014-12-29T19:19:00Z">
        <w:r w:rsidR="004C282E" w:rsidDel="00FC6ED8">
          <w:rPr>
            <w:lang w:val="ru-RU" w:eastAsia="zh-TW"/>
          </w:rPr>
          <w:delText xml:space="preserve">Но </w:delText>
        </w:r>
        <w:r w:rsidR="00DC6992" w:rsidDel="00FC6ED8">
          <w:rPr>
            <w:lang w:val="ru-RU" w:eastAsia="zh-TW"/>
          </w:rPr>
          <w:delText>в</w:delText>
        </w:r>
      </w:del>
      <w:ins w:id="768" w:author="Dima" w:date="2014-12-29T19:19:00Z">
        <w:r w:rsidR="00FC6ED8">
          <w:rPr>
            <w:lang w:val="ru-RU" w:eastAsia="zh-TW"/>
          </w:rPr>
          <w:t>В</w:t>
        </w:r>
      </w:ins>
      <w:r w:rsidR="00DC6992">
        <w:rPr>
          <w:lang w:val="ru-RU" w:eastAsia="zh-TW"/>
        </w:rPr>
        <w:t xml:space="preserve"> отличие от функций каждый реактор создаёт переменную или поле особого</w:t>
      </w:r>
      <w:r w:rsidR="00504821" w:rsidRPr="00504821">
        <w:rPr>
          <w:lang w:val="ru-RU" w:eastAsia="zh-TW"/>
        </w:rPr>
        <w:t xml:space="preserve"> </w:t>
      </w:r>
      <w:r w:rsidR="00DC6992">
        <w:rPr>
          <w:lang w:val="ru-RU" w:eastAsia="zh-TW"/>
        </w:rPr>
        <w:t xml:space="preserve">реакторного класса с двумя методами: </w:t>
      </w:r>
      <w:del w:id="769" w:author="Dima" w:date="2014-12-29T19:19:00Z">
        <w:r w:rsidR="00504821" w:rsidRPr="00504821" w:rsidDel="00FC6ED8">
          <w:rPr>
            <w:lang w:val="ru-RU" w:eastAsia="zh-TW"/>
          </w:rPr>
          <w:delText>‘</w:delText>
        </w:r>
      </w:del>
      <w:r w:rsidR="00DC6992">
        <w:rPr>
          <w:lang w:eastAsia="zh-TW"/>
        </w:rPr>
        <w:t>start</w:t>
      </w:r>
      <w:del w:id="770" w:author="Dima" w:date="2014-12-29T19:19:00Z">
        <w:r w:rsidR="00504821" w:rsidRPr="00504821" w:rsidDel="00FC6ED8">
          <w:rPr>
            <w:lang w:val="ru-RU" w:eastAsia="zh-TW"/>
          </w:rPr>
          <w:delText>’</w:delText>
        </w:r>
      </w:del>
      <w:r w:rsidR="00DC6992" w:rsidRPr="00DC6992">
        <w:rPr>
          <w:lang w:val="ru-RU" w:eastAsia="zh-TW"/>
        </w:rPr>
        <w:t xml:space="preserve"> </w:t>
      </w:r>
      <w:r w:rsidR="00DC6992">
        <w:rPr>
          <w:lang w:val="ru-RU" w:eastAsia="zh-TW"/>
        </w:rPr>
        <w:t xml:space="preserve">и </w:t>
      </w:r>
      <w:del w:id="771" w:author="Dima" w:date="2014-12-29T19:19:00Z">
        <w:r w:rsidR="00504821" w:rsidRPr="00504821" w:rsidDel="00FC6ED8">
          <w:rPr>
            <w:lang w:val="ru-RU" w:eastAsia="zh-TW"/>
          </w:rPr>
          <w:delText>‘</w:delText>
        </w:r>
      </w:del>
      <w:r w:rsidR="00DC6992">
        <w:rPr>
          <w:lang w:eastAsia="zh-TW"/>
        </w:rPr>
        <w:t>stop</w:t>
      </w:r>
      <w:del w:id="772" w:author="Dima" w:date="2014-12-29T19:19:00Z">
        <w:r w:rsidR="00504821" w:rsidRPr="00504821" w:rsidDel="00FC6ED8">
          <w:rPr>
            <w:lang w:val="ru-RU" w:eastAsia="zh-TW"/>
          </w:rPr>
          <w:delText>’</w:delText>
        </w:r>
      </w:del>
      <w:r w:rsidR="00A31EAB">
        <w:rPr>
          <w:lang w:val="ru-RU" w:eastAsia="zh-TW"/>
        </w:rPr>
        <w:t>, позволяющими</w:t>
      </w:r>
      <w:r w:rsidR="00880738">
        <w:rPr>
          <w:lang w:val="ru-RU" w:eastAsia="zh-TW"/>
        </w:rPr>
        <w:t xml:space="preserve"> </w:t>
      </w:r>
      <w:del w:id="773" w:author="Dima" w:date="2014-12-29T19:20:00Z">
        <w:r w:rsidR="00880738" w:rsidDel="00FC6ED8">
          <w:rPr>
            <w:lang w:val="ru-RU" w:eastAsia="zh-TW"/>
          </w:rPr>
          <w:delText xml:space="preserve">соответственно </w:delText>
        </w:r>
      </w:del>
      <w:r w:rsidR="00880738">
        <w:rPr>
          <w:lang w:val="ru-RU" w:eastAsia="zh-TW"/>
        </w:rPr>
        <w:t>запустить и остановить реактор</w:t>
      </w:r>
      <w:r w:rsidR="00DC6992" w:rsidRPr="00DC6992">
        <w:rPr>
          <w:lang w:val="ru-RU" w:eastAsia="zh-TW"/>
        </w:rPr>
        <w:t>.</w:t>
      </w:r>
      <w:r w:rsidR="00DC6992">
        <w:rPr>
          <w:lang w:val="ru-RU" w:eastAsia="zh-TW"/>
        </w:rPr>
        <w:t xml:space="preserve"> </w:t>
      </w:r>
      <w:r w:rsidR="00880738">
        <w:rPr>
          <w:lang w:val="ru-RU" w:eastAsia="zh-TW"/>
        </w:rPr>
        <w:t>В</w:t>
      </w:r>
      <w:r w:rsidR="004C282E">
        <w:rPr>
          <w:lang w:val="ru-RU" w:eastAsia="zh-TW"/>
        </w:rPr>
        <w:t>место инструкций (</w:t>
      </w:r>
      <w:r w:rsidR="004C282E">
        <w:rPr>
          <w:lang w:eastAsia="zh-TW"/>
        </w:rPr>
        <w:t>statements</w:t>
      </w:r>
      <w:r w:rsidR="004C282E" w:rsidRPr="004C282E">
        <w:rPr>
          <w:lang w:val="ru-RU" w:eastAsia="zh-TW"/>
        </w:rPr>
        <w:t>)</w:t>
      </w:r>
      <w:r w:rsidR="00880738">
        <w:rPr>
          <w:lang w:val="ru-RU" w:eastAsia="zh-TW"/>
        </w:rPr>
        <w:t>, из</w:t>
      </w:r>
      <w:r w:rsidR="004C282E">
        <w:rPr>
          <w:lang w:val="ru-RU" w:eastAsia="zh-TW"/>
        </w:rPr>
        <w:t xml:space="preserve"> </w:t>
      </w:r>
      <w:r w:rsidR="00880738">
        <w:rPr>
          <w:lang w:val="ru-RU" w:eastAsia="zh-TW"/>
        </w:rPr>
        <w:t xml:space="preserve">которых состоит тело обычной функции, тело </w:t>
      </w:r>
      <w:r w:rsidR="004C282E">
        <w:rPr>
          <w:lang w:val="ru-RU" w:eastAsia="zh-TW"/>
        </w:rPr>
        <w:t>реактор</w:t>
      </w:r>
      <w:r w:rsidR="00880738">
        <w:rPr>
          <w:lang w:val="ru-RU" w:eastAsia="zh-TW"/>
        </w:rPr>
        <w:t>а</w:t>
      </w:r>
      <w:r w:rsidR="004C282E">
        <w:rPr>
          <w:lang w:val="ru-RU" w:eastAsia="zh-TW"/>
        </w:rPr>
        <w:t xml:space="preserve"> </w:t>
      </w:r>
      <w:r w:rsidR="00880738">
        <w:rPr>
          <w:lang w:val="ru-RU" w:eastAsia="zh-TW"/>
        </w:rPr>
        <w:t>состоит из последовательности выражений</w:t>
      </w:r>
      <w:r w:rsidR="004C282E">
        <w:rPr>
          <w:lang w:val="ru-RU" w:eastAsia="zh-TW"/>
        </w:rPr>
        <w:t>, каждое из которые должно использовать в своей пра</w:t>
      </w:r>
      <w:r w:rsidR="00DC6992">
        <w:rPr>
          <w:lang w:val="ru-RU" w:eastAsia="zh-TW"/>
        </w:rPr>
        <w:t>вой части связываемые свойства</w:t>
      </w:r>
      <w:ins w:id="774" w:author="Dima" w:date="2014-12-29T19:20:00Z">
        <w:r w:rsidR="00FC6ED8">
          <w:rPr>
            <w:lang w:val="ru-RU" w:eastAsia="zh-TW"/>
          </w:rPr>
          <w:t>:</w:t>
        </w:r>
      </w:ins>
      <w:del w:id="775" w:author="Dima" w:date="2014-12-29T19:20:00Z">
        <w:r w:rsidR="00DC6992" w:rsidDel="00FC6ED8">
          <w:rPr>
            <w:lang w:val="ru-RU" w:eastAsia="zh-TW"/>
          </w:rPr>
          <w:delText xml:space="preserve">. </w:delText>
        </w:r>
      </w:del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t>State bindable m_state;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t>reactor m_uiReactor ()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t>{</w:t>
      </w:r>
    </w:p>
    <w:p w:rsidR="005D460F" w:rsidRPr="005D460F" w:rsidRDefault="00552CB5" w:rsidP="005D460F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5D460F" w:rsidRPr="005D460F">
        <w:rPr>
          <w:lang w:val="en-US" w:eastAsia="zh-TW"/>
        </w:rPr>
        <w:t>// ...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</w:p>
    <w:p w:rsidR="005D460F" w:rsidRPr="005D460F" w:rsidRDefault="00552CB5" w:rsidP="005D460F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5D460F" w:rsidRPr="005D460F">
        <w:rPr>
          <w:lang w:val="en-US" w:eastAsia="zh-TW"/>
        </w:rPr>
        <w:t>m_isTransmitEnabled = m_state == State.Connected;</w:t>
      </w:r>
      <w:r w:rsidR="005D460F" w:rsidRPr="005D460F">
        <w:rPr>
          <w:lang w:val="en-US" w:eastAsia="zh-TW"/>
        </w:rPr>
        <w:tab/>
      </w:r>
    </w:p>
    <w:p w:rsidR="005D460F" w:rsidRPr="004447DB" w:rsidRDefault="00552CB5" w:rsidP="005D460F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5D460F" w:rsidRPr="00880738">
        <w:rPr>
          <w:lang w:val="en-US" w:eastAsia="zh-TW"/>
        </w:rPr>
        <w:t>m</w:t>
      </w:r>
      <w:r w:rsidR="005D460F" w:rsidRPr="005D460F">
        <w:rPr>
          <w:lang w:val="en-US" w:eastAsia="zh-TW"/>
        </w:rPr>
        <w:t>_</w:t>
      </w:r>
      <w:r w:rsidR="005D460F" w:rsidRPr="00880738">
        <w:rPr>
          <w:lang w:val="en-US" w:eastAsia="zh-TW"/>
        </w:rPr>
        <w:t>actionTable</w:t>
      </w:r>
      <w:r w:rsidR="005D460F" w:rsidRPr="005D460F">
        <w:rPr>
          <w:lang w:val="en-US" w:eastAsia="zh-TW"/>
        </w:rPr>
        <w:t xml:space="preserve"> [</w:t>
      </w:r>
      <w:r w:rsidR="005D460F" w:rsidRPr="00880738">
        <w:rPr>
          <w:lang w:val="en-US" w:eastAsia="zh-TW"/>
        </w:rPr>
        <w:t xml:space="preserve">ActionId.Disconnect].m_isEnabled = m_state != </w:t>
      </w:r>
      <w:r w:rsidR="005D460F" w:rsidRPr="00552CB5">
        <w:rPr>
          <w:lang w:val="en-US" w:eastAsia="zh-TW"/>
        </w:rPr>
        <w:t>State</w:t>
      </w:r>
      <w:r w:rsidR="005D460F" w:rsidRPr="004447DB">
        <w:rPr>
          <w:lang w:eastAsia="zh-TW"/>
        </w:rPr>
        <w:t>.</w:t>
      </w:r>
      <w:r w:rsidR="005D460F" w:rsidRPr="00552CB5">
        <w:rPr>
          <w:lang w:val="en-US" w:eastAsia="zh-TW"/>
        </w:rPr>
        <w:t>Closed</w:t>
      </w:r>
      <w:r w:rsidR="005D460F" w:rsidRPr="004447DB">
        <w:rPr>
          <w:lang w:eastAsia="zh-TW"/>
        </w:rPr>
        <w:t>;</w:t>
      </w:r>
    </w:p>
    <w:p w:rsidR="005D460F" w:rsidRPr="004447DB" w:rsidRDefault="005D460F" w:rsidP="005D460F">
      <w:pPr>
        <w:pStyle w:val="CodeSnippet"/>
        <w:rPr>
          <w:lang w:eastAsia="zh-TW"/>
        </w:rPr>
      </w:pPr>
    </w:p>
    <w:p w:rsidR="005D460F" w:rsidRPr="00880738" w:rsidRDefault="00552CB5" w:rsidP="005D460F">
      <w:pPr>
        <w:pStyle w:val="CodeSnippet"/>
        <w:rPr>
          <w:lang w:eastAsia="zh-TW"/>
        </w:rPr>
      </w:pPr>
      <w:r w:rsidRPr="004447DB">
        <w:rPr>
          <w:lang w:eastAsia="zh-TW"/>
        </w:rPr>
        <w:t xml:space="preserve">    </w:t>
      </w:r>
      <w:r w:rsidR="005D460F" w:rsidRPr="00880738">
        <w:rPr>
          <w:lang w:eastAsia="zh-TW"/>
        </w:rPr>
        <w:t>// ...</w:t>
      </w:r>
    </w:p>
    <w:p w:rsidR="005D460F" w:rsidRPr="004C282E" w:rsidRDefault="005D460F" w:rsidP="005D460F">
      <w:pPr>
        <w:pStyle w:val="CodeSnippet"/>
        <w:rPr>
          <w:lang w:eastAsia="zh-TW"/>
        </w:rPr>
      </w:pPr>
      <w:r w:rsidRPr="00880738">
        <w:rPr>
          <w:lang w:eastAsia="zh-TW"/>
        </w:rPr>
        <w:t>}</w:t>
      </w:r>
    </w:p>
    <w:p w:rsidR="005D460F" w:rsidDel="004B6EE0" w:rsidRDefault="005D460F" w:rsidP="00874FBC">
      <w:pPr>
        <w:rPr>
          <w:del w:id="776" w:author="vovkos" w:date="2015-01-02T00:14:00Z"/>
          <w:lang w:val="ru-RU" w:eastAsia="zh-TW"/>
        </w:rPr>
      </w:pPr>
    </w:p>
    <w:p w:rsidR="00880738" w:rsidRDefault="00880738">
      <w:pPr>
        <w:spacing w:before="240"/>
        <w:rPr>
          <w:lang w:val="ru-RU" w:eastAsia="zh-TW"/>
        </w:rPr>
        <w:pPrChange w:id="777" w:author="vovkos" w:date="2015-01-02T00:15:00Z">
          <w:pPr/>
        </w:pPrChange>
      </w:pPr>
      <w:r>
        <w:rPr>
          <w:lang w:val="ru-RU" w:eastAsia="zh-TW"/>
        </w:rPr>
        <w:t xml:space="preserve">При старте реактор </w:t>
      </w:r>
      <w:del w:id="778" w:author="Dima" w:date="2014-12-29T19:20:00Z">
        <w:r w:rsidDel="00FC6ED8">
          <w:rPr>
            <w:lang w:val="ru-RU" w:eastAsia="zh-TW"/>
          </w:rPr>
          <w:delText>по</w:delText>
        </w:r>
      </w:del>
      <w:r>
        <w:rPr>
          <w:lang w:val="ru-RU" w:eastAsia="zh-TW"/>
        </w:rPr>
        <w:t xml:space="preserve">строит граф зависимостей и </w:t>
      </w:r>
      <w:del w:id="779" w:author="Dima" w:date="2014-12-29T19:20:00Z">
        <w:r w:rsidDel="00FC6ED8">
          <w:rPr>
            <w:lang w:val="ru-RU" w:eastAsia="zh-TW"/>
          </w:rPr>
          <w:delText xml:space="preserve">подпишется </w:delText>
        </w:r>
      </w:del>
      <w:ins w:id="780" w:author="Dima" w:date="2014-12-29T19:20:00Z">
        <w:r w:rsidR="00FC6ED8">
          <w:rPr>
            <w:lang w:val="ru-RU" w:eastAsia="zh-TW"/>
          </w:rPr>
          <w:t xml:space="preserve">подписывается </w:t>
        </w:r>
      </w:ins>
      <w:r>
        <w:rPr>
          <w:lang w:val="ru-RU" w:eastAsia="zh-TW"/>
        </w:rPr>
        <w:t xml:space="preserve">на все связываемые события всех «управляющих» свойств. При изменении любого из них все зависимые выражения </w:t>
      </w:r>
      <w:ins w:id="781" w:author="Dima" w:date="2014-12-29T19:20:00Z">
        <w:r w:rsidR="00FC6ED8">
          <w:rPr>
            <w:lang w:val="ru-RU" w:eastAsia="zh-TW"/>
          </w:rPr>
          <w:t>пересчитываются</w:t>
        </w:r>
      </w:ins>
      <w:del w:id="782" w:author="Dima" w:date="2014-12-29T19:20:00Z">
        <w:r w:rsidDel="00FC6ED8">
          <w:rPr>
            <w:lang w:val="ru-RU" w:eastAsia="zh-TW"/>
          </w:rPr>
          <w:delText>будут пересчитаны</w:delText>
        </w:r>
      </w:del>
      <w:r>
        <w:rPr>
          <w:lang w:val="ru-RU" w:eastAsia="zh-TW"/>
        </w:rPr>
        <w:t xml:space="preserve"> (что, естественно, может вызвать </w:t>
      </w:r>
      <w:r w:rsidR="00000605">
        <w:rPr>
          <w:lang w:val="ru-RU" w:eastAsia="zh-TW"/>
        </w:rPr>
        <w:t xml:space="preserve">лавинообразное изменение других </w:t>
      </w:r>
      <w:del w:id="783" w:author="Dima" w:date="2014-12-29T19:21:00Z">
        <w:r w:rsidR="00000605" w:rsidDel="00FC6ED8">
          <w:rPr>
            <w:lang w:val="ru-RU" w:eastAsia="zh-TW"/>
          </w:rPr>
          <w:delText xml:space="preserve">управляющих </w:delText>
        </w:r>
      </w:del>
      <w:r w:rsidR="00000605">
        <w:rPr>
          <w:lang w:val="ru-RU" w:eastAsia="zh-TW"/>
        </w:rPr>
        <w:t>свойств).</w:t>
      </w:r>
      <w:r w:rsidR="00000605" w:rsidRPr="00000605">
        <w:rPr>
          <w:lang w:val="ru-RU" w:eastAsia="zh-TW"/>
        </w:rPr>
        <w:t xml:space="preserve"> </w:t>
      </w:r>
      <w:ins w:id="784" w:author="Vladimir" w:date="2014-12-31T17:28:00Z">
        <w:r w:rsidR="005639D8">
          <w:rPr>
            <w:lang w:val="ru-RU" w:eastAsia="zh-TW"/>
          </w:rPr>
          <w:t>В настоящий момент ц</w:t>
        </w:r>
      </w:ins>
      <w:del w:id="785" w:author="Vladimir" w:date="2014-12-31T17:28:00Z">
        <w:r w:rsidR="005D460F" w:rsidDel="005639D8">
          <w:rPr>
            <w:lang w:val="ru-RU" w:eastAsia="zh-TW"/>
          </w:rPr>
          <w:delText>Ц</w:delText>
        </w:r>
      </w:del>
      <w:r w:rsidR="005D460F">
        <w:rPr>
          <w:lang w:val="ru-RU" w:eastAsia="zh-TW"/>
        </w:rPr>
        <w:t xml:space="preserve">иклические </w:t>
      </w:r>
      <w:r w:rsidR="00000605">
        <w:rPr>
          <w:lang w:val="ru-RU" w:eastAsia="zh-TW"/>
        </w:rPr>
        <w:t>обновления зависимостей игнорируются, то есть если какое-либо из управляющих свойств</w:t>
      </w:r>
      <w:ins w:id="786" w:author="Vladimir" w:date="2014-12-31T17:27:00Z">
        <w:r w:rsidR="005639D8">
          <w:rPr>
            <w:lang w:val="ru-RU" w:eastAsia="zh-TW"/>
          </w:rPr>
          <w:t xml:space="preserve"> </w:t>
        </w:r>
      </w:ins>
      <w:del w:id="787" w:author="Dima" w:date="2014-12-29T19:21:00Z">
        <w:r w:rsidR="00000605" w:rsidDel="00FC6ED8">
          <w:rPr>
            <w:lang w:val="ru-RU" w:eastAsia="zh-TW"/>
          </w:rPr>
          <w:delText xml:space="preserve">о </w:delText>
        </w:r>
      </w:del>
      <w:r w:rsidR="00000605">
        <w:rPr>
          <w:lang w:val="ru-RU" w:eastAsia="zh-TW"/>
        </w:rPr>
        <w:t xml:space="preserve">изменилось и вызвало пересчёт выражений в реакторе, которые </w:t>
      </w:r>
      <w:r w:rsidR="005D460F">
        <w:rPr>
          <w:lang w:val="ru-RU" w:eastAsia="zh-TW"/>
        </w:rPr>
        <w:t>в свою очередь</w:t>
      </w:r>
      <w:r w:rsidR="00000605">
        <w:rPr>
          <w:lang w:val="ru-RU" w:eastAsia="zh-TW"/>
        </w:rPr>
        <w:t xml:space="preserve"> поменяли значение этого же свойства, </w:t>
      </w:r>
      <w:ins w:id="788" w:author="Dima" w:date="2014-12-29T19:21:00Z">
        <w:r w:rsidR="00FC6ED8">
          <w:rPr>
            <w:lang w:val="ru-RU" w:eastAsia="zh-TW"/>
          </w:rPr>
          <w:t xml:space="preserve">то </w:t>
        </w:r>
      </w:ins>
      <w:r w:rsidR="00000605">
        <w:rPr>
          <w:lang w:val="ru-RU" w:eastAsia="zh-TW"/>
        </w:rPr>
        <w:t xml:space="preserve">это повторное изменение не </w:t>
      </w:r>
      <w:r w:rsidR="005D460F">
        <w:rPr>
          <w:lang w:val="ru-RU" w:eastAsia="zh-TW"/>
        </w:rPr>
        <w:t xml:space="preserve">вызовет рекурсивного запуска </w:t>
      </w:r>
      <w:ins w:id="789" w:author="Dima" w:date="2014-12-29T19:21:00Z">
        <w:r w:rsidR="00FC6ED8">
          <w:rPr>
            <w:lang w:val="ru-RU" w:eastAsia="zh-TW"/>
          </w:rPr>
          <w:t xml:space="preserve">вычислений </w:t>
        </w:r>
      </w:ins>
      <w:del w:id="790" w:author="Dima" w:date="2014-12-29T19:21:00Z">
        <w:r w:rsidR="005D460F" w:rsidDel="00FC6ED8">
          <w:rPr>
            <w:lang w:val="ru-RU" w:eastAsia="zh-TW"/>
          </w:rPr>
          <w:delText xml:space="preserve">выражений </w:delText>
        </w:r>
      </w:del>
      <w:r w:rsidR="005D460F">
        <w:rPr>
          <w:lang w:val="ru-RU" w:eastAsia="zh-TW"/>
        </w:rPr>
        <w:t xml:space="preserve">в реакторе. </w:t>
      </w:r>
      <w:ins w:id="791" w:author="Vladimir" w:date="2014-12-31T17:30:00Z">
        <w:r w:rsidR="005639D8">
          <w:rPr>
            <w:lang w:val="ru-RU" w:eastAsia="zh-TW"/>
          </w:rPr>
          <w:t>В</w:t>
        </w:r>
      </w:ins>
      <w:ins w:id="792" w:author="Vladimir" w:date="2014-12-31T17:28:00Z">
        <w:r w:rsidR="005639D8">
          <w:rPr>
            <w:lang w:val="ru-RU" w:eastAsia="zh-TW"/>
          </w:rPr>
          <w:t xml:space="preserve"> дальнейшем </w:t>
        </w:r>
      </w:ins>
      <w:del w:id="793" w:author="Dima" w:date="2014-12-29T19:21:00Z">
        <w:r w:rsidR="00225F95" w:rsidDel="00FC6ED8">
          <w:rPr>
            <w:lang w:val="ru-RU" w:eastAsia="zh-TW"/>
          </w:rPr>
          <w:delText>Наверное, п</w:delText>
        </w:r>
      </w:del>
      <w:ins w:id="794" w:author="Dima" w:date="2014-12-29T19:21:00Z">
        <w:del w:id="795" w:author="Vladimir" w:date="2014-12-31T17:28:00Z">
          <w:r w:rsidR="00FC6ED8" w:rsidDel="005639D8">
            <w:rPr>
              <w:lang w:val="ru-RU" w:eastAsia="zh-TW"/>
            </w:rPr>
            <w:delText>П</w:delText>
          </w:r>
        </w:del>
      </w:ins>
      <w:del w:id="796" w:author="Vladimir" w:date="2014-12-31T17:28:00Z">
        <w:r w:rsidR="005D460F" w:rsidDel="005639D8">
          <w:rPr>
            <w:lang w:val="ru-RU" w:eastAsia="zh-TW"/>
          </w:rPr>
          <w:delText xml:space="preserve">о-хорошему, </w:delText>
        </w:r>
      </w:del>
      <w:r w:rsidR="005D460F">
        <w:rPr>
          <w:lang w:val="ru-RU" w:eastAsia="zh-TW"/>
        </w:rPr>
        <w:t xml:space="preserve">такие ситуации </w:t>
      </w:r>
      <w:r w:rsidR="00225F95">
        <w:rPr>
          <w:lang w:val="ru-RU" w:eastAsia="zh-TW"/>
        </w:rPr>
        <w:t xml:space="preserve">циклических зависимостей </w:t>
      </w:r>
      <w:del w:id="797" w:author="Vladimir" w:date="2014-12-31T17:28:00Z">
        <w:r w:rsidR="005D460F" w:rsidDel="005639D8">
          <w:rPr>
            <w:lang w:val="ru-RU" w:eastAsia="zh-TW"/>
          </w:rPr>
          <w:delText>должны</w:delText>
        </w:r>
      </w:del>
      <w:ins w:id="798" w:author="Dima" w:date="2014-12-29T19:22:00Z">
        <w:del w:id="799" w:author="Vladimir" w:date="2014-12-31T17:28:00Z">
          <w:r w:rsidR="00FC6ED8" w:rsidDel="005639D8">
            <w:rPr>
              <w:lang w:val="ru-RU" w:eastAsia="zh-TW"/>
            </w:rPr>
            <w:delText xml:space="preserve"> </w:delText>
          </w:r>
        </w:del>
      </w:ins>
      <w:ins w:id="800" w:author="Vladimir" w:date="2014-12-31T17:28:00Z">
        <w:r w:rsidR="005639D8">
          <w:rPr>
            <w:lang w:val="ru-RU" w:eastAsia="zh-TW"/>
          </w:rPr>
          <w:t xml:space="preserve">будут </w:t>
        </w:r>
      </w:ins>
      <w:ins w:id="801" w:author="Dima" w:date="2014-12-29T19:22:00Z">
        <w:r w:rsidR="00FC6ED8">
          <w:rPr>
            <w:lang w:val="ru-RU" w:eastAsia="zh-TW"/>
          </w:rPr>
          <w:t>отлавливаться</w:t>
        </w:r>
      </w:ins>
      <w:r w:rsidR="005D460F">
        <w:rPr>
          <w:lang w:val="ru-RU" w:eastAsia="zh-TW"/>
        </w:rPr>
        <w:t xml:space="preserve"> </w:t>
      </w:r>
      <w:del w:id="802" w:author="Dima" w:date="2014-12-29T19:22:00Z">
        <w:r w:rsidR="005D460F" w:rsidDel="00FC6ED8">
          <w:rPr>
            <w:lang w:val="ru-RU" w:eastAsia="zh-TW"/>
          </w:rPr>
          <w:delText xml:space="preserve">быть отловлены </w:delText>
        </w:r>
      </w:del>
      <w:r w:rsidR="005D460F">
        <w:rPr>
          <w:lang w:val="ru-RU" w:eastAsia="zh-TW"/>
        </w:rPr>
        <w:t xml:space="preserve">на этапе компиляции (а где </w:t>
      </w:r>
      <w:del w:id="803" w:author="Dima" w:date="2014-12-29T19:22:00Z">
        <w:r w:rsidR="005D460F" w:rsidDel="00FC6ED8">
          <w:rPr>
            <w:lang w:val="ru-RU" w:eastAsia="zh-TW"/>
          </w:rPr>
          <w:delText xml:space="preserve">это </w:delText>
        </w:r>
      </w:del>
      <w:r w:rsidR="005D460F">
        <w:rPr>
          <w:lang w:val="ru-RU" w:eastAsia="zh-TW"/>
        </w:rPr>
        <w:t>невозможно –</w:t>
      </w:r>
      <w:ins w:id="804" w:author="Vladimir" w:date="2014-12-31T17:27:00Z">
        <w:r w:rsidR="005639D8">
          <w:rPr>
            <w:lang w:val="ru-RU" w:eastAsia="zh-TW"/>
          </w:rPr>
          <w:t xml:space="preserve"> </w:t>
        </w:r>
      </w:ins>
      <w:del w:id="805" w:author="Dima" w:date="2014-12-29T19:22:00Z">
        <w:r w:rsidR="005D460F" w:rsidDel="00FC6ED8">
          <w:rPr>
            <w:lang w:val="ru-RU" w:eastAsia="zh-TW"/>
          </w:rPr>
          <w:delText xml:space="preserve"> должны </w:delText>
        </w:r>
      </w:del>
      <w:r w:rsidR="005D460F">
        <w:rPr>
          <w:lang w:val="ru-RU" w:eastAsia="zh-TW"/>
        </w:rPr>
        <w:t>выбрасывать ошибку во время выполнения)</w:t>
      </w:r>
      <w:del w:id="806" w:author="Dima" w:date="2014-12-29T19:22:00Z">
        <w:r w:rsidR="005D460F" w:rsidDel="00FC6ED8">
          <w:rPr>
            <w:lang w:val="ru-RU" w:eastAsia="zh-TW"/>
          </w:rPr>
          <w:delText>, так как это скорее всего свидетельствует о неправи</w:delText>
        </w:r>
        <w:r w:rsidR="00225F95" w:rsidDel="00FC6ED8">
          <w:rPr>
            <w:lang w:val="ru-RU" w:eastAsia="zh-TW"/>
          </w:rPr>
          <w:delText>льно спроектированном реакторе –</w:delText>
        </w:r>
      </w:del>
      <w:ins w:id="807" w:author="Vladimir" w:date="2014-12-31T17:29:00Z">
        <w:r w:rsidR="005639D8">
          <w:rPr>
            <w:lang w:val="ru-RU" w:eastAsia="zh-TW"/>
          </w:rPr>
          <w:t>, так как они</w:t>
        </w:r>
      </w:ins>
      <w:ins w:id="808" w:author="Vladimir" w:date="2014-12-31T17:30:00Z">
        <w:r w:rsidR="005639D8">
          <w:rPr>
            <w:lang w:val="ru-RU" w:eastAsia="zh-TW"/>
          </w:rPr>
          <w:t>, скорее всего,</w:t>
        </w:r>
      </w:ins>
      <w:ins w:id="809" w:author="Vladimir" w:date="2014-12-31T17:29:00Z">
        <w:r w:rsidR="005639D8">
          <w:rPr>
            <w:lang w:val="ru-RU" w:eastAsia="zh-TW"/>
          </w:rPr>
          <w:t xml:space="preserve"> свидетельствуют о плохо спроектированном реакторе.</w:t>
        </w:r>
      </w:ins>
      <w:ins w:id="810" w:author="Dima" w:date="2014-12-29T19:22:00Z">
        <w:del w:id="811" w:author="Vladimir" w:date="2014-12-31T17:29:00Z">
          <w:r w:rsidR="00FC6ED8" w:rsidDel="005639D8">
            <w:rPr>
              <w:lang w:val="ru-RU" w:eastAsia="zh-TW"/>
            </w:rPr>
            <w:delText xml:space="preserve">. </w:delText>
          </w:r>
        </w:del>
      </w:ins>
      <w:del w:id="812" w:author="Dima" w:date="2014-12-29T19:22:00Z">
        <w:r w:rsidR="00225F95" w:rsidDel="00FC6ED8">
          <w:rPr>
            <w:lang w:val="ru-RU" w:eastAsia="zh-TW"/>
          </w:rPr>
          <w:delText xml:space="preserve"> </w:delText>
        </w:r>
      </w:del>
      <w:del w:id="813" w:author="Vladimir" w:date="2014-12-31T17:29:00Z">
        <w:r w:rsidR="005D460F" w:rsidDel="005639D8">
          <w:rPr>
            <w:lang w:eastAsia="zh-TW"/>
          </w:rPr>
          <w:delText>Excel</w:delText>
        </w:r>
        <w:r w:rsidR="00225F95" w:rsidDel="005639D8">
          <w:rPr>
            <w:lang w:val="ru-RU" w:eastAsia="zh-TW"/>
          </w:rPr>
          <w:delText xml:space="preserve"> </w:delText>
        </w:r>
        <w:r w:rsidR="005D460F" w:rsidDel="005639D8">
          <w:rPr>
            <w:lang w:val="ru-RU" w:eastAsia="zh-TW"/>
          </w:rPr>
          <w:delText xml:space="preserve">в подобных случаях ругается на </w:delText>
        </w:r>
      </w:del>
      <w:ins w:id="814" w:author="Dima" w:date="2014-12-29T19:23:00Z">
        <w:del w:id="815" w:author="Vladimir" w:date="2014-12-31T17:29:00Z">
          <w:r w:rsidR="00FC6ED8" w:rsidRPr="00FC6ED8" w:rsidDel="005639D8">
            <w:rPr>
              <w:lang w:val="ru-RU" w:eastAsia="zh-TW"/>
              <w:rPrChange w:id="816" w:author="Dima" w:date="2014-12-29T19:23:00Z">
                <w:rPr>
                  <w:lang w:eastAsia="zh-TW"/>
                </w:rPr>
              </w:rPrChange>
            </w:rPr>
            <w:delText>“</w:delText>
          </w:r>
        </w:del>
      </w:ins>
      <w:del w:id="817" w:author="Vladimir" w:date="2014-12-31T17:29:00Z">
        <w:r w:rsidR="005D460F" w:rsidDel="005639D8">
          <w:rPr>
            <w:lang w:eastAsia="zh-TW"/>
          </w:rPr>
          <w:delText>circular</w:delText>
        </w:r>
        <w:r w:rsidR="005D460F" w:rsidRPr="005D460F" w:rsidDel="005639D8">
          <w:rPr>
            <w:lang w:val="ru-RU" w:eastAsia="zh-TW"/>
          </w:rPr>
          <w:delText xml:space="preserve"> </w:delText>
        </w:r>
        <w:r w:rsidR="005D460F" w:rsidDel="005639D8">
          <w:rPr>
            <w:lang w:eastAsia="zh-TW"/>
          </w:rPr>
          <w:delText>references</w:delText>
        </w:r>
      </w:del>
      <w:ins w:id="818" w:author="Dima" w:date="2014-12-29T19:23:00Z">
        <w:del w:id="819" w:author="Vladimir" w:date="2014-12-31T17:29:00Z">
          <w:r w:rsidR="00FC6ED8" w:rsidRPr="00FC6ED8" w:rsidDel="005639D8">
            <w:rPr>
              <w:lang w:val="ru-RU" w:eastAsia="zh-TW"/>
              <w:rPrChange w:id="820" w:author="Dima" w:date="2014-12-29T19:23:00Z">
                <w:rPr>
                  <w:lang w:eastAsia="zh-TW"/>
                </w:rPr>
              </w:rPrChange>
            </w:rPr>
            <w:delText>”</w:delText>
          </w:r>
        </w:del>
      </w:ins>
      <w:del w:id="821" w:author="Vladimir" w:date="2014-12-31T17:29:00Z">
        <w:r w:rsidR="005D460F" w:rsidDel="005639D8">
          <w:rPr>
            <w:lang w:val="ru-RU" w:eastAsia="zh-TW"/>
          </w:rPr>
          <w:delText>.</w:delText>
        </w:r>
      </w:del>
    </w:p>
    <w:p w:rsidR="005D460F" w:rsidRPr="005D460F" w:rsidRDefault="005D460F" w:rsidP="00874FBC">
      <w:pPr>
        <w:rPr>
          <w:lang w:val="ru-RU" w:eastAsia="zh-TW"/>
        </w:rPr>
      </w:pPr>
      <w:r>
        <w:rPr>
          <w:lang w:val="ru-RU" w:eastAsia="zh-TW"/>
        </w:rPr>
        <w:t xml:space="preserve">При останове реактор </w:t>
      </w:r>
      <w:del w:id="822" w:author="Dima" w:date="2014-12-29T19:23:00Z">
        <w:r w:rsidDel="00FC6ED8">
          <w:rPr>
            <w:lang w:val="ru-RU" w:eastAsia="zh-TW"/>
          </w:rPr>
          <w:delText xml:space="preserve">отпишется </w:delText>
        </w:r>
      </w:del>
      <w:ins w:id="823" w:author="Dima" w:date="2014-12-29T19:23:00Z">
        <w:r w:rsidR="00FC6ED8">
          <w:rPr>
            <w:lang w:val="ru-RU" w:eastAsia="zh-TW"/>
          </w:rPr>
          <w:t xml:space="preserve">отписывается </w:t>
        </w:r>
      </w:ins>
      <w:r>
        <w:rPr>
          <w:lang w:val="ru-RU" w:eastAsia="zh-TW"/>
        </w:rPr>
        <w:t xml:space="preserve">от всех событий, на которые успел подписаться. Если реактор является членом класса, то останов автоматически </w:t>
      </w:r>
      <w:del w:id="824" w:author="Dima" w:date="2014-12-29T19:23:00Z">
        <w:r w:rsidDel="00FC6ED8">
          <w:rPr>
            <w:lang w:val="ru-RU" w:eastAsia="zh-TW"/>
          </w:rPr>
          <w:delText xml:space="preserve">произойдёт </w:delText>
        </w:r>
      </w:del>
      <w:ins w:id="825" w:author="Dima" w:date="2014-12-29T19:23:00Z">
        <w:r w:rsidR="00FC6ED8">
          <w:rPr>
            <w:lang w:val="ru-RU" w:eastAsia="zh-TW"/>
          </w:rPr>
          <w:t xml:space="preserve">происходит </w:t>
        </w:r>
      </w:ins>
      <w:r>
        <w:rPr>
          <w:lang w:val="ru-RU" w:eastAsia="zh-TW"/>
        </w:rPr>
        <w:t>в момент разрушения родительского объекта (</w:t>
      </w:r>
      <w:del w:id="826" w:author="Dima" w:date="2014-12-29T19:23:00Z">
        <w:r w:rsidDel="00FC6ED8">
          <w:rPr>
            <w:lang w:val="ru-RU" w:eastAsia="zh-TW"/>
          </w:rPr>
          <w:delText xml:space="preserve">в том числе, </w:delText>
        </w:r>
      </w:del>
      <w:r>
        <w:rPr>
          <w:lang w:val="ru-RU" w:eastAsia="zh-TW"/>
        </w:rPr>
        <w:t xml:space="preserve">для контроля момента разрушения можно использовать парадигму </w:t>
      </w:r>
      <w:r>
        <w:rPr>
          <w:lang w:eastAsia="zh-TW"/>
        </w:rPr>
        <w:t>RAII</w:t>
      </w:r>
      <w:r w:rsidRPr="005D460F">
        <w:rPr>
          <w:lang w:val="ru-RU" w:eastAsia="zh-TW"/>
        </w:rPr>
        <w:t xml:space="preserve">). </w:t>
      </w:r>
      <w:r w:rsidRPr="000B784A">
        <w:rPr>
          <w:lang w:val="ru-RU" w:eastAsia="zh-TW"/>
        </w:rPr>
        <w:t>Т</w:t>
      </w:r>
      <w:r w:rsidR="00A8355A" w:rsidRPr="000B784A">
        <w:rPr>
          <w:lang w:val="ru-RU" w:eastAsia="zh-TW"/>
        </w:rPr>
        <w:t>аким образом,</w:t>
      </w:r>
      <w:r>
        <w:rPr>
          <w:lang w:val="ru-RU" w:eastAsia="zh-TW"/>
        </w:rPr>
        <w:t xml:space="preserve"> разработчик имеет возможность </w:t>
      </w:r>
      <w:r w:rsidR="00225F95">
        <w:rPr>
          <w:lang w:val="ru-RU" w:eastAsia="zh-TW"/>
        </w:rPr>
        <w:t xml:space="preserve">детально </w:t>
      </w:r>
      <w:r>
        <w:rPr>
          <w:lang w:val="ru-RU" w:eastAsia="zh-TW"/>
        </w:rPr>
        <w:t xml:space="preserve">определять </w:t>
      </w:r>
      <w:ins w:id="827" w:author="Vladimir" w:date="2014-12-31T17:31:00Z">
        <w:r w:rsidR="005639D8">
          <w:rPr>
            <w:lang w:val="ru-RU" w:eastAsia="zh-TW"/>
          </w:rPr>
          <w:t xml:space="preserve">и </w:t>
        </w:r>
      </w:ins>
      <w:del w:id="828" w:author="Dima" w:date="2014-12-29T19:24:00Z">
        <w:r w:rsidR="001D5F8D" w:rsidDel="00FC6ED8">
          <w:rPr>
            <w:lang w:val="ru-RU" w:eastAsia="zh-TW"/>
          </w:rPr>
          <w:delText>и</w:delText>
        </w:r>
        <w:r w:rsidDel="00FC6ED8">
          <w:rPr>
            <w:lang w:val="ru-RU" w:eastAsia="zh-TW"/>
          </w:rPr>
          <w:delText xml:space="preserve"> </w:delText>
        </w:r>
      </w:del>
      <w:r w:rsidRPr="005D460F">
        <w:rPr>
          <w:i/>
          <w:lang w:val="ru-RU" w:eastAsia="zh-TW"/>
        </w:rPr>
        <w:t>где</w:t>
      </w:r>
      <w:r>
        <w:rPr>
          <w:lang w:val="ru-RU" w:eastAsia="zh-TW"/>
        </w:rPr>
        <w:t xml:space="preserve"> использовать реактивный подход (зоны реакторов), и </w:t>
      </w:r>
      <w:r w:rsidRPr="005D460F">
        <w:rPr>
          <w:i/>
          <w:lang w:val="ru-RU" w:eastAsia="zh-TW"/>
        </w:rPr>
        <w:t>когда</w:t>
      </w:r>
      <w:r>
        <w:rPr>
          <w:lang w:val="ru-RU" w:eastAsia="zh-TW"/>
        </w:rPr>
        <w:t xml:space="preserve"> </w:t>
      </w:r>
      <w:ins w:id="829" w:author="Dima" w:date="2014-12-29T19:24:00Z">
        <w:r w:rsidR="00FC6ED8">
          <w:rPr>
            <w:lang w:val="ru-RU" w:eastAsia="zh-TW"/>
          </w:rPr>
          <w:t>использовать такой подход</w:t>
        </w:r>
      </w:ins>
      <w:ins w:id="830" w:author="Vladimir" w:date="2014-12-31T17:31:00Z">
        <w:r w:rsidR="005639D8">
          <w:rPr>
            <w:lang w:val="ru-RU" w:eastAsia="zh-TW"/>
          </w:rPr>
          <w:t xml:space="preserve"> </w:t>
        </w:r>
      </w:ins>
      <w:r>
        <w:rPr>
          <w:lang w:val="ru-RU" w:eastAsia="zh-TW"/>
        </w:rPr>
        <w:t>(старт/стоп).</w:t>
      </w:r>
    </w:p>
    <w:p w:rsidR="006567FE" w:rsidRDefault="00FC6ED8" w:rsidP="005E6F9D">
      <w:pPr>
        <w:rPr>
          <w:lang w:val="ru-RU"/>
        </w:rPr>
      </w:pPr>
      <w:ins w:id="831" w:author="Dima" w:date="2014-12-29T19:25:00Z">
        <w:r>
          <w:rPr>
            <w:lang w:val="ru-RU"/>
          </w:rPr>
          <w:t xml:space="preserve">К сожалению, </w:t>
        </w:r>
      </w:ins>
      <w:del w:id="832" w:author="Dima" w:date="2014-12-29T19:25:00Z">
        <w:r w:rsidR="006567FE" w:rsidDel="00FC6ED8">
          <w:rPr>
            <w:lang w:val="ru-RU"/>
          </w:rPr>
          <w:delText>Однако, и</w:delText>
        </w:r>
        <w:r w:rsidR="005E6F9D" w:rsidDel="00FC6ED8">
          <w:rPr>
            <w:lang w:val="ru-RU"/>
          </w:rPr>
          <w:delText>ногда</w:delText>
        </w:r>
        <w:r w:rsidR="006567FE" w:rsidDel="00FC6ED8">
          <w:rPr>
            <w:lang w:val="ru-RU"/>
          </w:rPr>
          <w:delText xml:space="preserve"> </w:delText>
        </w:r>
      </w:del>
      <w:r w:rsidR="005E6F9D">
        <w:rPr>
          <w:lang w:val="ru-RU"/>
        </w:rPr>
        <w:t>одними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только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выражениями</w:t>
      </w:r>
      <w:r w:rsidR="005E6F9D" w:rsidRPr="006567FE">
        <w:rPr>
          <w:lang w:val="ru-RU"/>
        </w:rPr>
        <w:t xml:space="preserve"> </w:t>
      </w:r>
      <w:ins w:id="833" w:author="Dima" w:date="2014-12-29T19:25:00Z">
        <w:r>
          <w:rPr>
            <w:lang w:val="ru-RU"/>
          </w:rPr>
          <w:t>обойтись можно не всегда</w:t>
        </w:r>
      </w:ins>
      <w:ins w:id="834" w:author="Vladimir" w:date="2014-12-31T17:31:00Z">
        <w:r w:rsidR="005639D8">
          <w:rPr>
            <w:lang w:val="ru-RU"/>
          </w:rPr>
          <w:t>.</w:t>
        </w:r>
      </w:ins>
      <w:ins w:id="835" w:author="Dima" w:date="2014-12-29T19:25:00Z">
        <w:del w:id="836" w:author="Vladimir" w:date="2014-12-31T17:31:00Z">
          <w:r w:rsidDel="005639D8">
            <w:rPr>
              <w:lang w:val="ru-RU"/>
            </w:rPr>
            <w:delText>!</w:delText>
          </w:r>
        </w:del>
      </w:ins>
      <w:del w:id="837" w:author="Dima" w:date="2014-12-29T19:25:00Z">
        <w:r w:rsidR="005E6F9D" w:rsidDel="00FC6ED8">
          <w:rPr>
            <w:lang w:val="ru-RU"/>
          </w:rPr>
          <w:delText>не</w:delText>
        </w:r>
        <w:r w:rsidR="005E6F9D" w:rsidRPr="006567FE" w:rsidDel="00FC6ED8">
          <w:rPr>
            <w:lang w:val="ru-RU"/>
          </w:rPr>
          <w:delText xml:space="preserve"> </w:delText>
        </w:r>
        <w:r w:rsidR="005E6F9D" w:rsidDel="00FC6ED8">
          <w:rPr>
            <w:lang w:val="ru-RU"/>
          </w:rPr>
          <w:delText>обойтись</w:delText>
        </w:r>
        <w:r w:rsidR="005E6F9D" w:rsidRPr="006567FE" w:rsidDel="00FC6ED8">
          <w:rPr>
            <w:lang w:val="ru-RU"/>
          </w:rPr>
          <w:delText>.</w:delText>
        </w:r>
      </w:del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Что</w:t>
      </w:r>
      <w:del w:id="838" w:author="Dima" w:date="2014-12-29T19:25:00Z">
        <w:r w:rsidR="005E6F9D" w:rsidDel="00FC6ED8">
          <w:rPr>
            <w:lang w:val="ru-RU"/>
          </w:rPr>
          <w:delText>,</w:delText>
        </w:r>
      </w:del>
      <w:r w:rsidR="005E6F9D">
        <w:rPr>
          <w:lang w:val="ru-RU"/>
        </w:rPr>
        <w:t xml:space="preserve"> если в ответ на изменение управляющего свойства надо пробежаться в цикле по массиву или выполнить какую-либо </w:t>
      </w:r>
      <w:del w:id="839" w:author="Dima" w:date="2014-12-29T19:25:00Z">
        <w:r w:rsidR="005E6F9D" w:rsidDel="00FC6ED8">
          <w:rPr>
            <w:lang w:val="ru-RU"/>
          </w:rPr>
          <w:delText xml:space="preserve">ещё </w:delText>
        </w:r>
      </w:del>
      <w:ins w:id="840" w:author="Dima" w:date="2014-12-29T19:25:00Z">
        <w:r>
          <w:rPr>
            <w:lang w:val="ru-RU"/>
          </w:rPr>
          <w:t xml:space="preserve">другую </w:t>
        </w:r>
      </w:ins>
      <w:r w:rsidR="005E6F9D">
        <w:rPr>
          <w:lang w:val="ru-RU"/>
        </w:rPr>
        <w:t>последовательность действий? Кроме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того</w:t>
      </w:r>
      <w:r w:rsidR="005E6F9D" w:rsidRPr="006567FE">
        <w:rPr>
          <w:lang w:val="ru-RU"/>
        </w:rPr>
        <w:t xml:space="preserve">, </w:t>
      </w:r>
      <w:r w:rsidR="005E6F9D">
        <w:rPr>
          <w:lang w:val="ru-RU"/>
        </w:rPr>
        <w:t>подписка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на</w:t>
      </w:r>
      <w:r w:rsidR="005E6F9D" w:rsidRPr="006567FE">
        <w:rPr>
          <w:lang w:val="ru-RU"/>
        </w:rPr>
        <w:t xml:space="preserve"> </w:t>
      </w:r>
      <w:r w:rsidR="005E6F9D" w:rsidRPr="006567FE">
        <w:rPr>
          <w:i/>
          <w:lang w:val="ru-RU"/>
        </w:rPr>
        <w:t>каждое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связываемое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свойство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выражении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может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оказаться</w:t>
      </w:r>
      <w:r w:rsidR="005E6F9D" w:rsidRPr="006567FE">
        <w:rPr>
          <w:lang w:val="ru-RU"/>
        </w:rPr>
        <w:t xml:space="preserve"> </w:t>
      </w:r>
      <w:r w:rsidR="006567FE">
        <w:rPr>
          <w:lang w:val="ru-RU"/>
        </w:rPr>
        <w:t>ковровой бомбардировкой, в то время как на</w:t>
      </w:r>
      <w:r w:rsidR="00A66945">
        <w:rPr>
          <w:lang w:val="ru-RU"/>
        </w:rPr>
        <w:t xml:space="preserve"> самом</w:t>
      </w:r>
      <w:r w:rsidR="006567FE">
        <w:rPr>
          <w:lang w:val="ru-RU"/>
        </w:rPr>
        <w:t xml:space="preserve"> деле нужен снайперский выстрел – у разработчика должна быть возможность тонкой настройки, </w:t>
      </w:r>
      <w:ins w:id="841" w:author="Dima" w:date="2014-12-29T19:26:00Z">
        <w:r>
          <w:rPr>
            <w:lang w:val="ru-RU"/>
          </w:rPr>
          <w:t xml:space="preserve">т.е. определения, </w:t>
        </w:r>
      </w:ins>
      <w:r w:rsidR="006567FE">
        <w:rPr>
          <w:lang w:val="ru-RU"/>
        </w:rPr>
        <w:t xml:space="preserve">за какими именно свойствами </w:t>
      </w:r>
      <w:ins w:id="842" w:author="Dima" w:date="2014-12-29T19:26:00Z">
        <w:r>
          <w:rPr>
            <w:lang w:val="ru-RU"/>
          </w:rPr>
          <w:t xml:space="preserve">требуется </w:t>
        </w:r>
      </w:ins>
      <w:r w:rsidR="006567FE">
        <w:rPr>
          <w:lang w:val="ru-RU"/>
        </w:rPr>
        <w:t xml:space="preserve">следить. </w:t>
      </w:r>
    </w:p>
    <w:p w:rsidR="006567FE" w:rsidRDefault="006567FE" w:rsidP="005E6F9D">
      <w:pPr>
        <w:rPr>
          <w:lang w:val="ru-RU"/>
        </w:rPr>
      </w:pPr>
      <w:r>
        <w:rPr>
          <w:lang w:val="ru-RU"/>
        </w:rPr>
        <w:lastRenderedPageBreak/>
        <w:t xml:space="preserve">Для решения вышеназванных проблем </w:t>
      </w:r>
      <w:ins w:id="843" w:author="Dima" w:date="2014-12-29T19:26:00Z">
        <w:r w:rsidR="00FC6ED8">
          <w:rPr>
            <w:lang w:val="ru-RU"/>
          </w:rPr>
          <w:t xml:space="preserve">реакторные блоки </w:t>
        </w:r>
      </w:ins>
      <w:r>
        <w:t>Jancy</w:t>
      </w:r>
      <w:r w:rsidRPr="006567FE">
        <w:rPr>
          <w:lang w:val="ru-RU"/>
        </w:rPr>
        <w:t xml:space="preserve"> </w:t>
      </w:r>
      <w:ins w:id="844" w:author="Dima" w:date="2014-12-29T19:26:00Z">
        <w:r w:rsidR="00FC6ED8">
          <w:rPr>
            <w:lang w:val="ru-RU"/>
          </w:rPr>
          <w:t xml:space="preserve">используют </w:t>
        </w:r>
      </w:ins>
      <w:del w:id="845" w:author="Dima" w:date="2014-12-29T19:27:00Z">
        <w:r w:rsidDel="00FC6ED8">
          <w:rPr>
            <w:lang w:val="ru-RU"/>
          </w:rPr>
          <w:delText xml:space="preserve">предлагает </w:delText>
        </w:r>
      </w:del>
      <w:r w:rsidR="00504821">
        <w:rPr>
          <w:lang w:val="ru-RU"/>
        </w:rPr>
        <w:t>инструкцию</w:t>
      </w:r>
      <w:ins w:id="846" w:author="Vladimir" w:date="2014-12-31T17:32:00Z">
        <w:r w:rsidR="005639D8">
          <w:rPr>
            <w:lang w:val="ru-RU"/>
          </w:rPr>
          <w:t xml:space="preserve"> </w:t>
        </w:r>
      </w:ins>
      <w:del w:id="847" w:author="Dima" w:date="2014-12-29T19:26:00Z">
        <w:r w:rsidR="00504821" w:rsidDel="00FC6ED8">
          <w:rPr>
            <w:lang w:val="ru-RU"/>
          </w:rPr>
          <w:delText xml:space="preserve"> </w:delText>
        </w:r>
        <w:r w:rsidR="00504821" w:rsidRPr="004447DB" w:rsidDel="00FC6ED8">
          <w:rPr>
            <w:lang w:val="ru-RU"/>
          </w:rPr>
          <w:delText>‘</w:delText>
        </w:r>
      </w:del>
      <w:r>
        <w:t>onevent</w:t>
      </w:r>
      <w:del w:id="848" w:author="Dima" w:date="2014-12-29T19:26:00Z">
        <w:r w:rsidR="00504821" w:rsidRPr="004447DB" w:rsidDel="00FC6ED8">
          <w:rPr>
            <w:lang w:val="ru-RU"/>
          </w:rPr>
          <w:delText>’</w:delText>
        </w:r>
      </w:del>
      <w:del w:id="849" w:author="Dima" w:date="2014-12-29T19:27:00Z">
        <w:r w:rsidR="00504821" w:rsidDel="00FC6ED8">
          <w:rPr>
            <w:lang w:val="ru-RU"/>
          </w:rPr>
          <w:delText xml:space="preserve"> </w:delText>
        </w:r>
        <w:r w:rsidDel="00FC6ED8">
          <w:rPr>
            <w:lang w:val="ru-RU"/>
          </w:rPr>
          <w:delText>в реакторных блоках</w:delText>
        </w:r>
      </w:del>
      <w:r>
        <w:rPr>
          <w:lang w:val="ru-RU"/>
        </w:rPr>
        <w:t>.</w:t>
      </w:r>
      <w:r w:rsidR="00D55C1D">
        <w:rPr>
          <w:lang w:val="ru-RU"/>
        </w:rPr>
        <w:t xml:space="preserve"> Данный подход даёт полный контроль над тем, какие именно события отслеживать. В то же время он избавляет от необходимости вручную подписываться на каждое событие </w:t>
      </w:r>
      <w:r w:rsidR="00F93F7A">
        <w:rPr>
          <w:lang w:val="ru-RU"/>
        </w:rPr>
        <w:t xml:space="preserve">– </w:t>
      </w:r>
      <w:r w:rsidR="00D55C1D">
        <w:rPr>
          <w:lang w:val="ru-RU"/>
        </w:rPr>
        <w:t>вместо</w:t>
      </w:r>
      <w:r w:rsidR="00F93F7A">
        <w:rPr>
          <w:lang w:val="ru-RU"/>
        </w:rPr>
        <w:t xml:space="preserve"> </w:t>
      </w:r>
      <w:r w:rsidR="00D55C1D">
        <w:rPr>
          <w:lang w:val="ru-RU"/>
        </w:rPr>
        <w:t xml:space="preserve">этого </w:t>
      </w:r>
      <w:r w:rsidR="00A66945">
        <w:rPr>
          <w:lang w:val="ru-RU"/>
        </w:rPr>
        <w:t xml:space="preserve">в </w:t>
      </w:r>
      <w:r w:rsidR="00D55C1D">
        <w:rPr>
          <w:lang w:val="ru-RU"/>
        </w:rPr>
        <w:t>интуитивно</w:t>
      </w:r>
      <w:r w:rsidR="00A66945">
        <w:rPr>
          <w:lang w:val="ru-RU"/>
        </w:rPr>
        <w:t xml:space="preserve">-понятном синтаксисе </w:t>
      </w:r>
      <w:r w:rsidR="00D55C1D" w:rsidRPr="000B784A">
        <w:rPr>
          <w:lang w:val="ru-RU"/>
        </w:rPr>
        <w:t>увязыва</w:t>
      </w:r>
      <w:r w:rsidR="00A8355A" w:rsidRPr="000B784A">
        <w:rPr>
          <w:lang w:val="ru-RU"/>
        </w:rPr>
        <w:t>ются</w:t>
      </w:r>
      <w:r w:rsidR="00D55C1D" w:rsidRPr="000B784A">
        <w:rPr>
          <w:lang w:val="ru-RU"/>
        </w:rPr>
        <w:t xml:space="preserve"> событие</w:t>
      </w:r>
      <w:r w:rsidR="00D55C1D">
        <w:rPr>
          <w:lang w:val="ru-RU"/>
        </w:rPr>
        <w:t xml:space="preserve"> и код его обработки</w:t>
      </w:r>
      <w:del w:id="850" w:author="Dima" w:date="2014-12-29T19:27:00Z">
        <w:r w:rsidR="00D55C1D" w:rsidDel="00FC6ED8">
          <w:rPr>
            <w:lang w:val="ru-RU"/>
          </w:rPr>
          <w:delText>.</w:delText>
        </w:r>
      </w:del>
      <w:ins w:id="851" w:author="Dima" w:date="2014-12-29T19:27:00Z">
        <w:r w:rsidR="00FC6ED8">
          <w:rPr>
            <w:lang w:val="ru-RU"/>
          </w:rPr>
          <w:t>:</w:t>
        </w:r>
      </w:ins>
    </w:p>
    <w:p w:rsidR="00D55C1D" w:rsidRPr="00D91EBC" w:rsidRDefault="00D55C1D" w:rsidP="00D55C1D">
      <w:pPr>
        <w:pStyle w:val="CodeSnippet"/>
        <w:rPr>
          <w:lang w:val="en-US"/>
        </w:rPr>
      </w:pPr>
      <w:r w:rsidRPr="00D91EBC">
        <w:rPr>
          <w:lang w:val="en-US"/>
        </w:rPr>
        <w:t xml:space="preserve">reactor </w:t>
      </w:r>
      <w:r>
        <w:rPr>
          <w:lang w:val="en-US"/>
        </w:rPr>
        <w:t>m</w:t>
      </w:r>
      <w:r w:rsidRPr="00D91EBC">
        <w:rPr>
          <w:lang w:val="en-US"/>
        </w:rPr>
        <w:t>_</w:t>
      </w:r>
      <w:r>
        <w:rPr>
          <w:lang w:val="en-US"/>
        </w:rPr>
        <w:t>ui</w:t>
      </w:r>
      <w:r w:rsidRPr="00D91EBC">
        <w:rPr>
          <w:lang w:val="en-US"/>
        </w:rPr>
        <w:t>Reactor ()</w:t>
      </w:r>
    </w:p>
    <w:p w:rsidR="00D55C1D" w:rsidRPr="00D91EBC" w:rsidRDefault="00D55C1D" w:rsidP="00D55C1D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onevent bindingof (</w:t>
      </w:r>
      <w:r w:rsidR="00D55C1D">
        <w:rPr>
          <w:lang w:val="en-US"/>
        </w:rPr>
        <w:t>m</w:t>
      </w:r>
      <w:r w:rsidR="00D55C1D" w:rsidRPr="00D91EBC">
        <w:rPr>
          <w:lang w:val="en-US"/>
        </w:rPr>
        <w:t>_</w:t>
      </w:r>
      <w:r w:rsidR="00D55C1D">
        <w:rPr>
          <w:lang w:val="en-US"/>
        </w:rPr>
        <w:t>state</w:t>
      </w:r>
      <w:r w:rsidR="00D55C1D" w:rsidRPr="00D91EBC">
        <w:rPr>
          <w:lang w:val="en-US"/>
        </w:rPr>
        <w:t>) ()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{</w:t>
      </w:r>
    </w:p>
    <w:p w:rsidR="00D55C1D" w:rsidRPr="00D55C1D" w:rsidRDefault="00AF53FF" w:rsidP="00D55C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55C1D">
        <w:rPr>
          <w:lang w:val="en-US"/>
        </w:rPr>
        <w:t>// handle state change...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}</w:t>
      </w:r>
    </w:p>
    <w:p w:rsidR="00D55C1D" w:rsidRPr="00D91EBC" w:rsidRDefault="00D55C1D" w:rsidP="00D55C1D">
      <w:pPr>
        <w:pStyle w:val="CodeSnippet"/>
        <w:rPr>
          <w:lang w:val="en-US"/>
        </w:rPr>
      </w:pPr>
    </w:p>
    <w:p w:rsidR="00D55C1D" w:rsidRP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55C1D">
        <w:rPr>
          <w:lang w:val="en-US"/>
        </w:rPr>
        <w:t xml:space="preserve">onevent </w:t>
      </w:r>
      <w:r w:rsidR="00D55C1D">
        <w:rPr>
          <w:lang w:val="en-US"/>
        </w:rPr>
        <w:t>(</w:t>
      </w:r>
      <w:r w:rsidR="00D55C1D" w:rsidRPr="00D55C1D">
        <w:rPr>
          <w:lang w:val="en-US"/>
        </w:rPr>
        <w:t>bindingof (</w:t>
      </w:r>
      <w:r w:rsidR="00D55C1D">
        <w:rPr>
          <w:lang w:val="en-US"/>
        </w:rPr>
        <w:t>m</w:t>
      </w:r>
      <w:r w:rsidR="00D55C1D" w:rsidRPr="00D55C1D">
        <w:rPr>
          <w:lang w:val="en-US"/>
        </w:rPr>
        <w:t>_</w:t>
      </w:r>
      <w:r w:rsidR="00D55C1D">
        <w:rPr>
          <w:lang w:val="en-US"/>
        </w:rPr>
        <w:t xml:space="preserve">userEdit.m_text), </w:t>
      </w:r>
      <w:r w:rsidR="00D55C1D" w:rsidRPr="00D55C1D">
        <w:rPr>
          <w:lang w:val="en-US"/>
        </w:rPr>
        <w:t>bindingof (</w:t>
      </w:r>
      <w:r w:rsidR="00D55C1D">
        <w:rPr>
          <w:lang w:val="en-US"/>
        </w:rPr>
        <w:t>m</w:t>
      </w:r>
      <w:r w:rsidR="00D55C1D" w:rsidRPr="00D55C1D">
        <w:rPr>
          <w:lang w:val="en-US"/>
        </w:rPr>
        <w:t>_</w:t>
      </w:r>
      <w:r w:rsidR="00D55C1D">
        <w:rPr>
          <w:lang w:val="en-US"/>
        </w:rPr>
        <w:t>passwordEdit.m_text)</w:t>
      </w:r>
      <w:r w:rsidR="00D55C1D" w:rsidRPr="00D55C1D">
        <w:rPr>
          <w:lang w:val="en-US"/>
        </w:rPr>
        <w:t>) ()</w:t>
      </w:r>
    </w:p>
    <w:p w:rsidR="00D55C1D" w:rsidRP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55C1D">
        <w:rPr>
          <w:lang w:val="en-US"/>
        </w:rPr>
        <w:t>{</w:t>
      </w:r>
    </w:p>
    <w:p w:rsidR="00D55C1D" w:rsidRPr="00D55C1D" w:rsidRDefault="00AF53FF" w:rsidP="00D55C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55C1D">
        <w:rPr>
          <w:lang w:val="en-US"/>
        </w:rPr>
        <w:t>// handle login change...</w:t>
      </w:r>
    </w:p>
    <w:p w:rsid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}</w:t>
      </w:r>
    </w:p>
    <w:p w:rsidR="00552CB5" w:rsidRPr="00D91EBC" w:rsidRDefault="00552CB5" w:rsidP="00D55C1D">
      <w:pPr>
        <w:pStyle w:val="CodeSnippet"/>
        <w:rPr>
          <w:lang w:val="en-US"/>
        </w:rPr>
      </w:pPr>
    </w:p>
    <w:p w:rsid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>
        <w:rPr>
          <w:lang w:val="en-US"/>
        </w:rPr>
        <w:t>onevent m_startButton.m_onClicked ()</w:t>
      </w:r>
    </w:p>
    <w:p w:rsidR="00D55C1D" w:rsidRPr="00D91EBC" w:rsidRDefault="00552CB5" w:rsidP="00D55C1D">
      <w:pPr>
        <w:pStyle w:val="CodeSnippet"/>
      </w:pPr>
      <w:r>
        <w:rPr>
          <w:lang w:val="en-US"/>
        </w:rPr>
        <w:t xml:space="preserve">    </w:t>
      </w:r>
      <w:r w:rsidR="00D55C1D" w:rsidRPr="00D91EBC">
        <w:t>{</w:t>
      </w:r>
    </w:p>
    <w:p w:rsidR="00D55C1D" w:rsidRPr="00D91EBC" w:rsidRDefault="00AF53FF" w:rsidP="00D55C1D">
      <w:pPr>
        <w:pStyle w:val="CodeSnippet"/>
      </w:pPr>
      <w:r>
        <w:t xml:space="preserve">        </w:t>
      </w:r>
      <w:r w:rsidR="00D55C1D" w:rsidRPr="00D91EBC">
        <w:t xml:space="preserve">// </w:t>
      </w:r>
      <w:r w:rsidR="00D55C1D">
        <w:rPr>
          <w:lang w:val="en-US"/>
        </w:rPr>
        <w:t>handle</w:t>
      </w:r>
      <w:r w:rsidR="00D55C1D" w:rsidRPr="00D91EBC">
        <w:t xml:space="preserve"> </w:t>
      </w:r>
      <w:r w:rsidR="00D55C1D">
        <w:rPr>
          <w:lang w:val="en-US"/>
        </w:rPr>
        <w:t>start</w:t>
      </w:r>
      <w:r w:rsidR="00D55C1D" w:rsidRPr="00D91EBC">
        <w:t xml:space="preserve"> </w:t>
      </w:r>
      <w:r w:rsidR="00D55C1D">
        <w:rPr>
          <w:lang w:val="en-US"/>
        </w:rPr>
        <w:t>button</w:t>
      </w:r>
      <w:r w:rsidR="00D55C1D" w:rsidRPr="00D91EBC">
        <w:t xml:space="preserve"> </w:t>
      </w:r>
      <w:r w:rsidR="00D55C1D">
        <w:rPr>
          <w:lang w:val="en-US"/>
        </w:rPr>
        <w:t>click</w:t>
      </w:r>
      <w:r w:rsidR="00D55C1D" w:rsidRPr="00D91EBC">
        <w:t>...</w:t>
      </w:r>
    </w:p>
    <w:p w:rsidR="00D55C1D" w:rsidRPr="00D91EBC" w:rsidRDefault="00552CB5" w:rsidP="00D55C1D">
      <w:pPr>
        <w:pStyle w:val="CodeSnippet"/>
      </w:pPr>
      <w:r>
        <w:t xml:space="preserve">    </w:t>
      </w:r>
      <w:r w:rsidR="00D55C1D" w:rsidRPr="00D91EBC">
        <w:t>}</w:t>
      </w:r>
    </w:p>
    <w:p w:rsidR="00D55C1D" w:rsidRPr="00D91EBC" w:rsidRDefault="00D55C1D" w:rsidP="00D55C1D">
      <w:pPr>
        <w:pStyle w:val="CodeSnippet"/>
      </w:pPr>
      <w:r w:rsidRPr="00D91EBC">
        <w:t>}</w:t>
      </w:r>
    </w:p>
    <w:p w:rsidR="000245F5" w:rsidRDefault="00D55C1D" w:rsidP="001D5F8D">
      <w:pPr>
        <w:spacing w:before="240"/>
        <w:rPr>
          <w:lang w:val="ru-RU"/>
        </w:rPr>
      </w:pPr>
      <w:r>
        <w:rPr>
          <w:lang w:val="ru-RU"/>
        </w:rPr>
        <w:t xml:space="preserve">Как видно из примера, </w:t>
      </w:r>
      <w:r>
        <w:t>onevent</w:t>
      </w:r>
      <w:r w:rsidRPr="00D55C1D">
        <w:rPr>
          <w:lang w:val="ru-RU"/>
        </w:rPr>
        <w:t xml:space="preserve"> </w:t>
      </w:r>
      <w:r>
        <w:rPr>
          <w:lang w:val="ru-RU"/>
        </w:rPr>
        <w:t xml:space="preserve">позволяет привязывать обработчики к нескольким событиям сразу, при этом события могут быть произвольными, а не только связываемыми. </w:t>
      </w:r>
    </w:p>
    <w:p w:rsidR="001D5F8D" w:rsidRPr="001D5F8D" w:rsidRDefault="001D5F8D" w:rsidP="001D5F8D">
      <w:pPr>
        <w:spacing w:before="240"/>
        <w:rPr>
          <w:lang w:val="ru-RU"/>
        </w:rPr>
      </w:pPr>
      <w:r>
        <w:rPr>
          <w:lang w:val="ru-RU"/>
        </w:rPr>
        <w:t xml:space="preserve">В заключение приведу пример реального использование реакторов в проекте </w:t>
      </w:r>
      <w:r>
        <w:t>IO</w:t>
      </w:r>
      <w:r w:rsidRPr="001D5F8D">
        <w:rPr>
          <w:lang w:val="ru-RU"/>
        </w:rPr>
        <w:t xml:space="preserve"> </w:t>
      </w:r>
      <w:r>
        <w:t>Ninja</w:t>
      </w:r>
      <w:r w:rsidRPr="001D5F8D">
        <w:rPr>
          <w:lang w:val="ru-RU"/>
        </w:rPr>
        <w:t>:</w:t>
      </w:r>
    </w:p>
    <w:p w:rsidR="001D5F8D" w:rsidRPr="00D91EBC" w:rsidRDefault="001D5F8D" w:rsidP="001D5F8D">
      <w:pPr>
        <w:pStyle w:val="CodeSnippet"/>
        <w:rPr>
          <w:lang w:val="en-US"/>
        </w:rPr>
      </w:pPr>
      <w:r w:rsidRPr="00D91EBC">
        <w:rPr>
          <w:lang w:val="en-US"/>
        </w:rPr>
        <w:t>reactor FileSession.m_uiReactor ()</w:t>
      </w:r>
    </w:p>
    <w:p w:rsidR="001D5F8D" w:rsidRPr="00D91EBC" w:rsidRDefault="001D5F8D" w:rsidP="001D5F8D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m_title = $"File $(m_fileNameCombo.m_editText)";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m_isTransmitEnabled = m_state == State.Opened;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m_actionTable [ActionId.Open].m_text = m_state ? "Close" : "Open";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m_actionTable [ActionId.Open].m_icon = m_iconTable [m_state ? IconId.Close : IconId.Open];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 xml:space="preserve">m_actionTable [ActionId.Clear].m_isEnabled = </w:t>
      </w:r>
    </w:p>
    <w:p w:rsidR="001D5F8D" w:rsidRPr="00D91EBC" w:rsidRDefault="00AF53FF" w:rsidP="001D5F8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1D5F8D" w:rsidRPr="00D91EBC">
        <w:rPr>
          <w:lang w:val="en-US"/>
        </w:rPr>
        <w:t>m_state &amp;&amp; m_file.m_kind == io.FileStreamKind.Disk;</w:t>
      </w:r>
    </w:p>
    <w:p w:rsidR="001D5F8D" w:rsidRPr="001D5F8D" w:rsidRDefault="00552CB5" w:rsidP="001D5F8D">
      <w:pPr>
        <w:pStyle w:val="CodeSnippet"/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 xml:space="preserve">m_statusPaneTable [StatusPaneId.State].m_text = m_state ? </w:t>
      </w:r>
      <w:r w:rsidR="001D5F8D" w:rsidRPr="001D5F8D">
        <w:t>"Opened" : "Closed";</w:t>
      </w:r>
    </w:p>
    <w:p w:rsidR="001D5F8D" w:rsidRPr="001D5F8D" w:rsidRDefault="001D5F8D" w:rsidP="001D5F8D">
      <w:pPr>
        <w:pStyle w:val="CodeSnippet"/>
      </w:pPr>
      <w:r w:rsidRPr="001D5F8D">
        <w:t>}</w:t>
      </w:r>
    </w:p>
    <w:p w:rsidR="002F3597" w:rsidRDefault="00EF01CF" w:rsidP="00DE7024">
      <w:pPr>
        <w:pStyle w:val="Heading2"/>
        <w:rPr>
          <w:lang w:val="ru-RU"/>
        </w:rPr>
      </w:pPr>
      <w:bookmarkStart w:id="852" w:name="_Toc405907019"/>
      <w:r>
        <w:rPr>
          <w:lang w:val="ru-RU"/>
        </w:rPr>
        <w:t>Исключения</w:t>
      </w:r>
      <w:bookmarkEnd w:id="852"/>
    </w:p>
    <w:p w:rsidR="006B67FF" w:rsidRDefault="006B67FF" w:rsidP="006B67FF">
      <w:pPr>
        <w:rPr>
          <w:lang w:val="ru-RU"/>
        </w:rPr>
      </w:pPr>
      <w:r>
        <w:rPr>
          <w:lang w:val="ru-RU"/>
        </w:rPr>
        <w:t>В</w:t>
      </w:r>
      <w:r w:rsidRPr="006B67FF">
        <w:rPr>
          <w:lang w:val="ru-RU"/>
        </w:rPr>
        <w:t xml:space="preserve"> </w:t>
      </w:r>
      <w:r w:rsidRPr="006B67FF">
        <w:t>Jancy</w:t>
      </w:r>
      <w:r w:rsidRPr="006B67FF">
        <w:rPr>
          <w:lang w:val="ru-RU"/>
        </w:rPr>
        <w:t xml:space="preserve"> </w:t>
      </w:r>
      <w:r>
        <w:rPr>
          <w:lang w:val="ru-RU"/>
        </w:rPr>
        <w:t xml:space="preserve">нет исключений в том виде, в каком их привыкли использовать программисты на </w:t>
      </w:r>
      <w:r>
        <w:t>C</w:t>
      </w:r>
      <w:r w:rsidRPr="006B67FF">
        <w:rPr>
          <w:lang w:val="ru-RU"/>
        </w:rPr>
        <w:t xml:space="preserve">++ </w:t>
      </w:r>
      <w:r>
        <w:rPr>
          <w:lang w:val="ru-RU"/>
        </w:rPr>
        <w:t xml:space="preserve">или </w:t>
      </w:r>
      <w:r>
        <w:t>Java</w:t>
      </w:r>
      <w:r w:rsidRPr="006B67FF">
        <w:rPr>
          <w:lang w:val="ru-RU"/>
        </w:rPr>
        <w:t xml:space="preserve">. </w:t>
      </w:r>
      <w:r>
        <w:rPr>
          <w:lang w:val="ru-RU"/>
        </w:rPr>
        <w:t>Вместо</w:t>
      </w:r>
      <w:r w:rsidRPr="006B67FF">
        <w:rPr>
          <w:lang w:val="ru-RU"/>
        </w:rPr>
        <w:t xml:space="preserve"> </w:t>
      </w:r>
      <w:r>
        <w:rPr>
          <w:lang w:val="ru-RU"/>
        </w:rPr>
        <w:t>этого</w:t>
      </w:r>
      <w:r w:rsidRPr="006B67FF">
        <w:rPr>
          <w:lang w:val="ru-RU"/>
        </w:rPr>
        <w:t xml:space="preserve"> </w:t>
      </w:r>
      <w:r>
        <w:t>Jancy</w:t>
      </w:r>
      <w:r w:rsidRPr="006B67FF">
        <w:rPr>
          <w:lang w:val="ru-RU"/>
        </w:rPr>
        <w:t xml:space="preserve"> </w:t>
      </w:r>
      <w:r>
        <w:rPr>
          <w:lang w:val="ru-RU"/>
        </w:rPr>
        <w:t>предлагает синтак</w:t>
      </w:r>
      <w:r w:rsidR="006160C7">
        <w:rPr>
          <w:lang w:val="ru-RU"/>
        </w:rPr>
        <w:t>с</w:t>
      </w:r>
      <w:r>
        <w:rPr>
          <w:lang w:val="ru-RU"/>
        </w:rPr>
        <w:t>ический сахар над старой доброй моделью кодов ошибок</w:t>
      </w:r>
      <w:r w:rsidR="00754E2E">
        <w:rPr>
          <w:lang w:val="ru-RU"/>
        </w:rPr>
        <w:t>.</w:t>
      </w:r>
    </w:p>
    <w:p w:rsidR="00754E2E" w:rsidRDefault="006B67FF" w:rsidP="006B67FF">
      <w:pPr>
        <w:rPr>
          <w:lang w:val="ru-RU"/>
        </w:rPr>
      </w:pPr>
      <w:r>
        <w:rPr>
          <w:lang w:val="ru-RU"/>
        </w:rPr>
        <w:t xml:space="preserve">Вспомним, как обрабатываются ошибки в мире </w:t>
      </w:r>
      <w:r>
        <w:t>C</w:t>
      </w:r>
      <w:r>
        <w:rPr>
          <w:lang w:val="ru-RU"/>
        </w:rPr>
        <w:t>. Функция, которая может завершиться</w:t>
      </w:r>
      <w:r w:rsidR="00754E2E">
        <w:rPr>
          <w:lang w:val="ru-RU"/>
        </w:rPr>
        <w:t xml:space="preserve"> неудачно, сигнализирует о статусе операции через возвращаемое значение. Тут возможны варианты</w:t>
      </w:r>
      <w:del w:id="853" w:author="Dima" w:date="2014-12-29T19:28:00Z">
        <w:r w:rsidR="00754E2E" w:rsidDel="0088693A">
          <w:rPr>
            <w:lang w:val="ru-RU"/>
          </w:rPr>
          <w:delText xml:space="preserve">: </w:delText>
        </w:r>
      </w:del>
      <w:ins w:id="854" w:author="Dima" w:date="2014-12-29T19:28:00Z">
        <w:r w:rsidR="0088693A">
          <w:rPr>
            <w:lang w:val="ru-RU"/>
          </w:rPr>
          <w:t xml:space="preserve">. </w:t>
        </w:r>
      </w:ins>
      <w:del w:id="855" w:author="Dima" w:date="2014-12-29T19:28:00Z">
        <w:r w:rsidR="00754E2E" w:rsidDel="0088693A">
          <w:rPr>
            <w:lang w:val="ru-RU"/>
          </w:rPr>
          <w:delText xml:space="preserve">иногда </w:delText>
        </w:r>
      </w:del>
      <w:ins w:id="856" w:author="Dima" w:date="2014-12-29T19:28:00Z">
        <w:r w:rsidR="0088693A">
          <w:rPr>
            <w:lang w:val="ru-RU"/>
          </w:rPr>
          <w:t xml:space="preserve">Иногда </w:t>
        </w:r>
      </w:ins>
      <w:r w:rsidR="00874EA5">
        <w:rPr>
          <w:lang w:val="ru-RU"/>
        </w:rPr>
        <w:t xml:space="preserve">напрямую </w:t>
      </w:r>
      <w:r w:rsidR="00754E2E">
        <w:rPr>
          <w:lang w:val="ru-RU"/>
        </w:rPr>
        <w:t xml:space="preserve">возвращается код ошибки </w:t>
      </w:r>
      <w:r w:rsidR="00D43DE5">
        <w:rPr>
          <w:lang w:val="ru-RU"/>
        </w:rPr>
        <w:t>(</w:t>
      </w:r>
      <w:r w:rsidR="00754E2E">
        <w:rPr>
          <w:lang w:val="ru-RU"/>
        </w:rPr>
        <w:t>или 0, если</w:t>
      </w:r>
      <w:r w:rsidR="00874EA5">
        <w:rPr>
          <w:lang w:val="ru-RU"/>
        </w:rPr>
        <w:t xml:space="preserve"> операция завершилась успешно</w:t>
      </w:r>
      <w:r w:rsidR="00D43DE5">
        <w:rPr>
          <w:lang w:val="ru-RU"/>
        </w:rPr>
        <w:t>)</w:t>
      </w:r>
      <w:r w:rsidR="00874EA5">
        <w:rPr>
          <w:lang w:val="ru-RU"/>
        </w:rPr>
        <w:t>,</w:t>
      </w:r>
      <w:r w:rsidR="00754E2E">
        <w:rPr>
          <w:lang w:val="ru-RU"/>
        </w:rPr>
        <w:t xml:space="preserve"> иногда – наоборот</w:t>
      </w:r>
      <w:r w:rsidR="00874EA5">
        <w:rPr>
          <w:lang w:val="ru-RU"/>
        </w:rPr>
        <w:t xml:space="preserve">, в случае успеха возвращается некий </w:t>
      </w:r>
      <w:r w:rsidR="00754E2E">
        <w:rPr>
          <w:lang w:val="ru-RU"/>
        </w:rPr>
        <w:t>результат работы функции (например, указатель на созданный объект), а в случае ошибки – специально оговоренное значение (в случае указателя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логичным </w:t>
      </w:r>
      <w:r w:rsidR="00A117B3">
        <w:rPr>
          <w:lang w:val="ru-RU"/>
        </w:rPr>
        <w:t xml:space="preserve">«ошибочным» значением </w:t>
      </w:r>
      <w:r w:rsidR="00754E2E">
        <w:rPr>
          <w:lang w:val="ru-RU"/>
        </w:rPr>
        <w:t xml:space="preserve">выглядит </w:t>
      </w:r>
      <w:r w:rsidR="00754E2E">
        <w:t>null</w:t>
      </w:r>
      <w:r w:rsidR="00754E2E">
        <w:rPr>
          <w:lang w:val="ru-RU"/>
        </w:rPr>
        <w:t xml:space="preserve">). Во втором варианте </w:t>
      </w:r>
      <w:r w:rsidR="00A117B3">
        <w:rPr>
          <w:lang w:val="ru-RU"/>
        </w:rPr>
        <w:t>подробности</w:t>
      </w:r>
      <w:r w:rsidR="00754E2E">
        <w:rPr>
          <w:lang w:val="ru-RU"/>
        </w:rPr>
        <w:t xml:space="preserve"> об ошибке обычно кладутся в выделенную потоковую (</w:t>
      </w:r>
      <w:r w:rsidR="00754E2E">
        <w:t>TLS</w:t>
      </w:r>
      <w:r w:rsidR="00754E2E">
        <w:rPr>
          <w:lang w:val="ru-RU"/>
        </w:rPr>
        <w:t>)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переменную (как в случае с общеизвестными </w:t>
      </w:r>
      <w:r w:rsidR="00754E2E">
        <w:t>POSIX</w:t>
      </w:r>
      <w:r w:rsidR="00754E2E" w:rsidRPr="00754E2E">
        <w:rPr>
          <w:lang w:val="ru-RU"/>
        </w:rPr>
        <w:t xml:space="preserve"> </w:t>
      </w:r>
      <w:r w:rsidR="00754E2E">
        <w:t>errno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или </w:t>
      </w:r>
      <w:r w:rsidR="00754E2E">
        <w:t>Windows</w:t>
      </w:r>
      <w:r w:rsidR="00754E2E" w:rsidRPr="00754E2E">
        <w:rPr>
          <w:lang w:val="ru-RU"/>
        </w:rPr>
        <w:t xml:space="preserve"> </w:t>
      </w:r>
      <w:r w:rsidR="00754E2E">
        <w:t>GetLastError</w:t>
      </w:r>
      <w:r w:rsidR="00754E2E">
        <w:rPr>
          <w:lang w:val="ru-RU"/>
        </w:rPr>
        <w:t>);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иногда же разработчики </w:t>
      </w:r>
      <w:r w:rsidR="00754E2E">
        <w:t>API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заставляют </w:t>
      </w:r>
      <w:r w:rsidR="00D43DE5">
        <w:rPr>
          <w:lang w:val="ru-RU"/>
        </w:rPr>
        <w:t xml:space="preserve">предварительно заготовить и </w:t>
      </w:r>
      <w:r w:rsidR="00754E2E">
        <w:rPr>
          <w:lang w:val="ru-RU"/>
        </w:rPr>
        <w:t xml:space="preserve">передавать в функцию буфер для сообщения об ошибке, если таковая </w:t>
      </w:r>
      <w:r w:rsidR="00D43DE5">
        <w:rPr>
          <w:lang w:val="ru-RU"/>
        </w:rPr>
        <w:t xml:space="preserve">вдруг </w:t>
      </w:r>
      <w:r w:rsidR="00754E2E">
        <w:rPr>
          <w:lang w:val="ru-RU"/>
        </w:rPr>
        <w:t>возникнет.</w:t>
      </w:r>
    </w:p>
    <w:p w:rsidR="00B27472" w:rsidRDefault="00874EA5" w:rsidP="006B67FF">
      <w:pPr>
        <w:rPr>
          <w:ins w:id="857" w:author="Vladimir" w:date="2014-12-31T17:37:00Z"/>
          <w:lang w:val="ru-RU"/>
        </w:rPr>
      </w:pPr>
      <w:r>
        <w:rPr>
          <w:lang w:val="ru-RU"/>
        </w:rPr>
        <w:lastRenderedPageBreak/>
        <w:t xml:space="preserve">Основная проблема в данном подходе </w:t>
      </w:r>
      <w:ins w:id="858" w:author="Dima" w:date="2014-12-29T19:29:00Z">
        <w:r w:rsidR="0088693A">
          <w:rPr>
            <w:lang w:val="ru-RU"/>
          </w:rPr>
          <w:t>состоит в том</w:t>
        </w:r>
      </w:ins>
      <w:del w:id="859" w:author="Dima" w:date="2014-12-29T19:29:00Z">
        <w:r w:rsidDel="0088693A">
          <w:rPr>
            <w:lang w:val="ru-RU"/>
          </w:rPr>
          <w:delText>та</w:delText>
        </w:r>
      </w:del>
      <w:r>
        <w:rPr>
          <w:lang w:val="ru-RU"/>
        </w:rPr>
        <w:t xml:space="preserve">, что при его использовании разработчик вынужден после каждого вызова </w:t>
      </w:r>
      <w:ins w:id="860" w:author="Dima" w:date="2014-12-29T19:29:00Z">
        <w:r w:rsidR="0088693A">
          <w:rPr>
            <w:lang w:val="ru-RU"/>
          </w:rPr>
          <w:t xml:space="preserve">функции </w:t>
        </w:r>
      </w:ins>
      <w:r>
        <w:rPr>
          <w:lang w:val="ru-RU"/>
        </w:rPr>
        <w:t>проверять возвращаемые значения на предмет ошибки. Также крайне неудобно</w:t>
      </w:r>
      <w:r w:rsidR="00D43DE5">
        <w:rPr>
          <w:lang w:val="ru-RU"/>
        </w:rPr>
        <w:t xml:space="preserve"> и</w:t>
      </w:r>
      <w:r>
        <w:rPr>
          <w:lang w:val="ru-RU"/>
        </w:rPr>
        <w:t xml:space="preserve"> то, что вся информация об ошибке</w:t>
      </w:r>
      <w:r w:rsidR="005E78A0">
        <w:rPr>
          <w:lang w:val="ru-RU"/>
        </w:rPr>
        <w:t>, как правило,</w:t>
      </w:r>
      <w:r>
        <w:rPr>
          <w:lang w:val="ru-RU"/>
        </w:rPr>
        <w:t xml:space="preserve"> ограничена целочисленным кодом.</w:t>
      </w:r>
      <w:ins w:id="861" w:author="Vladimir" w:date="2014-12-31T17:37:00Z">
        <w:r w:rsidR="00B27472" w:rsidDel="00B27472">
          <w:rPr>
            <w:lang w:val="ru-RU"/>
          </w:rPr>
          <w:t xml:space="preserve"> </w:t>
        </w:r>
      </w:ins>
    </w:p>
    <w:p w:rsidR="00874EA5" w:rsidDel="00B27472" w:rsidRDefault="00874EA5" w:rsidP="006B67FF">
      <w:pPr>
        <w:rPr>
          <w:del w:id="862" w:author="Vladimir" w:date="2014-12-31T17:37:00Z"/>
          <w:lang w:val="ru-RU"/>
        </w:rPr>
      </w:pPr>
      <w:del w:id="863" w:author="Vladimir" w:date="2014-12-31T17:33:00Z">
        <w:r w:rsidDel="00B27472">
          <w:rPr>
            <w:lang w:val="ru-RU"/>
          </w:rPr>
          <w:delText xml:space="preserve"> </w:delText>
        </w:r>
      </w:del>
      <w:del w:id="864" w:author="Vladimir" w:date="2014-12-31T17:34:00Z">
        <w:r w:rsidR="00DD7278" w:rsidDel="00B27472">
          <w:rPr>
            <w:lang w:val="ru-RU"/>
          </w:rPr>
          <w:delText>А вот я</w:delText>
        </w:r>
        <w:r w:rsidDel="00B27472">
          <w:rPr>
            <w:lang w:val="ru-RU"/>
          </w:rPr>
          <w:delText xml:space="preserve">вляется ли </w:delText>
        </w:r>
        <w:r w:rsidR="003D5002" w:rsidDel="00B27472">
          <w:rPr>
            <w:lang w:val="ru-RU"/>
          </w:rPr>
          <w:delText xml:space="preserve">однозначным </w:delText>
        </w:r>
        <w:r w:rsidR="007B4547" w:rsidDel="00B27472">
          <w:rPr>
            <w:lang w:val="ru-RU"/>
          </w:rPr>
          <w:delText xml:space="preserve">недостатком </w:delText>
        </w:r>
        <w:r w:rsidR="003D5002" w:rsidDel="00B27472">
          <w:rPr>
            <w:lang w:val="ru-RU"/>
          </w:rPr>
          <w:delText>невозможность вернуть ошибку</w:delText>
        </w:r>
        <w:r w:rsidR="003D5002" w:rsidRPr="003D5002" w:rsidDel="00B27472">
          <w:rPr>
            <w:lang w:val="ru-RU"/>
          </w:rPr>
          <w:delText xml:space="preserve"> </w:delText>
        </w:r>
        <w:r w:rsidR="003D5002" w:rsidDel="00B27472">
          <w:rPr>
            <w:lang w:val="ru-RU"/>
          </w:rPr>
          <w:delText xml:space="preserve">из </w:delText>
        </w:r>
        <w:r w:rsidDel="00B27472">
          <w:delText>void</w:delText>
        </w:r>
        <w:r w:rsidRPr="00874EA5" w:rsidDel="00B27472">
          <w:rPr>
            <w:lang w:val="ru-RU"/>
          </w:rPr>
          <w:delText>-</w:delText>
        </w:r>
        <w:r w:rsidR="003D5002" w:rsidDel="00B27472">
          <w:rPr>
            <w:lang w:val="ru-RU"/>
          </w:rPr>
          <w:delText>функции –</w:delText>
        </w:r>
        <w:r w:rsidR="007B4547" w:rsidDel="00B27472">
          <w:rPr>
            <w:lang w:val="ru-RU"/>
          </w:rPr>
          <w:delText xml:space="preserve"> </w:delText>
        </w:r>
      </w:del>
      <w:ins w:id="865" w:author="Dima" w:date="2014-12-29T19:29:00Z">
        <w:del w:id="866" w:author="Vladimir" w:date="2014-12-31T17:34:00Z">
          <w:r w:rsidR="0088693A" w:rsidDel="00B27472">
            <w:rPr>
              <w:lang w:val="ru-RU"/>
            </w:rPr>
            <w:delText xml:space="preserve">это, </w:delText>
          </w:r>
        </w:del>
      </w:ins>
      <w:del w:id="867" w:author="Vladimir" w:date="2014-12-31T17:34:00Z">
        <w:r w:rsidR="003D5002" w:rsidDel="00B27472">
          <w:rPr>
            <w:lang w:val="ru-RU"/>
          </w:rPr>
          <w:delText>вообще говоря</w:delText>
        </w:r>
        <w:r w:rsidR="009B5FC0" w:rsidDel="00B27472">
          <w:rPr>
            <w:lang w:val="ru-RU"/>
          </w:rPr>
          <w:delText xml:space="preserve">, </w:delText>
        </w:r>
        <w:r w:rsidR="003D5002" w:rsidDel="00B27472">
          <w:rPr>
            <w:lang w:val="ru-RU"/>
          </w:rPr>
          <w:delText>спорный вопрос</w:delText>
        </w:r>
        <w:r w:rsidR="009B5FC0" w:rsidDel="00B27472">
          <w:rPr>
            <w:lang w:val="ru-RU"/>
          </w:rPr>
          <w:delText>.</w:delText>
        </w:r>
      </w:del>
      <w:ins w:id="868" w:author="Dima" w:date="2014-12-29T19:30:00Z">
        <w:del w:id="869" w:author="Vladimir" w:date="2014-12-31T17:34:00Z">
          <w:r w:rsidR="0088693A" w:rsidDel="00B27472">
            <w:rPr>
              <w:lang w:val="ru-RU"/>
            </w:rPr>
            <w:delText xml:space="preserve"> ПОСЛЕДНЕЕ КАК-ТО НАДО ПЕРЕФОРМУЛИРОВАТЬ!</w:delText>
          </w:r>
        </w:del>
      </w:ins>
    </w:p>
    <w:p w:rsidR="00874EA5" w:rsidRDefault="00874EA5" w:rsidP="006B67FF">
      <w:pPr>
        <w:rPr>
          <w:lang w:val="ru-RU"/>
        </w:rPr>
      </w:pPr>
      <w:r>
        <w:rPr>
          <w:lang w:val="ru-RU"/>
        </w:rPr>
        <w:t>Исключения</w:t>
      </w:r>
      <w:r w:rsidRPr="00874EA5">
        <w:rPr>
          <w:lang w:val="ru-RU"/>
        </w:rPr>
        <w:t xml:space="preserve"> </w:t>
      </w:r>
      <w:r>
        <w:t>C</w:t>
      </w:r>
      <w:r w:rsidRPr="00874EA5">
        <w:rPr>
          <w:lang w:val="ru-RU"/>
        </w:rPr>
        <w:t xml:space="preserve">++ </w:t>
      </w:r>
      <w:r>
        <w:rPr>
          <w:lang w:val="ru-RU"/>
        </w:rPr>
        <w:t>и</w:t>
      </w:r>
      <w:r w:rsidRPr="00874EA5">
        <w:rPr>
          <w:lang w:val="ru-RU"/>
        </w:rPr>
        <w:t xml:space="preserve"> </w:t>
      </w:r>
      <w:r>
        <w:t>Java</w:t>
      </w:r>
      <w:r w:rsidRPr="00874EA5">
        <w:rPr>
          <w:lang w:val="ru-RU"/>
        </w:rPr>
        <w:t xml:space="preserve"> </w:t>
      </w:r>
      <w:r w:rsidRPr="007D3EEE">
        <w:rPr>
          <w:lang w:val="ru-RU"/>
        </w:rPr>
        <w:t xml:space="preserve">полностью </w:t>
      </w:r>
      <w:r w:rsidR="007D3EEE" w:rsidRPr="007D3EEE">
        <w:rPr>
          <w:lang w:val="ru-RU"/>
        </w:rPr>
        <w:t>устраняют</w:t>
      </w:r>
      <w:r w:rsidRPr="007D3EEE">
        <w:rPr>
          <w:lang w:val="ru-RU"/>
        </w:rPr>
        <w:t xml:space="preserve"> </w:t>
      </w:r>
      <w:r w:rsidR="007B4547" w:rsidRPr="007D3EEE">
        <w:rPr>
          <w:lang w:val="ru-RU"/>
        </w:rPr>
        <w:t xml:space="preserve">вышеперечисленные </w:t>
      </w:r>
      <w:r w:rsidR="007D3EEE" w:rsidRPr="007D3EEE">
        <w:rPr>
          <w:lang w:val="ru-RU"/>
        </w:rPr>
        <w:t>недостатки</w:t>
      </w:r>
      <w:r w:rsidR="007B4547" w:rsidRPr="007D3EEE">
        <w:rPr>
          <w:lang w:val="ru-RU"/>
        </w:rPr>
        <w:t>, но</w:t>
      </w:r>
      <w:r w:rsidR="007D3EEE" w:rsidRPr="007D3EEE">
        <w:rPr>
          <w:lang w:val="ru-RU"/>
        </w:rPr>
        <w:t>, как это часто бывает,</w:t>
      </w:r>
      <w:r w:rsidR="007B4547" w:rsidRPr="007D3EEE">
        <w:rPr>
          <w:lang w:val="ru-RU"/>
        </w:rPr>
        <w:t xml:space="preserve"> одновременно</w:t>
      </w:r>
      <w:r w:rsidR="007D3EEE" w:rsidRPr="007D3EEE">
        <w:rPr>
          <w:lang w:val="ru-RU"/>
        </w:rPr>
        <w:t xml:space="preserve"> с решением старых проблем </w:t>
      </w:r>
      <w:del w:id="870" w:author="Dima" w:date="2014-12-29T19:30:00Z">
        <w:r w:rsidR="007B4547" w:rsidRPr="007D3EEE" w:rsidDel="0088693A">
          <w:rPr>
            <w:lang w:val="ru-RU"/>
          </w:rPr>
          <w:delText>,</w:delText>
        </w:r>
      </w:del>
      <w:r w:rsidR="007B4547" w:rsidRPr="007D3EEE">
        <w:rPr>
          <w:lang w:val="ru-RU"/>
        </w:rPr>
        <w:t xml:space="preserve">привносят </w:t>
      </w:r>
      <w:r w:rsidR="007D3EEE" w:rsidRPr="007D3EEE">
        <w:rPr>
          <w:lang w:val="ru-RU"/>
        </w:rPr>
        <w:t>новые</w:t>
      </w:r>
      <w:r w:rsidR="007B4547">
        <w:rPr>
          <w:lang w:val="ru-RU"/>
        </w:rPr>
        <w:t xml:space="preserve">. Исключения, особенно в </w:t>
      </w:r>
      <w:r w:rsidR="007B4547">
        <w:t>C</w:t>
      </w:r>
      <w:r w:rsidR="007B4547" w:rsidRPr="007B4547">
        <w:rPr>
          <w:lang w:val="ru-RU"/>
        </w:rPr>
        <w:t>++</w:t>
      </w:r>
      <w:r w:rsidR="007B4547">
        <w:rPr>
          <w:lang w:val="ru-RU"/>
        </w:rPr>
        <w:t xml:space="preserve"> – это далеко не бесплатный в плане накладных расходов механизм, очень непростой в реализации, а в случаях мультиязыкового стека вызовов </w:t>
      </w:r>
      <w:r w:rsidR="002455AB">
        <w:rPr>
          <w:lang w:val="ru-RU"/>
        </w:rPr>
        <w:t xml:space="preserve">– </w:t>
      </w:r>
      <w:r w:rsidR="007B4547">
        <w:rPr>
          <w:lang w:val="ru-RU"/>
        </w:rPr>
        <w:t>совсем</w:t>
      </w:r>
      <w:r w:rsidR="002455AB">
        <w:rPr>
          <w:lang w:val="ru-RU"/>
        </w:rPr>
        <w:t xml:space="preserve"> уже</w:t>
      </w:r>
      <w:r w:rsidR="007B4547">
        <w:rPr>
          <w:lang w:val="ru-RU"/>
        </w:rPr>
        <w:t xml:space="preserve"> неподъёмный. При этом исключения </w:t>
      </w:r>
      <w:r w:rsidR="00F1323B">
        <w:rPr>
          <w:lang w:val="ru-RU"/>
        </w:rPr>
        <w:t xml:space="preserve">обладают рядом других недостатков, например, </w:t>
      </w:r>
      <w:r w:rsidR="007B4547">
        <w:rPr>
          <w:lang w:val="ru-RU"/>
        </w:rPr>
        <w:t xml:space="preserve">делают поведение </w:t>
      </w:r>
      <w:r w:rsidR="00F1323B">
        <w:rPr>
          <w:lang w:val="ru-RU"/>
        </w:rPr>
        <w:t xml:space="preserve">написанного кода </w:t>
      </w:r>
      <w:r w:rsidR="009B5FC0">
        <w:rPr>
          <w:lang w:val="ru-RU"/>
        </w:rPr>
        <w:t xml:space="preserve">значительно </w:t>
      </w:r>
      <w:r w:rsidR="007B4547">
        <w:rPr>
          <w:lang w:val="ru-RU"/>
        </w:rPr>
        <w:t>менее прозрачным и предсказуемым</w:t>
      </w:r>
      <w:r w:rsidR="00F1323B">
        <w:rPr>
          <w:lang w:val="ru-RU"/>
        </w:rPr>
        <w:t xml:space="preserve">, </w:t>
      </w:r>
      <w:r w:rsidR="009B5FC0">
        <w:rPr>
          <w:lang w:val="ru-RU"/>
        </w:rPr>
        <w:t xml:space="preserve">возращение ошибки становится </w:t>
      </w:r>
      <w:r w:rsidR="00EF4E1C">
        <w:rPr>
          <w:lang w:val="ru-RU"/>
        </w:rPr>
        <w:t>гораздо</w:t>
      </w:r>
      <w:r w:rsidR="009B5FC0">
        <w:rPr>
          <w:lang w:val="ru-RU"/>
        </w:rPr>
        <w:t xml:space="preserve"> более «дорогим»</w:t>
      </w:r>
      <w:ins w:id="871" w:author="Dima" w:date="2014-12-29T19:31:00Z">
        <w:r w:rsidR="0088693A">
          <w:rPr>
            <w:lang w:val="ru-RU"/>
          </w:rPr>
          <w:t>,</w:t>
        </w:r>
      </w:ins>
      <w:r w:rsidR="009B5FC0">
        <w:rPr>
          <w:lang w:val="ru-RU"/>
        </w:rPr>
        <w:t xml:space="preserve"> чем успешное завершение</w:t>
      </w:r>
      <w:r w:rsidR="005E78A0">
        <w:rPr>
          <w:lang w:val="ru-RU"/>
        </w:rPr>
        <w:t xml:space="preserve"> (</w:t>
      </w:r>
      <w:r w:rsidR="00D43DE5">
        <w:rPr>
          <w:lang w:val="ru-RU"/>
        </w:rPr>
        <w:t>что непри</w:t>
      </w:r>
      <w:r w:rsidR="009B5FC0">
        <w:rPr>
          <w:lang w:val="ru-RU"/>
        </w:rPr>
        <w:t xml:space="preserve">емлемо для ситуаций, когда возврат ошибки – это </w:t>
      </w:r>
      <w:r w:rsidR="00D43DE5">
        <w:rPr>
          <w:lang w:val="ru-RU"/>
        </w:rPr>
        <w:t>типовой</w:t>
      </w:r>
      <w:r w:rsidR="009B5FC0">
        <w:rPr>
          <w:lang w:val="ru-RU"/>
        </w:rPr>
        <w:t xml:space="preserve"> сценарий</w:t>
      </w:r>
      <w:r w:rsidR="005E78A0">
        <w:rPr>
          <w:lang w:val="ru-RU"/>
        </w:rPr>
        <w:t>)</w:t>
      </w:r>
      <w:r w:rsidR="009B5FC0">
        <w:rPr>
          <w:lang w:val="ru-RU"/>
        </w:rPr>
        <w:t xml:space="preserve">, </w:t>
      </w:r>
      <w:r w:rsidR="00F1323B">
        <w:rPr>
          <w:lang w:val="ru-RU"/>
        </w:rPr>
        <w:t xml:space="preserve">поощряют создание непоследовательных </w:t>
      </w:r>
      <w:r w:rsidR="00F1323B">
        <w:t>API</w:t>
      </w:r>
      <w:r w:rsidR="005E78A0">
        <w:rPr>
          <w:lang w:val="ru-RU"/>
        </w:rPr>
        <w:t xml:space="preserve">, в которых </w:t>
      </w:r>
      <w:r w:rsidR="00F1323B">
        <w:rPr>
          <w:lang w:val="ru-RU"/>
        </w:rPr>
        <w:t xml:space="preserve">какие-то </w:t>
      </w:r>
      <w:r w:rsidR="005E78A0">
        <w:rPr>
          <w:lang w:val="ru-RU"/>
        </w:rPr>
        <w:t>методы</w:t>
      </w:r>
      <w:r w:rsidR="00F1323B">
        <w:rPr>
          <w:lang w:val="ru-RU"/>
        </w:rPr>
        <w:t xml:space="preserve"> сигнализируют об ошибках с помощью исключений, а какие-то </w:t>
      </w:r>
      <w:r w:rsidR="00F1323B" w:rsidRPr="00F1323B">
        <w:rPr>
          <w:lang w:val="ru-RU"/>
        </w:rPr>
        <w:t xml:space="preserve">– </w:t>
      </w:r>
      <w:r w:rsidR="00F1323B">
        <w:rPr>
          <w:lang w:val="ru-RU"/>
        </w:rPr>
        <w:t>с помощью кодов возврата, и т.д.</w:t>
      </w:r>
      <w:r w:rsidR="009B5FC0">
        <w:rPr>
          <w:lang w:val="ru-RU"/>
        </w:rPr>
        <w:t xml:space="preserve"> Не хочется повторять многократно</w:t>
      </w:r>
      <w:r w:rsidR="002455AB">
        <w:rPr>
          <w:lang w:val="ru-RU"/>
        </w:rPr>
        <w:t xml:space="preserve"> </w:t>
      </w:r>
      <w:r w:rsidR="009B5FC0">
        <w:rPr>
          <w:lang w:val="ru-RU"/>
        </w:rPr>
        <w:t xml:space="preserve">сказанное </w:t>
      </w:r>
      <w:del w:id="872" w:author="Dima" w:date="2014-12-29T19:31:00Z">
        <w:r w:rsidR="002455AB" w:rsidDel="0088693A">
          <w:rPr>
            <w:lang w:val="ru-RU"/>
          </w:rPr>
          <w:delText xml:space="preserve">уже </w:delText>
        </w:r>
      </w:del>
      <w:r w:rsidR="009B5FC0">
        <w:rPr>
          <w:lang w:val="ru-RU"/>
        </w:rPr>
        <w:t xml:space="preserve">другими, желающие легко найдут горячие обсуждения достоинств и недостатков исключений на любом программистском форуме, включая </w:t>
      </w:r>
      <w:r w:rsidR="009B5FC0">
        <w:t>RSDN</w:t>
      </w:r>
      <w:r w:rsidR="009B5FC0">
        <w:rPr>
          <w:lang w:val="ru-RU"/>
        </w:rPr>
        <w:t>.</w:t>
      </w:r>
    </w:p>
    <w:p w:rsidR="009B5FC0" w:rsidRDefault="003D5002" w:rsidP="006B67FF">
      <w:pPr>
        <w:rPr>
          <w:lang w:val="ru-RU"/>
        </w:rPr>
      </w:pPr>
      <w:r>
        <w:rPr>
          <w:lang w:val="ru-RU"/>
        </w:rPr>
        <w:t>П</w:t>
      </w:r>
      <w:r w:rsidR="009B5FC0">
        <w:rPr>
          <w:lang w:val="ru-RU"/>
        </w:rPr>
        <w:t xml:space="preserve">ри дизайне </w:t>
      </w:r>
      <w:r w:rsidR="009B5FC0">
        <w:t>Jancy</w:t>
      </w:r>
      <w:r w:rsidR="009B5FC0" w:rsidRPr="009B5FC0">
        <w:rPr>
          <w:lang w:val="ru-RU"/>
        </w:rPr>
        <w:t xml:space="preserve"> </w:t>
      </w:r>
      <w:r w:rsidR="009B5FC0">
        <w:rPr>
          <w:lang w:val="ru-RU"/>
        </w:rPr>
        <w:t xml:space="preserve">я решил остановиться на гибридной модели. </w:t>
      </w:r>
      <w:r>
        <w:rPr>
          <w:lang w:val="ru-RU"/>
        </w:rPr>
        <w:t xml:space="preserve">В основе её лежит проверка возвращаемых значений, но </w:t>
      </w:r>
      <w:r w:rsidR="005E78A0">
        <w:rPr>
          <w:lang w:val="ru-RU"/>
        </w:rPr>
        <w:t xml:space="preserve">компилятор </w:t>
      </w:r>
      <w:r>
        <w:rPr>
          <w:lang w:val="ru-RU"/>
        </w:rPr>
        <w:t xml:space="preserve">избавляет от необходимости </w:t>
      </w:r>
      <w:r w:rsidR="005E78A0">
        <w:rPr>
          <w:lang w:val="ru-RU"/>
        </w:rPr>
        <w:t xml:space="preserve">делать это </w:t>
      </w:r>
      <w:r>
        <w:rPr>
          <w:lang w:val="ru-RU"/>
        </w:rPr>
        <w:t xml:space="preserve">вручную. В итоге всё выглядит </w:t>
      </w:r>
      <w:r w:rsidRPr="003D5002">
        <w:rPr>
          <w:i/>
          <w:lang w:val="ru-RU"/>
        </w:rPr>
        <w:t>почти</w:t>
      </w:r>
      <w:r>
        <w:rPr>
          <w:lang w:val="ru-RU"/>
        </w:rPr>
        <w:t xml:space="preserve"> как исключения в </w:t>
      </w:r>
      <w:r>
        <w:t>C</w:t>
      </w:r>
      <w:r w:rsidRPr="003D5002">
        <w:rPr>
          <w:lang w:val="ru-RU"/>
        </w:rPr>
        <w:t xml:space="preserve">++ </w:t>
      </w:r>
      <w:r>
        <w:rPr>
          <w:lang w:val="ru-RU"/>
        </w:rPr>
        <w:t xml:space="preserve">или </w:t>
      </w:r>
      <w:r>
        <w:t>Java</w:t>
      </w:r>
      <w:r>
        <w:rPr>
          <w:lang w:val="ru-RU"/>
        </w:rPr>
        <w:t xml:space="preserve">, но при этом поведение программы </w:t>
      </w:r>
      <w:r w:rsidR="005E78A0">
        <w:rPr>
          <w:lang w:val="ru-RU"/>
        </w:rPr>
        <w:t xml:space="preserve">при ошибках на порядок </w:t>
      </w:r>
      <w:r>
        <w:rPr>
          <w:lang w:val="ru-RU"/>
        </w:rPr>
        <w:t xml:space="preserve">более прозрачно и предсказуемо, а поддержка исключений </w:t>
      </w:r>
      <w:r w:rsidR="007D3EEE">
        <w:rPr>
          <w:lang w:val="ru-RU"/>
        </w:rPr>
        <w:t>при межязыковых взаимодействиях (</w:t>
      </w:r>
      <w:r w:rsidR="007D3EEE" w:rsidRPr="007D3EEE">
        <w:rPr>
          <w:lang w:val="ru-RU"/>
        </w:rPr>
        <w:t>таких</w:t>
      </w:r>
      <w:r w:rsidR="007D3EEE">
        <w:rPr>
          <w:lang w:val="ru-RU"/>
        </w:rPr>
        <w:t>,</w:t>
      </w:r>
      <w:r w:rsidR="007D3EEE" w:rsidRPr="007D3EEE">
        <w:rPr>
          <w:lang w:val="ru-RU"/>
        </w:rPr>
        <w:t xml:space="preserve"> как вызов функций</w:t>
      </w:r>
      <w:r w:rsidR="007D3EEE">
        <w:rPr>
          <w:lang w:val="ru-RU"/>
        </w:rPr>
        <w:t xml:space="preserve"> </w:t>
      </w:r>
      <w:r w:rsidR="007D3EEE" w:rsidRPr="007D3EEE">
        <w:t>C</w:t>
      </w:r>
      <w:r w:rsidR="007D3EEE" w:rsidRPr="007D3EEE">
        <w:rPr>
          <w:lang w:val="ru-RU"/>
        </w:rPr>
        <w:t xml:space="preserve">++ из </w:t>
      </w:r>
      <w:r w:rsidRPr="007D3EEE">
        <w:rPr>
          <w:lang w:val="ru-RU"/>
        </w:rPr>
        <w:t xml:space="preserve"> </w:t>
      </w:r>
      <w:r w:rsidR="007D3EEE" w:rsidRPr="007D3EEE">
        <w:rPr>
          <w:lang w:val="ru-RU"/>
        </w:rPr>
        <w:t>скриптов</w:t>
      </w:r>
      <w:r w:rsidR="00A8355A" w:rsidRPr="007D3EEE">
        <w:rPr>
          <w:lang w:val="ru-RU"/>
        </w:rPr>
        <w:t xml:space="preserve"> на </w:t>
      </w:r>
      <w:r w:rsidR="00A8355A" w:rsidRPr="007D3EEE">
        <w:t>Jancy</w:t>
      </w:r>
      <w:r w:rsidR="007D3EEE">
        <w:rPr>
          <w:lang w:val="ru-RU"/>
        </w:rPr>
        <w:t xml:space="preserve">) </w:t>
      </w:r>
      <w:r>
        <w:rPr>
          <w:lang w:val="ru-RU"/>
        </w:rPr>
        <w:t xml:space="preserve">становится </w:t>
      </w:r>
      <w:r w:rsidR="005E78A0">
        <w:rPr>
          <w:lang w:val="ru-RU"/>
        </w:rPr>
        <w:t>настолько простой, насколько это вообще возможно</w:t>
      </w:r>
      <w:r>
        <w:rPr>
          <w:lang w:val="ru-RU"/>
        </w:rPr>
        <w:t>.</w:t>
      </w:r>
    </w:p>
    <w:p w:rsidR="00A117B3" w:rsidRDefault="00A117B3" w:rsidP="006B67FF">
      <w:pPr>
        <w:rPr>
          <w:lang w:val="ru-RU"/>
        </w:rPr>
      </w:pPr>
      <w:r>
        <w:rPr>
          <w:lang w:val="ru-RU"/>
        </w:rPr>
        <w:t xml:space="preserve">Помимо этого, в данной модели разработчик волен выбирать, как именно обрабатывать ошибки в </w:t>
      </w:r>
      <w:del w:id="873" w:author="Dima" w:date="2014-12-29T19:39:00Z">
        <w:r w:rsidDel="00FA7D05">
          <w:rPr>
            <w:lang w:val="ru-RU"/>
          </w:rPr>
          <w:delText xml:space="preserve">данном </w:delText>
        </w:r>
      </w:del>
      <w:ins w:id="874" w:author="Dima" w:date="2014-12-29T19:39:00Z">
        <w:r w:rsidR="00FA7D05">
          <w:rPr>
            <w:lang w:val="ru-RU"/>
          </w:rPr>
          <w:t xml:space="preserve">каждом </w:t>
        </w:r>
      </w:ins>
      <w:r>
        <w:rPr>
          <w:lang w:val="ru-RU"/>
        </w:rPr>
        <w:t xml:space="preserve">конкретном случае. Иногда это удобнее делать </w:t>
      </w:r>
      <w:del w:id="875" w:author="Dima" w:date="2014-12-29T19:39:00Z">
        <w:r w:rsidDel="00FA7D05">
          <w:rPr>
            <w:lang w:val="ru-RU"/>
          </w:rPr>
          <w:delText xml:space="preserve">с помощью проверки </w:delText>
        </w:r>
      </w:del>
      <w:ins w:id="876" w:author="Dima" w:date="2014-12-29T19:39:00Z">
        <w:r w:rsidR="00FA7D05">
          <w:rPr>
            <w:lang w:val="ru-RU"/>
          </w:rPr>
          <w:t xml:space="preserve">проверкой </w:t>
        </w:r>
      </w:ins>
      <w:r>
        <w:rPr>
          <w:lang w:val="ru-RU"/>
        </w:rPr>
        <w:t>кода возврата вручную, иногда –</w:t>
      </w:r>
      <w:ins w:id="877" w:author="Dima" w:date="2014-12-29T19:39:00Z">
        <w:r w:rsidR="00FA7D05">
          <w:rPr>
            <w:lang w:val="ru-RU"/>
          </w:rPr>
          <w:t xml:space="preserve"> </w:t>
        </w:r>
      </w:ins>
      <w:r>
        <w:rPr>
          <w:lang w:val="ru-RU"/>
        </w:rPr>
        <w:t xml:space="preserve">использовать семантику исключений. В </w:t>
      </w:r>
      <w:r>
        <w:t>Jancy</w:t>
      </w:r>
      <w:r w:rsidRPr="00A117B3">
        <w:rPr>
          <w:lang w:val="ru-RU"/>
        </w:rPr>
        <w:t xml:space="preserve"> </w:t>
      </w:r>
      <w:r>
        <w:rPr>
          <w:lang w:val="ru-RU"/>
        </w:rPr>
        <w:t>при вызове одной и той же функции можно делать и так и так, в зависимости от ситуации.</w:t>
      </w:r>
    </w:p>
    <w:p w:rsidR="009146E7" w:rsidRDefault="00A22733" w:rsidP="006B67FF">
      <w:pPr>
        <w:rPr>
          <w:lang w:val="ru-RU"/>
        </w:rPr>
      </w:pPr>
      <w:r>
        <w:rPr>
          <w:lang w:val="ru-RU"/>
        </w:rPr>
        <w:t>Возвращаемые значения функций</w:t>
      </w:r>
      <w:r w:rsidR="00A117B3">
        <w:rPr>
          <w:lang w:val="ru-RU"/>
        </w:rPr>
        <w:t>, помече</w:t>
      </w:r>
      <w:r>
        <w:rPr>
          <w:lang w:val="ru-RU"/>
        </w:rPr>
        <w:t>нных</w:t>
      </w:r>
      <w:r w:rsidR="00A117B3">
        <w:rPr>
          <w:lang w:val="ru-RU"/>
        </w:rPr>
        <w:t xml:space="preserve"> модификатором </w:t>
      </w:r>
      <w:del w:id="878" w:author="Dima" w:date="2014-12-29T19:40:00Z">
        <w:r w:rsidR="00A117B3" w:rsidRPr="00A22733" w:rsidDel="00FA7D05">
          <w:rPr>
            <w:lang w:val="ru-RU"/>
          </w:rPr>
          <w:delText>‘</w:delText>
        </w:r>
      </w:del>
      <w:r w:rsidR="00A117B3">
        <w:t>throws</w:t>
      </w:r>
      <w:del w:id="879" w:author="Dima" w:date="2014-12-29T19:40:00Z">
        <w:r w:rsidR="00A117B3" w:rsidRPr="00A22733" w:rsidDel="00FA7D05">
          <w:rPr>
            <w:lang w:val="ru-RU"/>
          </w:rPr>
          <w:delText>’</w:delText>
        </w:r>
      </w:del>
      <w:r w:rsidRPr="00A22733">
        <w:rPr>
          <w:lang w:val="ru-RU"/>
        </w:rPr>
        <w:t xml:space="preserve">, </w:t>
      </w:r>
      <w:r>
        <w:rPr>
          <w:lang w:val="ru-RU"/>
        </w:rPr>
        <w:t xml:space="preserve">будут трактоваться как коды ошибок. </w:t>
      </w:r>
      <w:r w:rsidR="00D43DE5">
        <w:rPr>
          <w:lang w:val="ru-RU"/>
        </w:rPr>
        <w:t xml:space="preserve">В </w:t>
      </w:r>
      <w:r w:rsidR="00D43DE5">
        <w:t>Jancy</w:t>
      </w:r>
      <w:r w:rsidR="00D43DE5" w:rsidRPr="00D43DE5">
        <w:rPr>
          <w:lang w:val="ru-RU"/>
        </w:rPr>
        <w:t xml:space="preserve"> </w:t>
      </w:r>
      <w:r w:rsidR="00D43DE5">
        <w:rPr>
          <w:lang w:val="ru-RU"/>
        </w:rPr>
        <w:t>п</w:t>
      </w:r>
      <w:r>
        <w:rPr>
          <w:lang w:val="ru-RU"/>
        </w:rPr>
        <w:t>рин</w:t>
      </w:r>
      <w:r w:rsidR="00D43DE5">
        <w:rPr>
          <w:lang w:val="ru-RU"/>
        </w:rPr>
        <w:t>яты</w:t>
      </w:r>
      <w:r>
        <w:rPr>
          <w:lang w:val="ru-RU"/>
        </w:rPr>
        <w:t xml:space="preserve"> интуитивные условия </w:t>
      </w:r>
      <w:r w:rsidR="009146E7">
        <w:rPr>
          <w:lang w:val="ru-RU"/>
        </w:rPr>
        <w:t xml:space="preserve">ошибки </w:t>
      </w:r>
      <w:r>
        <w:rPr>
          <w:lang w:val="ru-RU"/>
        </w:rPr>
        <w:t>для стандартных типов</w:t>
      </w:r>
      <w:r w:rsidRPr="00A22733">
        <w:rPr>
          <w:lang w:val="ru-RU"/>
        </w:rPr>
        <w:t xml:space="preserve">: </w:t>
      </w:r>
      <w:del w:id="880" w:author="Dima" w:date="2014-12-29T19:40:00Z">
        <w:r w:rsidR="00A55A7D" w:rsidRPr="00A55A7D" w:rsidDel="00FA7D05">
          <w:rPr>
            <w:lang w:val="ru-RU"/>
          </w:rPr>
          <w:delText>’</w:delText>
        </w:r>
      </w:del>
      <w:r>
        <w:t>false</w:t>
      </w:r>
      <w:del w:id="881" w:author="Dima" w:date="2014-12-29T19:40:00Z">
        <w:r w:rsidR="00A55A7D" w:rsidRPr="00A55A7D" w:rsidDel="00FA7D05">
          <w:rPr>
            <w:lang w:val="ru-RU"/>
          </w:rPr>
          <w:delText>’</w:delText>
        </w:r>
      </w:del>
      <w:r w:rsidRPr="00A22733">
        <w:rPr>
          <w:lang w:val="ru-RU"/>
        </w:rPr>
        <w:t xml:space="preserve"> </w:t>
      </w:r>
      <w:r>
        <w:rPr>
          <w:lang w:val="ru-RU"/>
        </w:rPr>
        <w:t xml:space="preserve">для булева типа, </w:t>
      </w:r>
      <w:del w:id="882" w:author="Dima" w:date="2014-12-29T19:40:00Z">
        <w:r w:rsidR="00A55A7D" w:rsidRPr="00A55A7D" w:rsidDel="00FA7D05">
          <w:rPr>
            <w:lang w:val="ru-RU"/>
          </w:rPr>
          <w:delText>‘</w:delText>
        </w:r>
      </w:del>
      <w:r>
        <w:t>null</w:t>
      </w:r>
      <w:del w:id="883" w:author="Dima" w:date="2014-12-29T19:40:00Z">
        <w:r w:rsidR="00A55A7D" w:rsidRPr="00A55A7D" w:rsidDel="00FA7D05">
          <w:rPr>
            <w:lang w:val="ru-RU"/>
          </w:rPr>
          <w:delText>’</w:delText>
        </w:r>
      </w:del>
      <w:r w:rsidRPr="00A22733">
        <w:rPr>
          <w:lang w:val="ru-RU"/>
        </w:rPr>
        <w:t xml:space="preserve"> </w:t>
      </w:r>
      <w:r>
        <w:rPr>
          <w:lang w:val="ru-RU"/>
        </w:rPr>
        <w:t xml:space="preserve">для указателей, </w:t>
      </w:r>
      <w:r w:rsidRPr="00A22733">
        <w:rPr>
          <w:lang w:val="ru-RU"/>
        </w:rPr>
        <w:t>-1</w:t>
      </w:r>
      <w:ins w:id="884" w:author="Vladimir" w:date="2014-12-31T17:38:00Z">
        <w:r w:rsidR="00B27472">
          <w:rPr>
            <w:lang w:val="ru-RU"/>
          </w:rPr>
          <w:t xml:space="preserve"> </w:t>
        </w:r>
      </w:ins>
      <w:del w:id="885" w:author="Dima" w:date="2014-12-29T19:43:00Z">
        <w:r w:rsidRPr="00A22733" w:rsidDel="00FA7D05">
          <w:rPr>
            <w:lang w:val="ru-RU"/>
          </w:rPr>
          <w:delText xml:space="preserve"> </w:delText>
        </w:r>
      </w:del>
      <w:r>
        <w:rPr>
          <w:lang w:val="ru-RU"/>
        </w:rPr>
        <w:t xml:space="preserve">для беззнаковых целых, и </w:t>
      </w:r>
      <w:r w:rsidRPr="00A22733">
        <w:rPr>
          <w:lang w:val="ru-RU"/>
        </w:rPr>
        <w:t>&lt;</w:t>
      </w:r>
      <w:r>
        <w:rPr>
          <w:lang w:val="ru-RU"/>
        </w:rPr>
        <w:t xml:space="preserve"> 0 для знаковых. Ост</w:t>
      </w:r>
      <w:r w:rsidR="009146E7">
        <w:rPr>
          <w:lang w:val="ru-RU"/>
        </w:rPr>
        <w:t>альные типы приводятся к булеву (если это невозможно</w:t>
      </w:r>
      <w:ins w:id="886" w:author="Dima" w:date="2014-12-29T19:40:00Z">
        <w:r w:rsidR="00FA7D05">
          <w:rPr>
            <w:lang w:val="ru-RU"/>
          </w:rPr>
          <w:t>, то</w:t>
        </w:r>
      </w:ins>
      <w:ins w:id="887" w:author="Vladimir" w:date="2014-12-31T17:38:00Z">
        <w:r w:rsidR="00B27472">
          <w:rPr>
            <w:lang w:val="ru-RU"/>
          </w:rPr>
          <w:t xml:space="preserve"> </w:t>
        </w:r>
      </w:ins>
      <w:del w:id="888" w:author="Dima" w:date="2014-12-29T19:41:00Z">
        <w:r w:rsidR="009146E7" w:rsidDel="00FA7D05">
          <w:rPr>
            <w:lang w:val="ru-RU"/>
          </w:rPr>
          <w:delText xml:space="preserve"> – </w:delText>
        </w:r>
      </w:del>
      <w:r w:rsidR="009146E7">
        <w:rPr>
          <w:lang w:val="ru-RU"/>
        </w:rPr>
        <w:t xml:space="preserve">выдаётся ошибка компиляции). К слову сказать, в </w:t>
      </w:r>
      <w:r w:rsidR="00C65FA3">
        <w:rPr>
          <w:lang w:val="ru-RU"/>
        </w:rPr>
        <w:t>предыдущих</w:t>
      </w:r>
      <w:r w:rsidR="009146E7">
        <w:rPr>
          <w:lang w:val="ru-RU"/>
        </w:rPr>
        <w:t xml:space="preserve"> версиях </w:t>
      </w:r>
      <w:r w:rsidR="009146E7">
        <w:t>Jancy</w:t>
      </w:r>
      <w:r w:rsidR="009146E7" w:rsidRPr="009146E7">
        <w:rPr>
          <w:lang w:val="ru-RU"/>
        </w:rPr>
        <w:t xml:space="preserve"> </w:t>
      </w:r>
      <w:r w:rsidR="009146E7">
        <w:rPr>
          <w:lang w:val="ru-RU"/>
        </w:rPr>
        <w:t>был специальный синтаксис для задания произвольных условий ошибки, но на практике он ни разу не использовался и к настоящему моменту убран за ненадобностью.</w:t>
      </w:r>
    </w:p>
    <w:p w:rsidR="009146E7" w:rsidRPr="009146E7" w:rsidRDefault="009146E7" w:rsidP="009146E7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</w:p>
    <w:p w:rsidR="009146E7" w:rsidRPr="00D91EBC" w:rsidRDefault="009146E7" w:rsidP="009146E7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9146E7" w:rsidRDefault="00552CB5" w:rsidP="009146E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146E7">
        <w:rPr>
          <w:lang w:val="en-US"/>
        </w:rPr>
        <w:t xml:space="preserve">if (a &lt; -100 || a &gt; </w:t>
      </w:r>
      <w:r w:rsidR="00A3708A" w:rsidRPr="00A3708A">
        <w:rPr>
          <w:lang w:val="en-US"/>
        </w:rPr>
        <w:t>2</w:t>
      </w:r>
      <w:r w:rsidR="009146E7">
        <w:rPr>
          <w:lang w:val="en-US"/>
        </w:rPr>
        <w:t>00) // invalid argument</w:t>
      </w:r>
    </w:p>
    <w:p w:rsidR="009146E7" w:rsidRDefault="00AF53FF" w:rsidP="009146E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9146E7">
        <w:rPr>
          <w:lang w:val="en-US"/>
        </w:rPr>
        <w:t>return false;</w:t>
      </w:r>
    </w:p>
    <w:p w:rsidR="009146E7" w:rsidRDefault="009146E7" w:rsidP="009146E7">
      <w:pPr>
        <w:pStyle w:val="CodeSnippet"/>
        <w:rPr>
          <w:lang w:val="en-US"/>
        </w:rPr>
      </w:pPr>
    </w:p>
    <w:p w:rsidR="009146E7" w:rsidRPr="009146E7" w:rsidRDefault="00552CB5" w:rsidP="009146E7">
      <w:pPr>
        <w:pStyle w:val="CodeSnippet"/>
      </w:pPr>
      <w:r>
        <w:rPr>
          <w:lang w:val="en-US"/>
        </w:rPr>
        <w:t xml:space="preserve">    </w:t>
      </w:r>
      <w:r w:rsidR="009146E7" w:rsidRPr="009146E7">
        <w:t>// ...</w:t>
      </w:r>
    </w:p>
    <w:p w:rsidR="009146E7" w:rsidRPr="009146E7" w:rsidRDefault="009146E7" w:rsidP="009146E7">
      <w:pPr>
        <w:pStyle w:val="CodeSnippet"/>
      </w:pPr>
    </w:p>
    <w:p w:rsidR="009146E7" w:rsidRPr="009146E7" w:rsidRDefault="00552CB5" w:rsidP="009146E7">
      <w:pPr>
        <w:pStyle w:val="CodeSnippet"/>
      </w:pPr>
      <w:r>
        <w:t xml:space="preserve">    </w:t>
      </w:r>
      <w:r w:rsidR="009146E7" w:rsidRPr="009146E7">
        <w:t xml:space="preserve">return </w:t>
      </w:r>
      <w:r w:rsidR="009146E7">
        <w:rPr>
          <w:lang w:val="en-US"/>
        </w:rPr>
        <w:t>true</w:t>
      </w:r>
      <w:r w:rsidR="009146E7" w:rsidRPr="009146E7">
        <w:t>;</w:t>
      </w:r>
    </w:p>
    <w:p w:rsidR="009146E7" w:rsidRPr="009146E7" w:rsidRDefault="009146E7" w:rsidP="009146E7">
      <w:pPr>
        <w:pStyle w:val="CodeSnippet"/>
      </w:pPr>
      <w:r w:rsidRPr="009146E7">
        <w:t>}</w:t>
      </w:r>
    </w:p>
    <w:p w:rsidR="009146E7" w:rsidRDefault="00A3708A" w:rsidP="009146E7">
      <w:pPr>
        <w:spacing w:before="240"/>
        <w:rPr>
          <w:lang w:val="ru-RU"/>
        </w:rPr>
      </w:pPr>
      <w:r>
        <w:rPr>
          <w:lang w:val="ru-RU"/>
        </w:rPr>
        <w:t xml:space="preserve">Очевидно, </w:t>
      </w:r>
      <w:ins w:id="889" w:author="Dima" w:date="2014-12-29T19:41:00Z">
        <w:r w:rsidR="00FA7D05">
          <w:rPr>
            <w:lang w:val="ru-RU"/>
          </w:rPr>
          <w:t xml:space="preserve">что </w:t>
        </w:r>
      </w:ins>
      <w:del w:id="890" w:author="Dima" w:date="2014-12-29T19:41:00Z">
        <w:r w:rsidR="009146E7" w:rsidDel="00FA7D05">
          <w:delText>void</w:delText>
        </w:r>
        <w:r w:rsidR="009146E7" w:rsidRPr="009146E7" w:rsidDel="00FA7D05">
          <w:rPr>
            <w:lang w:val="ru-RU"/>
          </w:rPr>
          <w:delText>-</w:delText>
        </w:r>
      </w:del>
      <w:r w:rsidR="009146E7" w:rsidRPr="009146E7">
        <w:rPr>
          <w:lang w:val="ru-RU"/>
        </w:rPr>
        <w:t>функция</w:t>
      </w:r>
      <w:ins w:id="891" w:author="Dima" w:date="2014-12-29T19:41:00Z">
        <w:r w:rsidR="00FA7D05">
          <w:rPr>
            <w:lang w:val="ru-RU"/>
          </w:rPr>
          <w:t xml:space="preserve">, возвращающая </w:t>
        </w:r>
        <w:r w:rsidR="00FA7D05">
          <w:t>void</w:t>
        </w:r>
        <w:r w:rsidR="00FA7D05">
          <w:rPr>
            <w:lang w:val="ru-RU"/>
          </w:rPr>
          <w:t>,</w:t>
        </w:r>
      </w:ins>
      <w:r w:rsidR="009146E7" w:rsidRPr="009146E7">
        <w:rPr>
          <w:lang w:val="ru-RU"/>
        </w:rPr>
        <w:t xml:space="preserve"> в данной модели не может возвращать ошибки</w:t>
      </w:r>
      <w:r w:rsidR="009146E7">
        <w:rPr>
          <w:lang w:val="ru-RU"/>
        </w:rPr>
        <w:t>:</w:t>
      </w:r>
    </w:p>
    <w:p w:rsidR="009146E7" w:rsidRPr="00D91EBC" w:rsidRDefault="009146E7" w:rsidP="009146E7">
      <w:pPr>
        <w:pStyle w:val="CodeSnippet"/>
      </w:pPr>
      <w:r>
        <w:rPr>
          <w:lang w:val="en-US"/>
        </w:rPr>
        <w:lastRenderedPageBreak/>
        <w:t>v</w:t>
      </w:r>
      <w:r>
        <w:t>oid foo () throws; // &lt;-- error</w:t>
      </w:r>
    </w:p>
    <w:p w:rsidR="00C65FA3" w:rsidRPr="00A55A7D" w:rsidRDefault="00C65FA3" w:rsidP="00A3708A">
      <w:pPr>
        <w:spacing w:before="240"/>
        <w:rPr>
          <w:lang w:val="ru-RU"/>
        </w:rPr>
      </w:pPr>
      <w:r>
        <w:rPr>
          <w:lang w:val="ru-RU"/>
        </w:rPr>
        <w:t>Если</w:t>
      </w:r>
      <w:r w:rsidRPr="00C65FA3">
        <w:rPr>
          <w:lang w:val="ru-RU"/>
        </w:rPr>
        <w:t xml:space="preserve"> </w:t>
      </w:r>
      <w:r>
        <w:rPr>
          <w:lang w:val="ru-RU"/>
        </w:rPr>
        <w:t xml:space="preserve">тип возвращаемых </w:t>
      </w:r>
      <w:del w:id="892" w:author="Dima" w:date="2014-12-29T19:42:00Z">
        <w:r w:rsidDel="00FA7D05">
          <w:rPr>
            <w:lang w:val="ru-RU"/>
          </w:rPr>
          <w:delText xml:space="preserve">значений функций </w:delText>
        </w:r>
      </w:del>
      <w:ins w:id="893" w:author="Dima" w:date="2014-12-29T19:42:00Z">
        <w:r w:rsidR="00FA7D05">
          <w:rPr>
            <w:lang w:val="ru-RU"/>
          </w:rPr>
          <w:t>функциями значений</w:t>
        </w:r>
      </w:ins>
      <w:ins w:id="894" w:author="Vladimir" w:date="2014-12-31T17:38:00Z">
        <w:r w:rsidR="00B27472">
          <w:rPr>
            <w:lang w:val="ru-RU"/>
          </w:rPr>
          <w:t xml:space="preserve"> </w:t>
        </w:r>
      </w:ins>
      <w:r>
        <w:rPr>
          <w:lang w:val="ru-RU"/>
        </w:rPr>
        <w:t xml:space="preserve">совпадает, то при возникновении </w:t>
      </w:r>
      <w:del w:id="895" w:author="Dima" w:date="2014-12-29T19:41:00Z">
        <w:r w:rsidDel="00FA7D05">
          <w:rPr>
            <w:lang w:val="ru-RU"/>
          </w:rPr>
          <w:delText xml:space="preserve">условии </w:delText>
        </w:r>
      </w:del>
      <w:r>
        <w:rPr>
          <w:lang w:val="ru-RU"/>
        </w:rPr>
        <w:t>ошибки возвращённое значение будет автоматически</w:t>
      </w:r>
      <w:r w:rsidR="00837F9F">
        <w:rPr>
          <w:lang w:val="ru-RU"/>
        </w:rPr>
        <w:t xml:space="preserve"> передано вниз по стеку вызовов</w:t>
      </w:r>
      <w:r w:rsidR="00837F9F" w:rsidRPr="00837F9F">
        <w:rPr>
          <w:lang w:val="ru-RU"/>
        </w:rPr>
        <w:t>:</w:t>
      </w:r>
      <w:r w:rsidRPr="00C65FA3">
        <w:rPr>
          <w:lang w:val="ru-RU"/>
        </w:rPr>
        <w:t xml:space="preserve"> 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int</w:t>
      </w:r>
      <w:r w:rsidRPr="009146E7">
        <w:rPr>
          <w:lang w:val="en-US"/>
        </w:rPr>
        <w:t xml:space="preserve"> foo (int a) throws</w:t>
      </w:r>
    </w:p>
    <w:p w:rsidR="00C65FA3" w:rsidRPr="00C65FA3" w:rsidRDefault="00C65FA3" w:rsidP="00C65FA3">
      <w:pPr>
        <w:pStyle w:val="CodeSnippet"/>
        <w:rPr>
          <w:lang w:val="en-US"/>
        </w:rPr>
      </w:pPr>
      <w:r w:rsidRPr="00C65FA3">
        <w:rPr>
          <w:lang w:val="en-US"/>
        </w:rPr>
        <w:t>{</w:t>
      </w: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if (a &lt; -100)</w:t>
      </w:r>
    </w:p>
    <w:p w:rsid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return -1;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if (a &gt; 200)</w:t>
      </w:r>
    </w:p>
    <w:p w:rsid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return -2;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 w:rsidRPr="00D91EBC">
        <w:rPr>
          <w:lang w:val="en-US"/>
        </w:rPr>
        <w:t>// ...</w:t>
      </w:r>
    </w:p>
    <w:p w:rsidR="00C65FA3" w:rsidRPr="00D91EBC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 w:rsidRPr="00D91EBC">
        <w:rPr>
          <w:lang w:val="en-US"/>
        </w:rPr>
        <w:t xml:space="preserve">return </w:t>
      </w:r>
      <w:r w:rsidR="00C65FA3">
        <w:rPr>
          <w:lang w:val="en-US"/>
        </w:rPr>
        <w:t>0</w:t>
      </w:r>
      <w:r w:rsidR="00C65FA3" w:rsidRPr="00D91EBC">
        <w:rPr>
          <w:lang w:val="en-US"/>
        </w:rPr>
        <w:t>;</w:t>
      </w:r>
    </w:p>
    <w:p w:rsidR="00C65FA3" w:rsidRPr="00D91EBC" w:rsidRDefault="00C65FA3" w:rsidP="00C65FA3">
      <w:pPr>
        <w:pStyle w:val="CodeSnippet"/>
        <w:rPr>
          <w:lang w:val="en-US"/>
        </w:rPr>
      </w:pPr>
      <w:r w:rsidRPr="00D91EBC">
        <w:rPr>
          <w:lang w:val="en-US"/>
        </w:rPr>
        <w:t>}</w:t>
      </w:r>
    </w:p>
    <w:p w:rsidR="00C65FA3" w:rsidRPr="00D91EBC" w:rsidRDefault="00C65FA3" w:rsidP="00C65FA3">
      <w:pPr>
        <w:pStyle w:val="CodeSnippet"/>
        <w:rPr>
          <w:lang w:val="en-US"/>
        </w:rPr>
      </w:pPr>
    </w:p>
    <w:p w:rsidR="00C65FA3" w:rsidRDefault="00C65FA3" w:rsidP="00C65FA3">
      <w:pPr>
        <w:pStyle w:val="CodeSnippet"/>
        <w:rPr>
          <w:lang w:val="en-US"/>
        </w:rPr>
      </w:pPr>
      <w:r>
        <w:rPr>
          <w:lang w:val="en-US"/>
        </w:rPr>
        <w:t>int bar () throws</w:t>
      </w:r>
    </w:p>
    <w:p w:rsidR="00C65FA3" w:rsidRDefault="00C65FA3" w:rsidP="00C65FA3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for (size_t i = 0; i &lt; 3; i++)</w:t>
      </w:r>
    </w:p>
    <w:p w:rsidR="00C65FA3" w:rsidRP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foo (rand ()); // if foo returns error, it will be propagated</w:t>
      </w:r>
      <w:r w:rsidR="00C65FA3" w:rsidRPr="00C65FA3">
        <w:rPr>
          <w:lang w:val="en-US"/>
        </w:rPr>
        <w:t xml:space="preserve"> </w:t>
      </w:r>
      <w:r w:rsidR="00C65FA3">
        <w:rPr>
          <w:lang w:val="en-US"/>
        </w:rPr>
        <w:t>down the call stack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</w:pPr>
      <w:r>
        <w:rPr>
          <w:lang w:val="en-US"/>
        </w:rPr>
        <w:t xml:space="preserve">    </w:t>
      </w:r>
      <w:r w:rsidR="00C65FA3">
        <w:rPr>
          <w:lang w:val="en-US"/>
        </w:rPr>
        <w:t>return</w:t>
      </w:r>
      <w:r w:rsidR="00C65FA3" w:rsidRPr="00D91EBC">
        <w:t xml:space="preserve"> 0;</w:t>
      </w:r>
    </w:p>
    <w:p w:rsidR="00C65FA3" w:rsidRPr="00D91EBC" w:rsidRDefault="00C65FA3" w:rsidP="00C65FA3">
      <w:pPr>
        <w:pStyle w:val="CodeSnippet"/>
      </w:pPr>
      <w:r w:rsidRPr="00D91EBC">
        <w:t>}</w:t>
      </w:r>
    </w:p>
    <w:p w:rsidR="00A55A7D" w:rsidRPr="00A55A7D" w:rsidRDefault="00A55A7D" w:rsidP="00A3708A">
      <w:pPr>
        <w:spacing w:before="240"/>
        <w:rPr>
          <w:lang w:val="ru-RU"/>
        </w:rPr>
      </w:pPr>
      <w:r>
        <w:rPr>
          <w:lang w:val="ru-RU"/>
        </w:rPr>
        <w:t>Если типы не совпадают, то вниз по стеку автоматически будет передан умолчальный код ошибки (</w:t>
      </w:r>
      <w:del w:id="896" w:author="Vladimir" w:date="2014-12-31T17:39:00Z">
        <w:r w:rsidRPr="00A55A7D" w:rsidDel="00B27472">
          <w:rPr>
            <w:lang w:val="ru-RU"/>
          </w:rPr>
          <w:delText>‘</w:delText>
        </w:r>
      </w:del>
      <w:r>
        <w:t>false</w:t>
      </w:r>
      <w:del w:id="897" w:author="Vladimir" w:date="2014-12-31T17:39:00Z">
        <w:r w:rsidRPr="00A55A7D" w:rsidDel="00B27472">
          <w:rPr>
            <w:lang w:val="ru-RU"/>
          </w:rPr>
          <w:delText>’</w:delText>
        </w:r>
      </w:del>
      <w:r w:rsidRPr="00A55A7D">
        <w:rPr>
          <w:lang w:val="ru-RU"/>
        </w:rPr>
        <w:t xml:space="preserve"> </w:t>
      </w:r>
      <w:r>
        <w:rPr>
          <w:lang w:val="ru-RU"/>
        </w:rPr>
        <w:t xml:space="preserve">для булева типа, </w:t>
      </w:r>
      <w:del w:id="898" w:author="Vladimir" w:date="2014-12-31T17:39:00Z">
        <w:r w:rsidRPr="00A55A7D" w:rsidDel="00B27472">
          <w:rPr>
            <w:lang w:val="ru-RU"/>
          </w:rPr>
          <w:delText>‘</w:delText>
        </w:r>
      </w:del>
      <w:r>
        <w:t>null</w:t>
      </w:r>
      <w:del w:id="899" w:author="Vladimir" w:date="2014-12-31T17:39:00Z">
        <w:r w:rsidRPr="00A55A7D" w:rsidDel="00B27472">
          <w:rPr>
            <w:lang w:val="ru-RU"/>
          </w:rPr>
          <w:delText>’</w:delText>
        </w:r>
      </w:del>
      <w:r w:rsidRPr="00A55A7D">
        <w:rPr>
          <w:lang w:val="ru-RU"/>
        </w:rPr>
        <w:t xml:space="preserve"> </w:t>
      </w:r>
      <w:r>
        <w:rPr>
          <w:lang w:val="ru-RU"/>
        </w:rPr>
        <w:t xml:space="preserve">для указателей, </w:t>
      </w:r>
      <w:r w:rsidRPr="00A55A7D">
        <w:rPr>
          <w:lang w:val="ru-RU"/>
        </w:rPr>
        <w:t xml:space="preserve">-1 </w:t>
      </w:r>
      <w:r>
        <w:rPr>
          <w:lang w:val="ru-RU"/>
        </w:rPr>
        <w:t>для целых</w:t>
      </w:r>
      <w:del w:id="900" w:author="Dima" w:date="2014-12-29T19:42:00Z">
        <w:r w:rsidDel="00FA7D05">
          <w:rPr>
            <w:lang w:val="ru-RU"/>
          </w:rPr>
          <w:delText>,</w:delText>
        </w:r>
      </w:del>
      <w:ins w:id="901" w:author="Dima" w:date="2014-12-29T19:42:00Z">
        <w:r w:rsidR="00FA7D05" w:rsidRPr="00FA7D05">
          <w:rPr>
            <w:lang w:val="ru-RU"/>
            <w:rPrChange w:id="902" w:author="Dima" w:date="2014-12-29T19:43:00Z">
              <w:rPr/>
            </w:rPrChange>
          </w:rPr>
          <w:t>;</w:t>
        </w:r>
      </w:ins>
      <w:del w:id="903" w:author="Dima" w:date="2014-12-29T19:42:00Z">
        <w:r w:rsidDel="00FA7D05">
          <w:rPr>
            <w:lang w:val="ru-RU"/>
          </w:rPr>
          <w:delText xml:space="preserve"> </w:delText>
        </w:r>
      </w:del>
      <w:ins w:id="904" w:author="Dima" w:date="2014-12-29T19:42:00Z">
        <w:del w:id="905" w:author="Vladimir" w:date="2014-12-31T17:39:00Z">
          <w:r w:rsidR="00FA7D05" w:rsidDel="00B27472">
            <w:rPr>
              <w:lang w:val="ru-RU"/>
            </w:rPr>
            <w:delText>.</w:delText>
          </w:r>
        </w:del>
        <w:r w:rsidR="00FA7D05">
          <w:rPr>
            <w:lang w:val="ru-RU"/>
          </w:rPr>
          <w:t xml:space="preserve"> </w:t>
        </w:r>
      </w:ins>
      <w:del w:id="906" w:author="Dima" w:date="2014-12-29T19:42:00Z">
        <w:r w:rsidDel="00FA7D05">
          <w:rPr>
            <w:lang w:val="ru-RU"/>
          </w:rPr>
          <w:delText xml:space="preserve">для </w:delText>
        </w:r>
      </w:del>
      <w:ins w:id="907" w:author="Dima" w:date="2014-12-29T19:42:00Z">
        <w:r w:rsidR="00FA7D05">
          <w:rPr>
            <w:lang w:val="ru-RU"/>
          </w:rPr>
          <w:t xml:space="preserve">для </w:t>
        </w:r>
      </w:ins>
      <w:r>
        <w:rPr>
          <w:lang w:val="ru-RU"/>
        </w:rPr>
        <w:t>остальных типов будет ошибка компиляции – требуется передача ошибки вниз</w:t>
      </w:r>
      <w:r w:rsidRPr="00A55A7D">
        <w:rPr>
          <w:lang w:val="ru-RU"/>
        </w:rPr>
        <w:t xml:space="preserve"> вручную</w:t>
      </w:r>
      <w:r>
        <w:rPr>
          <w:lang w:val="ru-RU"/>
        </w:rPr>
        <w:t>)</w:t>
      </w:r>
      <w:r w:rsidRPr="00A55A7D">
        <w:rPr>
          <w:lang w:val="ru-RU"/>
        </w:rPr>
        <w:t>.</w:t>
      </w:r>
    </w:p>
    <w:p w:rsidR="00A3708A" w:rsidRPr="00907A99" w:rsidRDefault="00FA7D05" w:rsidP="00A3708A">
      <w:pPr>
        <w:spacing w:before="240"/>
        <w:rPr>
          <w:lang w:val="ru-RU"/>
        </w:rPr>
      </w:pPr>
      <w:ins w:id="908" w:author="Dima" w:date="2014-12-29T19:43:00Z">
        <w:r>
          <w:rPr>
            <w:lang w:val="ru-RU"/>
          </w:rPr>
          <w:t xml:space="preserve">Как было сказано выше, </w:t>
        </w:r>
      </w:ins>
      <w:del w:id="909" w:author="Dima" w:date="2014-12-29T19:43:00Z">
        <w:r w:rsidR="00A3708A" w:rsidDel="00FA7D05">
          <w:rPr>
            <w:lang w:val="ru-RU"/>
          </w:rPr>
          <w:delText>Д</w:delText>
        </w:r>
      </w:del>
      <w:ins w:id="910" w:author="Dima" w:date="2014-12-29T19:43:00Z">
        <w:r>
          <w:rPr>
            <w:lang w:val="ru-RU"/>
          </w:rPr>
          <w:t>д</w:t>
        </w:r>
      </w:ins>
      <w:r w:rsidR="00A3708A">
        <w:rPr>
          <w:lang w:val="ru-RU"/>
        </w:rPr>
        <w:t>ля обработки ошибок возможны</w:t>
      </w:r>
      <w:ins w:id="911" w:author="Vladimir" w:date="2014-12-31T17:39:00Z">
        <w:r w:rsidR="00B27472">
          <w:rPr>
            <w:lang w:val="ru-RU"/>
          </w:rPr>
          <w:t xml:space="preserve"> </w:t>
        </w:r>
      </w:ins>
      <w:del w:id="912" w:author="Dima" w:date="2014-12-29T19:43:00Z">
        <w:r w:rsidR="00A3708A" w:rsidDel="00FA7D05">
          <w:rPr>
            <w:lang w:val="ru-RU"/>
          </w:rPr>
          <w:delText>, как б</w:delText>
        </w:r>
        <w:r w:rsidR="002455AB" w:rsidDel="00FA7D05">
          <w:rPr>
            <w:lang w:val="ru-RU"/>
          </w:rPr>
          <w:delText xml:space="preserve">ыло сказано выше, </w:delText>
        </w:r>
      </w:del>
      <w:r w:rsidR="002455AB">
        <w:rPr>
          <w:lang w:val="ru-RU"/>
        </w:rPr>
        <w:t xml:space="preserve">два подхода. </w:t>
      </w:r>
      <w:r w:rsidR="00907A99">
        <w:rPr>
          <w:lang w:val="ru-RU"/>
        </w:rPr>
        <w:t>Как правило, удобно заставить компилятор проверять коды возврата автоматически</w:t>
      </w:r>
      <w:del w:id="913" w:author="Dima" w:date="2014-12-29T19:44:00Z">
        <w:r w:rsidR="00C65FA3" w:rsidDel="00FA7D05">
          <w:rPr>
            <w:lang w:val="ru-RU"/>
          </w:rPr>
          <w:delText>,</w:delText>
        </w:r>
      </w:del>
      <w:r w:rsidR="00C65FA3">
        <w:rPr>
          <w:lang w:val="ru-RU"/>
        </w:rPr>
        <w:t xml:space="preserve"> и обрабатывать возникающие ошибки в едином блоке </w:t>
      </w:r>
      <w:r w:rsidR="00C65FA3">
        <w:t>catch</w:t>
      </w:r>
      <w:r w:rsidR="00907A99">
        <w:rPr>
          <w:lang w:val="ru-RU"/>
        </w:rPr>
        <w:t>: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  <w:r>
        <w:rPr>
          <w:lang w:val="en-US"/>
        </w:rPr>
        <w:t>;</w:t>
      </w:r>
    </w:p>
    <w:p w:rsidR="00C65FA3" w:rsidRDefault="00C65FA3" w:rsidP="00A3708A">
      <w:pPr>
        <w:pStyle w:val="CodeSnippet"/>
        <w:rPr>
          <w:lang w:val="en-US"/>
        </w:rPr>
      </w:pPr>
    </w:p>
    <w:p w:rsidR="00A3708A" w:rsidRPr="00D91EBC" w:rsidRDefault="00A3708A" w:rsidP="00A3708A">
      <w:pPr>
        <w:pStyle w:val="CodeSnippet"/>
        <w:rPr>
          <w:lang w:val="en-US"/>
        </w:rPr>
      </w:pPr>
      <w:r>
        <w:rPr>
          <w:lang w:val="en-US"/>
        </w:rPr>
        <w:t>bar</w:t>
      </w:r>
      <w:r w:rsidRPr="00D91EBC">
        <w:rPr>
          <w:lang w:val="en-US"/>
        </w:rPr>
        <w:t xml:space="preserve"> ()</w:t>
      </w:r>
    </w:p>
    <w:p w:rsidR="00A3708A" w:rsidRPr="00D91EBC" w:rsidRDefault="00A3708A" w:rsidP="00A3708A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A3708A" w:rsidRPr="00907A99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907A99">
        <w:rPr>
          <w:lang w:val="en-US"/>
        </w:rPr>
        <w:t xml:space="preserve"> (</w:t>
      </w:r>
      <w:r w:rsidR="00A3708A">
        <w:rPr>
          <w:lang w:val="en-US"/>
        </w:rPr>
        <w:t>10</w:t>
      </w:r>
      <w:r w:rsidR="00A3708A" w:rsidRPr="00907A99">
        <w:rPr>
          <w:lang w:val="en-US"/>
        </w:rPr>
        <w:t>);</w:t>
      </w:r>
    </w:p>
    <w:p w:rsidR="00A3708A" w:rsidRPr="00907A99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907A99">
        <w:rPr>
          <w:lang w:val="en-US"/>
        </w:rPr>
        <w:t xml:space="preserve"> (</w:t>
      </w:r>
      <w:r w:rsidR="00A3708A">
        <w:rPr>
          <w:lang w:val="en-US"/>
        </w:rPr>
        <w:t>20</w:t>
      </w:r>
      <w:r w:rsidR="00A3708A" w:rsidRPr="00907A99">
        <w:rPr>
          <w:lang w:val="en-US"/>
        </w:rPr>
        <w:t>);</w:t>
      </w:r>
    </w:p>
    <w:p w:rsidR="00A3708A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A3708A">
        <w:rPr>
          <w:lang w:val="en-US"/>
        </w:rPr>
        <w:t xml:space="preserve"> (</w:t>
      </w:r>
      <w:r w:rsidR="00A3708A">
        <w:rPr>
          <w:lang w:val="en-US"/>
        </w:rPr>
        <w:t>-200</w:t>
      </w:r>
      <w:r w:rsidR="00A3708A" w:rsidRPr="00A3708A">
        <w:rPr>
          <w:lang w:val="en-US"/>
        </w:rPr>
        <w:t>);</w:t>
      </w:r>
      <w:r w:rsidR="00A3708A">
        <w:rPr>
          <w:lang w:val="en-US"/>
        </w:rPr>
        <w:t xml:space="preserve"> // </w:t>
      </w:r>
      <w:r w:rsidR="00EC4D20">
        <w:rPr>
          <w:lang w:val="en-US"/>
        </w:rPr>
        <w:t>bar will fail so we</w:t>
      </w:r>
      <w:r w:rsidR="0077075A">
        <w:rPr>
          <w:lang w:val="en-US"/>
        </w:rPr>
        <w:t>'</w:t>
      </w:r>
      <w:r w:rsidR="00EC4D20">
        <w:rPr>
          <w:lang w:val="en-US"/>
        </w:rPr>
        <w:t xml:space="preserve">re </w:t>
      </w:r>
      <w:r w:rsidR="00A3708A">
        <w:rPr>
          <w:lang w:val="en-US"/>
        </w:rPr>
        <w:t>not going to get to the next line</w:t>
      </w:r>
    </w:p>
    <w:p w:rsidR="00A3708A" w:rsidRPr="00D91EBC" w:rsidRDefault="00552CB5" w:rsidP="00A3708A">
      <w:pPr>
        <w:pStyle w:val="CodeSnippet"/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D91EBC">
        <w:t xml:space="preserve"> (300); </w:t>
      </w:r>
    </w:p>
    <w:p w:rsidR="00A3708A" w:rsidRPr="00D91EBC" w:rsidRDefault="00A3708A" w:rsidP="00A3708A">
      <w:pPr>
        <w:pStyle w:val="CodeSnippet"/>
      </w:pPr>
    </w:p>
    <w:p w:rsidR="00A3708A" w:rsidRPr="00A3708A" w:rsidRDefault="00A3708A" w:rsidP="00A3708A">
      <w:pPr>
        <w:pStyle w:val="CodeSnippet"/>
      </w:pPr>
      <w:r w:rsidRPr="00A3708A">
        <w:t>catch:</w:t>
      </w:r>
    </w:p>
    <w:p w:rsidR="00A3708A" w:rsidRPr="00D91EBC" w:rsidRDefault="00552CB5" w:rsidP="00A3708A">
      <w:pPr>
        <w:pStyle w:val="CodeSnippet"/>
      </w:pPr>
      <w:r>
        <w:t xml:space="preserve">    </w:t>
      </w:r>
      <w:r w:rsidR="00A3708A" w:rsidRPr="00D91EBC">
        <w:t xml:space="preserve">// </w:t>
      </w:r>
      <w:r w:rsidR="00A3708A">
        <w:rPr>
          <w:lang w:val="en-US"/>
        </w:rPr>
        <w:t>handle</w:t>
      </w:r>
      <w:r w:rsidR="00A3708A" w:rsidRPr="00D91EBC">
        <w:t xml:space="preserve"> </w:t>
      </w:r>
      <w:r w:rsidR="00A3708A">
        <w:rPr>
          <w:lang w:val="en-US"/>
        </w:rPr>
        <w:t>error</w:t>
      </w:r>
    </w:p>
    <w:p w:rsidR="00A3708A" w:rsidRPr="00A3708A" w:rsidRDefault="00A3708A" w:rsidP="00A3708A">
      <w:pPr>
        <w:pStyle w:val="CodeSnippet"/>
      </w:pPr>
      <w:r w:rsidRPr="00A3708A">
        <w:t>}</w:t>
      </w:r>
    </w:p>
    <w:p w:rsidR="00907A99" w:rsidRPr="00907A99" w:rsidRDefault="00837F9F" w:rsidP="00907A99">
      <w:pPr>
        <w:spacing w:before="240"/>
        <w:rPr>
          <w:lang w:val="ru-RU"/>
        </w:rPr>
      </w:pPr>
      <w:r w:rsidRPr="0035528F">
        <w:rPr>
          <w:lang w:val="ru-RU"/>
        </w:rPr>
        <w:t>Е</w:t>
      </w:r>
      <w:r w:rsidR="00907A99" w:rsidRPr="0035528F">
        <w:rPr>
          <w:lang w:val="ru-RU"/>
        </w:rPr>
        <w:t xml:space="preserve">сли </w:t>
      </w:r>
      <w:r w:rsidRPr="0035528F">
        <w:rPr>
          <w:lang w:val="ru-RU"/>
        </w:rPr>
        <w:t xml:space="preserve">же </w:t>
      </w:r>
      <w:r w:rsidR="00907A99" w:rsidRPr="0035528F">
        <w:rPr>
          <w:lang w:val="ru-RU"/>
        </w:rPr>
        <w:t>где</w:t>
      </w:r>
      <w:r w:rsidR="00907A99">
        <w:rPr>
          <w:lang w:val="ru-RU"/>
        </w:rPr>
        <w:t>-то необходимо проверить условие вручную,</w:t>
      </w:r>
      <w:ins w:id="914" w:author="Dima" w:date="2014-12-29T19:44:00Z">
        <w:r w:rsidR="00FA7D05">
          <w:rPr>
            <w:lang w:val="ru-RU"/>
          </w:rPr>
          <w:t xml:space="preserve"> то</w:t>
        </w:r>
      </w:ins>
      <w:r w:rsidR="00907A99">
        <w:rPr>
          <w:lang w:val="ru-RU"/>
        </w:rPr>
        <w:t xml:space="preserve"> это тоже не проблема: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  <w:r>
        <w:rPr>
          <w:lang w:val="en-US"/>
        </w:rPr>
        <w:t>;</w:t>
      </w:r>
    </w:p>
    <w:p w:rsidR="00C65FA3" w:rsidRDefault="00C65FA3" w:rsidP="00907A99">
      <w:pPr>
        <w:pStyle w:val="CodeSnippet"/>
        <w:rPr>
          <w:lang w:val="en-US"/>
        </w:rPr>
      </w:pPr>
    </w:p>
    <w:p w:rsidR="00907A99" w:rsidRPr="00907A99" w:rsidRDefault="00907A99" w:rsidP="00907A99">
      <w:pPr>
        <w:pStyle w:val="CodeSnippet"/>
        <w:rPr>
          <w:lang w:val="en-US"/>
        </w:rPr>
      </w:pPr>
      <w:r>
        <w:rPr>
          <w:lang w:val="en-US"/>
        </w:rPr>
        <w:t>baz</w:t>
      </w:r>
      <w:r w:rsidRPr="00907A99">
        <w:rPr>
          <w:lang w:val="en-US"/>
        </w:rPr>
        <w:t xml:space="preserve"> </w:t>
      </w:r>
      <w:r>
        <w:rPr>
          <w:lang w:val="en-US"/>
        </w:rPr>
        <w:t>(int x</w:t>
      </w:r>
      <w:r w:rsidRPr="00907A99">
        <w:rPr>
          <w:lang w:val="en-US"/>
        </w:rPr>
        <w:t>)</w:t>
      </w:r>
    </w:p>
    <w:p w:rsidR="00907A99" w:rsidRPr="00907A99" w:rsidRDefault="00907A99" w:rsidP="00907A99">
      <w:pPr>
        <w:pStyle w:val="CodeSnippet"/>
        <w:rPr>
          <w:lang w:val="en-US"/>
        </w:rPr>
      </w:pPr>
      <w:r w:rsidRPr="00907A99">
        <w:rPr>
          <w:lang w:val="en-US"/>
        </w:rPr>
        <w:t>{</w:t>
      </w:r>
    </w:p>
    <w:p w:rsidR="00907A99" w:rsidRDefault="00552CB5" w:rsidP="00907A9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bool result = try foo</w:t>
      </w:r>
      <w:r w:rsidR="00907A99" w:rsidRPr="00907A99">
        <w:rPr>
          <w:lang w:val="en-US"/>
        </w:rPr>
        <w:t xml:space="preserve"> (</w:t>
      </w:r>
      <w:r w:rsidR="00907A99">
        <w:rPr>
          <w:lang w:val="en-US"/>
        </w:rPr>
        <w:t>x</w:t>
      </w:r>
      <w:r w:rsidR="00907A99" w:rsidRPr="00907A99">
        <w:rPr>
          <w:lang w:val="en-US"/>
        </w:rPr>
        <w:t>);</w:t>
      </w:r>
    </w:p>
    <w:p w:rsidR="00907A99" w:rsidRPr="00D91EBC" w:rsidRDefault="00552CB5" w:rsidP="00907A99">
      <w:pPr>
        <w:pStyle w:val="CodeSnippet"/>
      </w:pPr>
      <w:r>
        <w:rPr>
          <w:lang w:val="en-US"/>
        </w:rPr>
        <w:t xml:space="preserve">    </w:t>
      </w:r>
      <w:r w:rsidR="00907A99">
        <w:rPr>
          <w:lang w:val="en-US"/>
        </w:rPr>
        <w:t>if</w:t>
      </w:r>
      <w:r w:rsidR="00907A99" w:rsidRPr="00D91EBC">
        <w:t xml:space="preserve"> (!</w:t>
      </w:r>
      <w:r w:rsidR="00907A99">
        <w:rPr>
          <w:lang w:val="en-US"/>
        </w:rPr>
        <w:t>result</w:t>
      </w:r>
      <w:r w:rsidR="00907A99" w:rsidRPr="00D91EBC">
        <w:t>)</w:t>
      </w:r>
    </w:p>
    <w:p w:rsidR="00907A99" w:rsidRPr="00D91EBC" w:rsidRDefault="00552CB5" w:rsidP="00907A99">
      <w:pPr>
        <w:pStyle w:val="CodeSnippet"/>
      </w:pPr>
      <w:r>
        <w:t xml:space="preserve">    </w:t>
      </w:r>
      <w:r w:rsidR="00907A99" w:rsidRPr="00D91EBC">
        <w:t>{</w:t>
      </w:r>
    </w:p>
    <w:p w:rsidR="00552CB5" w:rsidRDefault="00AF53FF" w:rsidP="00552CB5">
      <w:pPr>
        <w:pStyle w:val="CodeSnippet"/>
      </w:pPr>
      <w:r>
        <w:lastRenderedPageBreak/>
        <w:t xml:space="preserve">        </w:t>
      </w:r>
      <w:r w:rsidR="00907A99" w:rsidRPr="00C65FA3">
        <w:t xml:space="preserve">// </w:t>
      </w:r>
      <w:r w:rsidR="00907A99">
        <w:rPr>
          <w:lang w:val="en-US"/>
        </w:rPr>
        <w:t>handle</w:t>
      </w:r>
      <w:r w:rsidR="00907A99" w:rsidRPr="00C65FA3">
        <w:t xml:space="preserve"> </w:t>
      </w:r>
      <w:r w:rsidR="00907A99">
        <w:rPr>
          <w:lang w:val="en-US"/>
        </w:rPr>
        <w:t>error</w:t>
      </w:r>
    </w:p>
    <w:p w:rsidR="00907A99" w:rsidRPr="00C65FA3" w:rsidRDefault="00552CB5" w:rsidP="00552CB5">
      <w:pPr>
        <w:pStyle w:val="CodeSnippet"/>
      </w:pPr>
      <w:r w:rsidRPr="004447DB">
        <w:t xml:space="preserve">    </w:t>
      </w:r>
      <w:r w:rsidR="00907A99" w:rsidRPr="00C65FA3">
        <w:t>}</w:t>
      </w:r>
    </w:p>
    <w:p w:rsidR="00907A99" w:rsidRPr="00A3708A" w:rsidRDefault="00907A99" w:rsidP="00907A99">
      <w:pPr>
        <w:pStyle w:val="CodeSnippet"/>
      </w:pPr>
      <w:r w:rsidRPr="00A3708A">
        <w:t>}</w:t>
      </w:r>
    </w:p>
    <w:p w:rsidR="00A3708A" w:rsidRDefault="00C65FA3" w:rsidP="00C65FA3">
      <w:pPr>
        <w:spacing w:before="240"/>
        <w:rPr>
          <w:lang w:val="ru-RU"/>
        </w:rPr>
      </w:pPr>
      <w:r>
        <w:rPr>
          <w:lang w:val="ru-RU"/>
        </w:rPr>
        <w:t>Естественным образом возникает вопрос</w:t>
      </w:r>
      <w:r w:rsidR="000B4943">
        <w:rPr>
          <w:lang w:val="ru-RU"/>
        </w:rPr>
        <w:t xml:space="preserve"> о передаче информации об ошибке</w:t>
      </w:r>
      <w:r w:rsidR="00765B5B">
        <w:rPr>
          <w:lang w:val="ru-RU"/>
        </w:rPr>
        <w:t xml:space="preserve"> –</w:t>
      </w:r>
      <w:r w:rsidR="000B4943">
        <w:rPr>
          <w:lang w:val="ru-RU"/>
        </w:rPr>
        <w:t xml:space="preserve"> </w:t>
      </w:r>
      <w:r w:rsidR="00F93F7A">
        <w:rPr>
          <w:lang w:val="ru-RU"/>
        </w:rPr>
        <w:t xml:space="preserve">ведь </w:t>
      </w:r>
      <w:r w:rsidR="000B4943">
        <w:rPr>
          <w:lang w:val="ru-RU"/>
        </w:rPr>
        <w:t xml:space="preserve">в отличие от исключений </w:t>
      </w:r>
      <w:ins w:id="915" w:author="Dima" w:date="2014-12-29T19:44:00Z">
        <w:r w:rsidR="00FA7D05">
          <w:rPr>
            <w:lang w:val="ru-RU"/>
          </w:rPr>
          <w:t xml:space="preserve">в </w:t>
        </w:r>
      </w:ins>
      <w:r w:rsidR="000B4943">
        <w:t>C</w:t>
      </w:r>
      <w:r w:rsidR="000B4943" w:rsidRPr="000B4943">
        <w:rPr>
          <w:lang w:val="ru-RU"/>
        </w:rPr>
        <w:t xml:space="preserve">++ </w:t>
      </w:r>
      <w:r w:rsidR="000B4943">
        <w:rPr>
          <w:lang w:val="ru-RU"/>
        </w:rPr>
        <w:t xml:space="preserve">и </w:t>
      </w:r>
      <w:r w:rsidR="000B4943">
        <w:t>Java</w:t>
      </w:r>
      <w:r w:rsidR="000B4943" w:rsidRPr="000B4943">
        <w:rPr>
          <w:lang w:val="ru-RU"/>
        </w:rPr>
        <w:t xml:space="preserve">, </w:t>
      </w:r>
      <w:del w:id="916" w:author="Dima" w:date="2014-12-29T19:44:00Z">
        <w:r w:rsidR="003E4274" w:rsidDel="00FA7D05">
          <w:rPr>
            <w:lang w:val="ru-RU"/>
          </w:rPr>
          <w:delText xml:space="preserve">в </w:delText>
        </w:r>
        <w:r w:rsidR="003E4274" w:rsidDel="00FA7D05">
          <w:delText>Jancy</w:delText>
        </w:r>
        <w:r w:rsidR="003E4274" w:rsidRPr="000B4943" w:rsidDel="00FA7D05">
          <w:rPr>
            <w:lang w:val="ru-RU"/>
          </w:rPr>
          <w:delText xml:space="preserve"> </w:delText>
        </w:r>
      </w:del>
      <w:r w:rsidR="000B4943">
        <w:rPr>
          <w:lang w:val="ru-RU"/>
        </w:rPr>
        <w:t xml:space="preserve">блок </w:t>
      </w:r>
      <w:del w:id="917" w:author="Dima" w:date="2014-12-29T19:44:00Z">
        <w:r w:rsidR="000B4943" w:rsidRPr="000B4943" w:rsidDel="00FA7D05">
          <w:rPr>
            <w:lang w:val="ru-RU"/>
          </w:rPr>
          <w:delText>‘</w:delText>
        </w:r>
      </w:del>
      <w:r w:rsidR="000B4943">
        <w:t>catch</w:t>
      </w:r>
      <w:del w:id="918" w:author="Dima" w:date="2014-12-29T19:44:00Z">
        <w:r w:rsidR="000B4943" w:rsidRPr="000B4943" w:rsidDel="00FA7D05">
          <w:rPr>
            <w:lang w:val="ru-RU"/>
          </w:rPr>
          <w:delText>’</w:delText>
        </w:r>
      </w:del>
      <w:r w:rsidR="000B4943" w:rsidRPr="000B4943">
        <w:rPr>
          <w:lang w:val="ru-RU"/>
        </w:rPr>
        <w:t xml:space="preserve"> </w:t>
      </w:r>
      <w:ins w:id="919" w:author="Dima" w:date="2014-12-29T19:45:00Z">
        <w:r w:rsidR="00FA7D05">
          <w:rPr>
            <w:lang w:val="ru-RU"/>
          </w:rPr>
          <w:t xml:space="preserve">в </w:t>
        </w:r>
        <w:r w:rsidR="00FA7D05">
          <w:t>Jancy</w:t>
        </w:r>
        <w:r w:rsidR="00FA7D05" w:rsidRPr="00FA7D05">
          <w:rPr>
            <w:lang w:val="ru-RU"/>
            <w:rPrChange w:id="920" w:author="Dima" w:date="2014-12-29T19:45:00Z">
              <w:rPr/>
            </w:rPrChange>
          </w:rPr>
          <w:t xml:space="preserve"> </w:t>
        </w:r>
      </w:ins>
      <w:r w:rsidR="000B4943">
        <w:rPr>
          <w:lang w:val="ru-RU"/>
        </w:rPr>
        <w:t>не принимает никаких дополнительных аргументов.</w:t>
      </w:r>
    </w:p>
    <w:p w:rsidR="000B4943" w:rsidRDefault="008F61D3" w:rsidP="00C65FA3">
      <w:pPr>
        <w:spacing w:before="240"/>
        <w:rPr>
          <w:lang w:val="ru-RU"/>
        </w:rPr>
      </w:pPr>
      <w:r>
        <w:rPr>
          <w:lang w:val="ru-RU"/>
        </w:rPr>
        <w:t xml:space="preserve">Вместо аргумента </w:t>
      </w:r>
      <w:r w:rsidR="000B4943">
        <w:rPr>
          <w:lang w:val="ru-RU"/>
        </w:rPr>
        <w:t>можно воспользоваться потоковыми переменными, в которые разработчик волен класть произвольные данные о возникающих ошибках</w:t>
      </w:r>
      <w:r w:rsidR="00F93F7A">
        <w:rPr>
          <w:lang w:val="ru-RU"/>
        </w:rPr>
        <w:t xml:space="preserve">. </w:t>
      </w:r>
      <w:ins w:id="921" w:author="Vladimir" w:date="2014-12-31T17:42:00Z">
        <w:r w:rsidR="00B27472">
          <w:rPr>
            <w:lang w:val="ru-RU"/>
          </w:rPr>
          <w:t xml:space="preserve">В </w:t>
        </w:r>
        <w:r w:rsidR="00B27472">
          <w:t>Jancy</w:t>
        </w:r>
        <w:r w:rsidR="00B27472" w:rsidRPr="00B27472">
          <w:rPr>
            <w:lang w:val="ru-RU"/>
            <w:rPrChange w:id="922" w:author="Vladimir" w:date="2014-12-31T17:42:00Z">
              <w:rPr/>
            </w:rPrChange>
          </w:rPr>
          <w:t xml:space="preserve"> </w:t>
        </w:r>
        <w:r w:rsidR="00B27472">
          <w:rPr>
            <w:lang w:val="ru-RU"/>
          </w:rPr>
          <w:t>также имеются стандартные функции д</w:t>
        </w:r>
      </w:ins>
      <w:ins w:id="923" w:author="Dima" w:date="2014-12-29T19:45:00Z">
        <w:del w:id="924" w:author="Vladimir" w:date="2014-12-31T17:42:00Z">
          <w:r w:rsidR="00FA7D05" w:rsidDel="00B27472">
            <w:rPr>
              <w:lang w:val="ru-RU"/>
            </w:rPr>
            <w:delText>Д</w:delText>
          </w:r>
        </w:del>
        <w:r w:rsidR="00FA7D05">
          <w:rPr>
            <w:lang w:val="ru-RU"/>
          </w:rPr>
          <w:t>ля сохранения и получения информации о последней ошибке в текущем потоке</w:t>
        </w:r>
        <w:del w:id="925" w:author="Vladimir" w:date="2014-12-31T17:42:00Z">
          <w:r w:rsidR="00FA7D05" w:rsidDel="00B27472">
            <w:rPr>
              <w:lang w:val="ru-RU"/>
            </w:rPr>
            <w:delText xml:space="preserve"> </w:delText>
          </w:r>
        </w:del>
      </w:ins>
      <w:del w:id="926" w:author="Dima" w:date="2014-12-29T19:45:00Z">
        <w:r w:rsidR="00F93F7A" w:rsidDel="00FA7D05">
          <w:rPr>
            <w:lang w:val="ru-RU"/>
          </w:rPr>
          <w:delText xml:space="preserve">Также </w:delText>
        </w:r>
      </w:del>
      <w:ins w:id="927" w:author="Dima" w:date="2014-12-29T19:45:00Z">
        <w:del w:id="928" w:author="Vladimir" w:date="2014-12-31T17:42:00Z">
          <w:r w:rsidR="00FA7D05" w:rsidDel="00B27472">
            <w:rPr>
              <w:lang w:val="ru-RU"/>
            </w:rPr>
            <w:delText xml:space="preserve">также </w:delText>
          </w:r>
        </w:del>
      </w:ins>
      <w:del w:id="929" w:author="Vladimir" w:date="2014-12-31T17:42:00Z">
        <w:r w:rsidR="00F93F7A" w:rsidDel="00B27472">
          <w:rPr>
            <w:lang w:val="ru-RU"/>
          </w:rPr>
          <w:delText xml:space="preserve">предлагается </w:delText>
        </w:r>
      </w:del>
      <w:ins w:id="930" w:author="Dima" w:date="2014-12-29T19:45:00Z">
        <w:del w:id="931" w:author="Vladimir" w:date="2014-12-31T17:41:00Z">
          <w:r w:rsidR="00FA7D05" w:rsidDel="00B27472">
            <w:rPr>
              <w:lang w:val="ru-RU"/>
            </w:rPr>
            <w:delText xml:space="preserve">предполагается </w:delText>
          </w:r>
        </w:del>
      </w:ins>
      <w:del w:id="932" w:author="Vladimir" w:date="2014-12-31T17:41:00Z">
        <w:r w:rsidR="00F93F7A" w:rsidDel="00B27472">
          <w:rPr>
            <w:lang w:val="ru-RU"/>
          </w:rPr>
          <w:delText>использование</w:delText>
        </w:r>
      </w:del>
      <w:del w:id="933" w:author="Vladimir" w:date="2014-12-31T17:42:00Z">
        <w:r w:rsidR="00F93F7A" w:rsidDel="00B27472">
          <w:rPr>
            <w:lang w:val="ru-RU"/>
          </w:rPr>
          <w:delText xml:space="preserve"> стандартных</w:delText>
        </w:r>
        <w:r w:rsidR="000B4943" w:rsidDel="00B27472">
          <w:rPr>
            <w:lang w:val="ru-RU"/>
          </w:rPr>
          <w:delText xml:space="preserve"> </w:delText>
        </w:r>
        <w:r w:rsidR="00F93F7A" w:rsidDel="00B27472">
          <w:rPr>
            <w:lang w:val="ru-RU"/>
          </w:rPr>
          <w:delText>функций</w:delText>
        </w:r>
        <w:r w:rsidR="000B4943" w:rsidDel="00B27472">
          <w:rPr>
            <w:lang w:val="ru-RU"/>
          </w:rPr>
          <w:delText xml:space="preserve"> </w:delText>
        </w:r>
        <w:r w:rsidR="000B4943" w:rsidDel="00B27472">
          <w:delText>Jancy</w:delText>
        </w:r>
        <w:r w:rsidR="000B4943" w:rsidRPr="000B4943" w:rsidDel="00B27472">
          <w:rPr>
            <w:lang w:val="ru-RU"/>
          </w:rPr>
          <w:delText xml:space="preserve"> </w:delText>
        </w:r>
      </w:del>
      <w:del w:id="934" w:author="Dima" w:date="2014-12-29T19:45:00Z">
        <w:r w:rsidR="000B4943" w:rsidDel="00FA7D05">
          <w:rPr>
            <w:lang w:val="ru-RU"/>
          </w:rPr>
          <w:delText xml:space="preserve">для </w:delText>
        </w:r>
        <w:r w:rsidR="00D43DE5" w:rsidDel="00FA7D05">
          <w:rPr>
            <w:lang w:val="ru-RU"/>
          </w:rPr>
          <w:delText xml:space="preserve">сохранения и получения информации о последней ошибке в </w:delText>
        </w:r>
        <w:r w:rsidR="00F93F7A" w:rsidDel="00FA7D05">
          <w:rPr>
            <w:lang w:val="ru-RU"/>
          </w:rPr>
          <w:delText xml:space="preserve">текущем </w:delText>
        </w:r>
        <w:r w:rsidR="00D43DE5" w:rsidDel="00FA7D05">
          <w:rPr>
            <w:lang w:val="ru-RU"/>
          </w:rPr>
          <w:delText>потоке</w:delText>
        </w:r>
        <w:r w:rsidR="00D43DE5" w:rsidRPr="00D43DE5" w:rsidDel="00FA7D05">
          <w:rPr>
            <w:lang w:val="ru-RU"/>
          </w:rPr>
          <w:delText>.</w:delText>
        </w:r>
      </w:del>
      <w:ins w:id="935" w:author="Dima" w:date="2014-12-29T19:45:00Z">
        <w:r w:rsidR="00FA7D05">
          <w:rPr>
            <w:lang w:val="ru-RU"/>
          </w:rPr>
          <w:t>:</w:t>
        </w:r>
      </w:ins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bool foo (int a) throws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 xml:space="preserve">if (a &lt; </w:t>
      </w:r>
      <w:r w:rsidR="00D43DE5">
        <w:rPr>
          <w:lang w:val="en-US"/>
        </w:rPr>
        <w:t>-10</w:t>
      </w:r>
      <w:r w:rsidR="00D43DE5" w:rsidRPr="00D91EBC">
        <w:rPr>
          <w:lang w:val="en-US"/>
        </w:rPr>
        <w:t>0)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{</w:t>
      </w:r>
    </w:p>
    <w:p w:rsidR="00D43DE5" w:rsidRPr="00D43DE5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jnc.setPosixError (</w:t>
      </w:r>
      <w:r w:rsidR="00D43DE5">
        <w:rPr>
          <w:lang w:val="en-US"/>
        </w:rPr>
        <w:t>22</w:t>
      </w:r>
      <w:r w:rsidR="00D43DE5" w:rsidRPr="00D91EBC">
        <w:rPr>
          <w:lang w:val="en-US"/>
        </w:rPr>
        <w:t>); // E</w:t>
      </w:r>
      <w:r w:rsidR="00D43DE5">
        <w:rPr>
          <w:lang w:val="en-US"/>
        </w:rPr>
        <w:t>INVAL</w:t>
      </w:r>
    </w:p>
    <w:p w:rsidR="00D43DE5" w:rsidRPr="00D91EBC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return false;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 xml:space="preserve">if (a &gt; </w:t>
      </w:r>
      <w:r w:rsidR="00D43DE5">
        <w:rPr>
          <w:lang w:val="en-US"/>
        </w:rPr>
        <w:t>2</w:t>
      </w:r>
      <w:r w:rsidR="00D43DE5" w:rsidRPr="00D91EBC">
        <w:rPr>
          <w:lang w:val="en-US"/>
        </w:rPr>
        <w:t>00)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{</w:t>
      </w:r>
    </w:p>
    <w:p w:rsidR="00D43DE5" w:rsidRPr="00D43DE5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43DE5">
        <w:rPr>
          <w:lang w:val="en-US"/>
        </w:rPr>
        <w:t>jnc.setStringError ("</w:t>
      </w:r>
      <w:r w:rsidR="00D43DE5">
        <w:rPr>
          <w:lang w:val="en-US"/>
        </w:rPr>
        <w:t>detailed-description-of-error</w:t>
      </w:r>
      <w:r w:rsidR="00D43DE5" w:rsidRPr="00D43DE5">
        <w:rPr>
          <w:lang w:val="en-US"/>
        </w:rPr>
        <w:t>");</w:t>
      </w:r>
    </w:p>
    <w:p w:rsidR="00D43DE5" w:rsidRPr="00D91EBC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return false;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return true;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D43DE5" w:rsidP="00D43DE5">
      <w:pPr>
        <w:pStyle w:val="CodeSnippet"/>
        <w:rPr>
          <w:lang w:val="en-US"/>
        </w:rPr>
      </w:pPr>
      <w:r>
        <w:rPr>
          <w:lang w:val="en-US"/>
        </w:rPr>
        <w:t>bar</w:t>
      </w:r>
      <w:r w:rsidRPr="00D91EBC">
        <w:rPr>
          <w:lang w:val="en-US"/>
        </w:rPr>
        <w:t xml:space="preserve"> ()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foo (</w:t>
      </w:r>
      <w:r w:rsidR="00D43DE5">
        <w:rPr>
          <w:lang w:val="en-US"/>
        </w:rPr>
        <w:t>-1</w:t>
      </w:r>
      <w:r w:rsidR="00D43DE5" w:rsidRPr="00D91EBC">
        <w:rPr>
          <w:lang w:val="en-US"/>
        </w:rPr>
        <w:t>);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foo (150);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catch: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printf ("error caught (%s)\n", jnc.getLastError ().m_description);</w:t>
      </w:r>
    </w:p>
    <w:p w:rsidR="00D43DE5" w:rsidRPr="00D91EBC" w:rsidRDefault="00D43DE5" w:rsidP="00D43DE5">
      <w:pPr>
        <w:pStyle w:val="CodeSnippet"/>
      </w:pPr>
      <w:r w:rsidRPr="00D91EBC">
        <w:t>}</w:t>
      </w:r>
    </w:p>
    <w:p w:rsidR="00C65FA3" w:rsidRDefault="00D43DE5" w:rsidP="00D43DE5">
      <w:pPr>
        <w:spacing w:before="240"/>
        <w:rPr>
          <w:lang w:val="ru-RU"/>
        </w:rPr>
      </w:pPr>
      <w:r>
        <w:rPr>
          <w:lang w:val="ru-RU"/>
        </w:rPr>
        <w:t xml:space="preserve">Конструкция </w:t>
      </w:r>
      <w:del w:id="936" w:author="Dima" w:date="2014-12-29T19:45:00Z">
        <w:r w:rsidRPr="00D43DE5" w:rsidDel="00FA7D05">
          <w:rPr>
            <w:lang w:val="ru-RU"/>
          </w:rPr>
          <w:delText>‘</w:delText>
        </w:r>
      </w:del>
      <w:r>
        <w:t>finally</w:t>
      </w:r>
      <w:del w:id="937" w:author="Dima" w:date="2014-12-29T19:46:00Z">
        <w:r w:rsidRPr="00D43DE5" w:rsidDel="00FA7D05">
          <w:rPr>
            <w:lang w:val="ru-RU"/>
          </w:rPr>
          <w:delText>’</w:delText>
        </w:r>
      </w:del>
      <w:r>
        <w:rPr>
          <w:lang w:val="ru-RU"/>
        </w:rPr>
        <w:t xml:space="preserve"> </w:t>
      </w:r>
      <w:r w:rsidR="00A55A7D">
        <w:rPr>
          <w:lang w:val="ru-RU"/>
        </w:rPr>
        <w:t xml:space="preserve">в большинстве языков </w:t>
      </w:r>
      <w:r>
        <w:rPr>
          <w:lang w:val="ru-RU"/>
        </w:rPr>
        <w:t xml:space="preserve">традиционно ассоциируется с </w:t>
      </w:r>
      <w:r w:rsidR="00A55A7D">
        <w:rPr>
          <w:lang w:val="ru-RU"/>
        </w:rPr>
        <w:t>исключениями.</w:t>
      </w:r>
      <w:ins w:id="938" w:author="Vladimir" w:date="2014-12-31T17:42:00Z">
        <w:r w:rsidR="00B27472" w:rsidRPr="00B27472">
          <w:rPr>
            <w:lang w:val="ru-RU"/>
            <w:rPrChange w:id="939" w:author="Vladimir" w:date="2014-12-31T17:42:00Z">
              <w:rPr/>
            </w:rPrChange>
          </w:rPr>
          <w:t xml:space="preserve"> </w:t>
        </w:r>
      </w:ins>
      <w:del w:id="940" w:author="Dima" w:date="2014-12-29T19:46:00Z">
        <w:r w:rsidR="00A55A7D" w:rsidDel="00FA7D05">
          <w:rPr>
            <w:lang w:val="ru-RU"/>
          </w:rPr>
          <w:delText xml:space="preserve"> Но в</w:delText>
        </w:r>
      </w:del>
      <w:ins w:id="941" w:author="Dima" w:date="2014-12-29T19:46:00Z">
        <w:r w:rsidR="00FA7D05">
          <w:rPr>
            <w:lang w:val="ru-RU"/>
          </w:rPr>
          <w:t>В</w:t>
        </w:r>
      </w:ins>
      <w:r w:rsidR="00A55A7D">
        <w:rPr>
          <w:lang w:val="ru-RU"/>
        </w:rPr>
        <w:t xml:space="preserve"> </w:t>
      </w:r>
      <w:r w:rsidR="00A55A7D">
        <w:t>Jancy</w:t>
      </w:r>
      <w:r w:rsidR="00A55A7D" w:rsidRPr="00A55A7D">
        <w:rPr>
          <w:lang w:val="ru-RU"/>
        </w:rPr>
        <w:t xml:space="preserve"> </w:t>
      </w:r>
      <w:r w:rsidR="00A55A7D">
        <w:rPr>
          <w:lang w:val="ru-RU"/>
        </w:rPr>
        <w:t xml:space="preserve">область </w:t>
      </w:r>
      <w:del w:id="942" w:author="Dima" w:date="2014-12-29T19:46:00Z">
        <w:r w:rsidR="00A55A7D" w:rsidDel="00FA7D05">
          <w:rPr>
            <w:lang w:val="ru-RU"/>
          </w:rPr>
          <w:delText xml:space="preserve">применимости </w:delText>
        </w:r>
      </w:del>
      <w:ins w:id="943" w:author="Dima" w:date="2014-12-29T19:46:00Z">
        <w:r w:rsidR="00FA7D05">
          <w:rPr>
            <w:lang w:val="ru-RU"/>
          </w:rPr>
          <w:t xml:space="preserve">применения </w:t>
        </w:r>
      </w:ins>
      <w:r w:rsidR="00A55A7D">
        <w:rPr>
          <w:lang w:val="ru-RU"/>
        </w:rPr>
        <w:t>данной конструкции гораздо шире. В конце концов, убирать за собой надо</w:t>
      </w:r>
      <w:del w:id="944" w:author="Dima" w:date="2014-12-29T19:46:00Z">
        <w:r w:rsidR="002455AB" w:rsidDel="00FA7D05">
          <w:rPr>
            <w:lang w:val="ru-RU"/>
          </w:rPr>
          <w:delText>,</w:delText>
        </w:r>
      </w:del>
      <w:r w:rsidR="002455AB">
        <w:rPr>
          <w:lang w:val="ru-RU"/>
        </w:rPr>
        <w:t xml:space="preserve"> даже</w:t>
      </w:r>
      <w:r w:rsidR="00A55A7D">
        <w:rPr>
          <w:lang w:val="ru-RU"/>
        </w:rPr>
        <w:t xml:space="preserve"> если никаких ошибок не возникало, не правда ли?</w:t>
      </w:r>
    </w:p>
    <w:p w:rsidR="00A55A7D" w:rsidRDefault="00A55A7D" w:rsidP="00D43DE5">
      <w:pPr>
        <w:spacing w:before="240"/>
        <w:rPr>
          <w:lang w:val="ru-RU"/>
        </w:rPr>
      </w:pPr>
      <w:r>
        <w:rPr>
          <w:lang w:val="ru-RU"/>
        </w:rPr>
        <w:t>Предположим</w:t>
      </w:r>
      <w:r w:rsidRPr="0035528F">
        <w:rPr>
          <w:lang w:val="ru-RU"/>
        </w:rPr>
        <w:t xml:space="preserve">, </w:t>
      </w:r>
      <w:r w:rsidR="00837F9F" w:rsidRPr="0035528F">
        <w:rPr>
          <w:lang w:val="ru-RU"/>
        </w:rPr>
        <w:t xml:space="preserve">что </w:t>
      </w:r>
      <w:r w:rsidRPr="0035528F">
        <w:rPr>
          <w:lang w:val="ru-RU"/>
        </w:rPr>
        <w:t>разработчик</w:t>
      </w:r>
      <w:r>
        <w:rPr>
          <w:lang w:val="ru-RU"/>
        </w:rPr>
        <w:t xml:space="preserve"> хочет написать код</w:t>
      </w:r>
      <w:del w:id="945" w:author="Vladimir" w:date="2014-12-31T17:43:00Z">
        <w:r w:rsidDel="00B27472">
          <w:rPr>
            <w:lang w:val="ru-RU"/>
          </w:rPr>
          <w:delText xml:space="preserve"> </w:delText>
        </w:r>
        <w:r w:rsidR="00EC4D20" w:rsidDel="00B27472">
          <w:rPr>
            <w:lang w:val="ru-RU"/>
          </w:rPr>
          <w:delText>финализации –</w:delText>
        </w:r>
      </w:del>
      <w:ins w:id="946" w:author="Dima" w:date="2014-12-29T19:47:00Z">
        <w:del w:id="947" w:author="Vladimir" w:date="2014-12-31T17:43:00Z">
          <w:r w:rsidR="00FA7D05" w:rsidDel="00B27472">
            <w:rPr>
              <w:lang w:val="ru-RU"/>
            </w:rPr>
            <w:delText>,</w:delText>
          </w:r>
        </w:del>
      </w:ins>
      <w:del w:id="948" w:author="Vladimir" w:date="2014-12-31T17:43:00Z">
        <w:r w:rsidR="00EC4D20" w:rsidDel="00B27472">
          <w:rPr>
            <w:lang w:val="ru-RU"/>
          </w:rPr>
          <w:delText xml:space="preserve"> </w:delText>
        </w:r>
        <w:r w:rsidDel="00B27472">
          <w:rPr>
            <w:lang w:val="ru-RU"/>
          </w:rPr>
          <w:delText>скажем</w:delText>
        </w:r>
        <w:r w:rsidR="00EC4D20" w:rsidDel="00B27472">
          <w:rPr>
            <w:lang w:val="ru-RU"/>
          </w:rPr>
          <w:delText>,</w:delText>
        </w:r>
      </w:del>
      <w:r w:rsidRPr="00A55A7D">
        <w:rPr>
          <w:lang w:val="ru-RU"/>
        </w:rPr>
        <w:t xml:space="preserve"> </w:t>
      </w:r>
      <w:r>
        <w:rPr>
          <w:lang w:val="ru-RU"/>
        </w:rPr>
        <w:t>освобождения всех захваченных ресурсов и отправки какого</w:t>
      </w:r>
      <w:r w:rsidR="006160C7">
        <w:rPr>
          <w:lang w:val="ru-RU"/>
        </w:rPr>
        <w:t>-</w:t>
      </w:r>
      <w:r>
        <w:rPr>
          <w:lang w:val="ru-RU"/>
        </w:rPr>
        <w:t>нибудь уведомления о завершении операции</w:t>
      </w:r>
      <w:ins w:id="949" w:author="Dima" w:date="2014-12-29T19:47:00Z">
        <w:r w:rsidR="00FA7D05">
          <w:rPr>
            <w:lang w:val="ru-RU"/>
          </w:rPr>
          <w:t xml:space="preserve">. Этот код </w:t>
        </w:r>
      </w:ins>
      <w:del w:id="950" w:author="Dima" w:date="2014-12-29T19:47:00Z">
        <w:r w:rsidDel="00FA7D05">
          <w:rPr>
            <w:lang w:val="ru-RU"/>
          </w:rPr>
          <w:delText xml:space="preserve">, </w:delText>
        </w:r>
        <w:r w:rsidR="00EC4D20" w:rsidDel="00FA7D05">
          <w:rPr>
            <w:lang w:val="ru-RU"/>
          </w:rPr>
          <w:delText xml:space="preserve">– </w:delText>
        </w:r>
        <w:r w:rsidDel="00FA7D05">
          <w:rPr>
            <w:lang w:val="ru-RU"/>
          </w:rPr>
          <w:delText>который</w:delText>
        </w:r>
        <w:r w:rsidR="00EC4D20" w:rsidDel="00FA7D05">
          <w:rPr>
            <w:lang w:val="ru-RU"/>
          </w:rPr>
          <w:delText xml:space="preserve"> </w:delText>
        </w:r>
      </w:del>
      <w:r>
        <w:rPr>
          <w:lang w:val="ru-RU"/>
        </w:rPr>
        <w:t xml:space="preserve">надо выполнить по выходу из заданного блока независимо от того, каким путём этот выход был совершён. Зачем заставлять </w:t>
      </w:r>
      <w:ins w:id="951" w:author="Dima" w:date="2014-12-29T19:47:00Z">
        <w:r w:rsidR="00FA7D05">
          <w:rPr>
            <w:lang w:val="ru-RU"/>
          </w:rPr>
          <w:t>разработчика</w:t>
        </w:r>
      </w:ins>
      <w:del w:id="952" w:author="Dima" w:date="2014-12-29T19:47:00Z">
        <w:r w:rsidR="00EC4D20" w:rsidDel="00FA7D05">
          <w:rPr>
            <w:lang w:val="ru-RU"/>
          </w:rPr>
          <w:delText>его</w:delText>
        </w:r>
      </w:del>
      <w:r w:rsidR="00EC4D20">
        <w:rPr>
          <w:lang w:val="ru-RU"/>
        </w:rPr>
        <w:t xml:space="preserve"> </w:t>
      </w:r>
      <w:ins w:id="953" w:author="Dima" w:date="2014-12-29T19:47:00Z">
        <w:r w:rsidR="00FA7D05">
          <w:rPr>
            <w:lang w:val="ru-RU"/>
          </w:rPr>
          <w:t>использовать</w:t>
        </w:r>
      </w:ins>
      <w:del w:id="954" w:author="Dima" w:date="2014-12-29T19:47:00Z">
        <w:r w:rsidR="00EC4D20" w:rsidDel="00FA7D05">
          <w:rPr>
            <w:lang w:val="ru-RU"/>
          </w:rPr>
          <w:delText>писать</w:delText>
        </w:r>
      </w:del>
      <w:r w:rsidR="00EC4D20">
        <w:rPr>
          <w:lang w:val="ru-RU"/>
        </w:rPr>
        <w:t xml:space="preserve"> конструкцию </w:t>
      </w:r>
      <w:r w:rsidR="00EC4D20">
        <w:t>try</w:t>
      </w:r>
      <w:r w:rsidR="00EC4D20">
        <w:rPr>
          <w:lang w:val="ru-RU"/>
        </w:rPr>
        <w:t xml:space="preserve"> только для этого</w:t>
      </w:r>
      <w:r w:rsidR="001D7E04">
        <w:rPr>
          <w:lang w:val="ru-RU"/>
        </w:rPr>
        <w:t xml:space="preserve"> (</w:t>
      </w:r>
      <w:r w:rsidR="00EC4D20">
        <w:rPr>
          <w:lang w:val="ru-RU"/>
        </w:rPr>
        <w:t xml:space="preserve">как </w:t>
      </w:r>
      <w:r w:rsidR="001D7E04">
        <w:rPr>
          <w:lang w:val="ru-RU"/>
        </w:rPr>
        <w:t>в</w:t>
      </w:r>
      <w:r w:rsidR="00EC4D20">
        <w:rPr>
          <w:lang w:val="ru-RU"/>
        </w:rPr>
        <w:t xml:space="preserve"> </w:t>
      </w:r>
      <w:r w:rsidR="00EC4D20">
        <w:t>Java</w:t>
      </w:r>
      <w:r w:rsidR="001D7E04">
        <w:rPr>
          <w:lang w:val="ru-RU"/>
        </w:rPr>
        <w:t>)</w:t>
      </w:r>
      <w:r w:rsidR="00EC4D20">
        <w:rPr>
          <w:lang w:val="ru-RU"/>
        </w:rPr>
        <w:t xml:space="preserve">? </w:t>
      </w:r>
      <w:ins w:id="955" w:author="Dima" w:date="2014-12-29T19:48:00Z">
        <w:r w:rsidR="00FA7D05">
          <w:rPr>
            <w:lang w:val="ru-RU"/>
          </w:rPr>
          <w:t xml:space="preserve">Ведь </w:t>
        </w:r>
      </w:ins>
      <w:del w:id="956" w:author="Dima" w:date="2014-12-29T19:48:00Z">
        <w:r w:rsidR="00EC4D20" w:rsidDel="00FA7D05">
          <w:rPr>
            <w:lang w:val="ru-RU"/>
          </w:rPr>
          <w:delText xml:space="preserve">Может, </w:delText>
        </w:r>
      </w:del>
      <w:r w:rsidR="00EC4D20">
        <w:rPr>
          <w:lang w:val="ru-RU"/>
        </w:rPr>
        <w:t xml:space="preserve">никаких исключений </w:t>
      </w:r>
      <w:ins w:id="957" w:author="Dima" w:date="2014-12-29T19:48:00Z">
        <w:r w:rsidR="00FA7D05">
          <w:rPr>
            <w:lang w:val="ru-RU"/>
          </w:rPr>
          <w:t xml:space="preserve">может </w:t>
        </w:r>
      </w:ins>
      <w:r w:rsidR="00EC4D20">
        <w:rPr>
          <w:lang w:val="ru-RU"/>
        </w:rPr>
        <w:t>и не предвидится</w:t>
      </w:r>
      <w:del w:id="958" w:author="Dima" w:date="2014-12-29T19:48:00Z">
        <w:r w:rsidR="00EC4D20" w:rsidDel="00FA7D05">
          <w:rPr>
            <w:lang w:val="ru-RU"/>
          </w:rPr>
          <w:delText>?</w:delText>
        </w:r>
      </w:del>
      <w:ins w:id="959" w:author="Dima" w:date="2014-12-29T19:48:00Z">
        <w:r w:rsidR="00FA7D05">
          <w:rPr>
            <w:lang w:val="ru-RU"/>
          </w:rPr>
          <w:t>!?</w:t>
        </w:r>
      </w:ins>
    </w:p>
    <w:p w:rsidR="00EC4D20" w:rsidRPr="00EC4D20" w:rsidRDefault="00EC4D20" w:rsidP="00EC4D20">
      <w:pPr>
        <w:spacing w:before="240"/>
        <w:rPr>
          <w:lang w:val="ru-RU"/>
        </w:rPr>
      </w:pPr>
      <w:r>
        <w:rPr>
          <w:lang w:val="ru-RU"/>
        </w:rPr>
        <w:t>Если</w:t>
      </w:r>
      <w:r w:rsidRPr="00EC4D20">
        <w:rPr>
          <w:lang w:val="ru-RU"/>
        </w:rPr>
        <w:t xml:space="preserve"> </w:t>
      </w:r>
      <w:r>
        <w:rPr>
          <w:lang w:val="ru-RU"/>
        </w:rPr>
        <w:t>вы</w:t>
      </w:r>
      <w:r w:rsidRPr="00EC4D20">
        <w:rPr>
          <w:lang w:val="ru-RU"/>
        </w:rPr>
        <w:t xml:space="preserve"> </w:t>
      </w:r>
      <w:r>
        <w:rPr>
          <w:lang w:val="ru-RU"/>
        </w:rPr>
        <w:t>задавали</w:t>
      </w:r>
      <w:r w:rsidRPr="00EC4D20">
        <w:rPr>
          <w:lang w:val="ru-RU"/>
        </w:rPr>
        <w:t xml:space="preserve"> </w:t>
      </w:r>
      <w:r>
        <w:rPr>
          <w:lang w:val="ru-RU"/>
        </w:rPr>
        <w:t>себе</w:t>
      </w:r>
      <w:r w:rsidRPr="00EC4D20">
        <w:rPr>
          <w:lang w:val="ru-RU"/>
        </w:rPr>
        <w:t xml:space="preserve"> </w:t>
      </w:r>
      <w:r>
        <w:rPr>
          <w:lang w:val="ru-RU"/>
        </w:rPr>
        <w:t>этот</w:t>
      </w:r>
      <w:r w:rsidRPr="00EC4D20">
        <w:rPr>
          <w:lang w:val="ru-RU"/>
        </w:rPr>
        <w:t xml:space="preserve"> </w:t>
      </w:r>
      <w:r>
        <w:rPr>
          <w:lang w:val="ru-RU"/>
        </w:rPr>
        <w:t>вопрос</w:t>
      </w:r>
      <w:r w:rsidRPr="00EC4D20">
        <w:rPr>
          <w:lang w:val="ru-RU"/>
        </w:rPr>
        <w:t xml:space="preserve">, </w:t>
      </w:r>
      <w:r>
        <w:rPr>
          <w:lang w:val="ru-RU"/>
        </w:rPr>
        <w:t>то</w:t>
      </w:r>
      <w:r w:rsidRPr="00EC4D20">
        <w:rPr>
          <w:lang w:val="ru-RU"/>
        </w:rPr>
        <w:t xml:space="preserve"> </w:t>
      </w:r>
      <w:r>
        <w:rPr>
          <w:lang w:val="ru-RU"/>
        </w:rPr>
        <w:t>у</w:t>
      </w:r>
      <w:r w:rsidRPr="00EC4D20">
        <w:rPr>
          <w:lang w:val="ru-RU"/>
        </w:rPr>
        <w:t xml:space="preserve"> </w:t>
      </w:r>
      <w:r>
        <w:rPr>
          <w:lang w:val="ru-RU"/>
        </w:rPr>
        <w:t>меня</w:t>
      </w:r>
      <w:r w:rsidRPr="00EC4D20">
        <w:rPr>
          <w:lang w:val="ru-RU"/>
        </w:rPr>
        <w:t xml:space="preserve"> </w:t>
      </w:r>
      <w:ins w:id="960" w:author="Dima" w:date="2014-12-29T19:48:00Z">
        <w:r w:rsidR="00FA7D05">
          <w:rPr>
            <w:lang w:val="ru-RU"/>
          </w:rPr>
          <w:t xml:space="preserve">есть </w:t>
        </w:r>
      </w:ins>
      <w:r>
        <w:rPr>
          <w:lang w:val="ru-RU"/>
        </w:rPr>
        <w:t>хорошие</w:t>
      </w:r>
      <w:r w:rsidRPr="00EC4D20">
        <w:rPr>
          <w:lang w:val="ru-RU"/>
        </w:rPr>
        <w:t xml:space="preserve"> </w:t>
      </w:r>
      <w:r>
        <w:rPr>
          <w:lang w:val="ru-RU"/>
        </w:rPr>
        <w:t>новости</w:t>
      </w:r>
      <w:r w:rsidRPr="00EC4D20">
        <w:rPr>
          <w:lang w:val="ru-RU"/>
        </w:rPr>
        <w:t xml:space="preserve">: </w:t>
      </w:r>
      <w:r>
        <w:rPr>
          <w:lang w:val="ru-RU"/>
        </w:rPr>
        <w:t>в</w:t>
      </w:r>
      <w:r w:rsidRPr="00EC4D20">
        <w:rPr>
          <w:lang w:val="ru-RU"/>
        </w:rPr>
        <w:t xml:space="preserve"> </w:t>
      </w:r>
      <w:r>
        <w:t>Jancy</w:t>
      </w:r>
      <w:r w:rsidRPr="00EC4D20">
        <w:rPr>
          <w:lang w:val="ru-RU"/>
        </w:rPr>
        <w:t xml:space="preserve"> </w:t>
      </w:r>
      <w:del w:id="961" w:author="Dima" w:date="2014-12-29T19:48:00Z">
        <w:r w:rsidRPr="00EC4D20" w:rsidDel="00FA7D05">
          <w:rPr>
            <w:lang w:val="ru-RU"/>
          </w:rPr>
          <w:delText>‘</w:delText>
        </w:r>
      </w:del>
      <w:r>
        <w:t>finally</w:t>
      </w:r>
      <w:del w:id="962" w:author="Dima" w:date="2014-12-29T19:48:00Z">
        <w:r w:rsidRPr="00EC4D20" w:rsidDel="00FA7D05">
          <w:rPr>
            <w:lang w:val="ru-RU"/>
          </w:rPr>
          <w:delText>’</w:delText>
        </w:r>
      </w:del>
      <w:r w:rsidRPr="00EC4D20">
        <w:rPr>
          <w:lang w:val="ru-RU"/>
        </w:rPr>
        <w:t xml:space="preserve"> </w:t>
      </w:r>
      <w:r>
        <w:rPr>
          <w:lang w:val="ru-RU"/>
        </w:rPr>
        <w:t xml:space="preserve">может быть добавлен в </w:t>
      </w:r>
      <w:r w:rsidR="00D6225F">
        <w:rPr>
          <w:lang w:val="ru-RU"/>
        </w:rPr>
        <w:t>любой</w:t>
      </w:r>
      <w:r w:rsidRPr="00EC4D20">
        <w:rPr>
          <w:lang w:val="ru-RU"/>
        </w:rPr>
        <w:t xml:space="preserve"> </w:t>
      </w:r>
      <w:r>
        <w:rPr>
          <w:lang w:val="ru-RU"/>
        </w:rPr>
        <w:t>блок</w:t>
      </w:r>
      <w:r w:rsidR="001D7E04">
        <w:rPr>
          <w:lang w:val="ru-RU"/>
        </w:rPr>
        <w:t xml:space="preserve"> по желанию разработчика</w:t>
      </w:r>
      <w:ins w:id="963" w:author="Dima" w:date="2014-12-29T19:48:00Z">
        <w:r w:rsidR="00FA7D05">
          <w:rPr>
            <w:lang w:val="ru-RU"/>
          </w:rPr>
          <w:t>:</w:t>
        </w:r>
      </w:ins>
      <w:del w:id="964" w:author="Dima" w:date="2014-12-29T19:48:00Z">
        <w:r w:rsidR="001D7E04" w:rsidDel="00FA7D05">
          <w:rPr>
            <w:lang w:val="ru-RU"/>
          </w:rPr>
          <w:delText>.</w:delText>
        </w:r>
      </w:del>
    </w:p>
    <w:p w:rsidR="001D7E04" w:rsidRPr="009C3248" w:rsidRDefault="001D7E04" w:rsidP="001D7E04">
      <w:pPr>
        <w:pStyle w:val="CodeSnippet"/>
        <w:rPr>
          <w:lang w:val="en-US"/>
        </w:rPr>
      </w:pPr>
      <w:r w:rsidRPr="009C3248">
        <w:rPr>
          <w:lang w:val="en-US"/>
        </w:rPr>
        <w:t>foo ()</w:t>
      </w:r>
    </w:p>
    <w:p w:rsidR="001D7E04" w:rsidRPr="00D91EBC" w:rsidRDefault="001D7E04" w:rsidP="001D7E04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1D7E04" w:rsidRPr="001D7E04" w:rsidRDefault="00552CB5" w:rsidP="001D7E04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1D7E04">
        <w:rPr>
          <w:lang w:val="en-US"/>
        </w:rPr>
        <w:t>// ...</w:t>
      </w:r>
    </w:p>
    <w:p w:rsidR="001D7E04" w:rsidRPr="00D91EBC" w:rsidRDefault="001D7E04" w:rsidP="001D7E04">
      <w:pPr>
        <w:pStyle w:val="CodeSnippet"/>
        <w:rPr>
          <w:lang w:val="en-US"/>
        </w:rPr>
      </w:pPr>
    </w:p>
    <w:p w:rsidR="001D7E04" w:rsidRPr="00D91EBC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 w:rsidRPr="00D91EBC">
        <w:rPr>
          <w:lang w:val="en-US"/>
        </w:rPr>
        <w:t>// nothing to do with exceptions here, just a 'finally' block</w:t>
      </w:r>
    </w:p>
    <w:p w:rsidR="001D7E04" w:rsidRPr="00D91EBC" w:rsidRDefault="001D7E04" w:rsidP="001D7E04">
      <w:pPr>
        <w:pStyle w:val="CodeSnippet"/>
        <w:rPr>
          <w:lang w:val="en-US"/>
        </w:rPr>
      </w:pPr>
    </w:p>
    <w:p w:rsidR="001D7E04" w:rsidRPr="00D91EBC" w:rsidRDefault="001D7E04" w:rsidP="001D7E04">
      <w:pPr>
        <w:pStyle w:val="CodeSnippet"/>
        <w:rPr>
          <w:lang w:val="en-US"/>
        </w:rPr>
      </w:pPr>
      <w:r w:rsidRPr="00D91EBC">
        <w:rPr>
          <w:lang w:val="en-US"/>
        </w:rPr>
        <w:t>finally:</w:t>
      </w:r>
    </w:p>
    <w:p w:rsidR="001D7E04" w:rsidRPr="00D91EBC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 w:rsidRPr="00D91EBC">
        <w:rPr>
          <w:lang w:val="en-US"/>
        </w:rPr>
        <w:t>pr</w:t>
      </w:r>
      <w:r>
        <w:rPr>
          <w:lang w:val="en-US"/>
        </w:rPr>
        <w:t>intf ("foo () finalization\n");</w:t>
      </w:r>
    </w:p>
    <w:p w:rsidR="001D7E04" w:rsidRPr="001D7E04" w:rsidRDefault="001D7E04" w:rsidP="001D7E04">
      <w:pPr>
        <w:pStyle w:val="CodeSnippet"/>
      </w:pPr>
      <w:r w:rsidRPr="001D7E04">
        <w:t>}</w:t>
      </w:r>
    </w:p>
    <w:p w:rsidR="00D43DE5" w:rsidRPr="00FA7D05" w:rsidRDefault="001D7E04" w:rsidP="001D7E04">
      <w:pPr>
        <w:spacing w:before="240"/>
        <w:rPr>
          <w:lang w:val="ru-RU"/>
        </w:rPr>
      </w:pPr>
      <w:r>
        <w:rPr>
          <w:lang w:val="ru-RU"/>
        </w:rPr>
        <w:t xml:space="preserve">Конечно, допускается и более традиционное использование конструкции </w:t>
      </w:r>
      <w:del w:id="965" w:author="Dima" w:date="2014-12-29T19:48:00Z">
        <w:r w:rsidRPr="001D7E04" w:rsidDel="00FA7D05">
          <w:rPr>
            <w:lang w:val="ru-RU"/>
          </w:rPr>
          <w:delText>‘</w:delText>
        </w:r>
        <w:r w:rsidDel="00FA7D05">
          <w:delText>finally</w:delText>
        </w:r>
        <w:r w:rsidRPr="001D7E04" w:rsidDel="00FA7D05">
          <w:rPr>
            <w:lang w:val="ru-RU"/>
          </w:rPr>
          <w:delText xml:space="preserve">’ </w:delText>
        </w:r>
      </w:del>
      <w:ins w:id="966" w:author="Dima" w:date="2014-12-29T19:48:00Z">
        <w:r w:rsidR="00FA7D05">
          <w:t>finally</w:t>
        </w:r>
        <w:r w:rsidR="00FA7D05" w:rsidRPr="001D7E04">
          <w:rPr>
            <w:lang w:val="ru-RU"/>
          </w:rPr>
          <w:t xml:space="preserve"> </w:t>
        </w:r>
      </w:ins>
      <w:r w:rsidR="00D6225F">
        <w:rPr>
          <w:lang w:val="ru-RU"/>
        </w:rPr>
        <w:t>в случаях</w:t>
      </w:r>
      <w:r>
        <w:rPr>
          <w:lang w:val="ru-RU"/>
        </w:rPr>
        <w:t>, когда исключения</w:t>
      </w:r>
      <w:r w:rsidR="00D6225F" w:rsidRPr="00D6225F">
        <w:rPr>
          <w:lang w:val="ru-RU"/>
        </w:rPr>
        <w:t>-</w:t>
      </w:r>
      <w:r w:rsidR="00D6225F">
        <w:rPr>
          <w:lang w:val="ru-RU"/>
        </w:rPr>
        <w:t>таки ожидаются</w:t>
      </w:r>
      <w:del w:id="967" w:author="Dima" w:date="2014-12-29T19:49:00Z">
        <w:r w:rsidDel="00FA7D05">
          <w:rPr>
            <w:lang w:val="ru-RU"/>
          </w:rPr>
          <w:delText>.</w:delText>
        </w:r>
      </w:del>
      <w:ins w:id="968" w:author="Dima" w:date="2014-12-29T19:49:00Z">
        <w:r w:rsidR="00FA7D05">
          <w:rPr>
            <w:lang w:val="ru-RU"/>
          </w:rPr>
          <w:t>:</w:t>
        </w:r>
      </w:ins>
    </w:p>
    <w:p w:rsidR="00D6225F" w:rsidRDefault="00D6225F" w:rsidP="00D6225F">
      <w:pPr>
        <w:pStyle w:val="CodeSnippet"/>
        <w:rPr>
          <w:lang w:val="en-US"/>
        </w:rPr>
      </w:pPr>
      <w:r>
        <w:rPr>
          <w:lang w:val="en-US"/>
        </w:rPr>
        <w:t>f</w:t>
      </w:r>
      <w:r w:rsidRPr="00D91EBC">
        <w:rPr>
          <w:lang w:val="en-US"/>
        </w:rPr>
        <w:t xml:space="preserve">oo </w:t>
      </w:r>
      <w:r>
        <w:rPr>
          <w:lang w:val="en-US"/>
        </w:rPr>
        <w:t>(char const* address)</w:t>
      </w:r>
    </w:p>
    <w:p w:rsidR="00D6225F" w:rsidRPr="00D6225F" w:rsidRDefault="00D6225F" w:rsidP="00D6225F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try</w:t>
      </w: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{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open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address</w:t>
      </w:r>
      <w:r w:rsidR="00D6225F" w:rsidRPr="00D91EBC">
        <w:rPr>
          <w:lang w:val="en-US"/>
        </w:rPr>
        <w:t>);</w:t>
      </w:r>
    </w:p>
    <w:p w:rsidR="00D6225F" w:rsidRPr="00D91EBC" w:rsidRDefault="00D6225F" w:rsidP="00D6225F">
      <w:pPr>
        <w:pStyle w:val="CodeSnippet"/>
        <w:rPr>
          <w:lang w:val="en-US"/>
        </w:rPr>
      </w:pP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1</w:t>
      </w:r>
      <w:r w:rsidR="00D6225F" w:rsidRPr="00D91EBC">
        <w:rPr>
          <w:lang w:val="en-US"/>
        </w:rPr>
        <w:t>);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2</w:t>
      </w:r>
      <w:r w:rsidR="00D6225F" w:rsidRPr="00D91EBC">
        <w:rPr>
          <w:lang w:val="en-US"/>
        </w:rPr>
        <w:t>);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3</w:t>
      </w:r>
      <w:r w:rsidR="00D6225F" w:rsidRPr="00D91EBC">
        <w:rPr>
          <w:lang w:val="en-US"/>
        </w:rPr>
        <w:t>);</w:t>
      </w:r>
    </w:p>
    <w:p w:rsidR="00D6225F" w:rsidRPr="00D91EBC" w:rsidRDefault="00D6225F" w:rsidP="00D6225F">
      <w:pPr>
        <w:pStyle w:val="CodeSnippet"/>
        <w:rPr>
          <w:lang w:val="en-US"/>
        </w:rPr>
      </w:pP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catch:</w:t>
      </w:r>
    </w:p>
    <w:p w:rsidR="00D6225F" w:rsidRPr="00D6225F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addErrorToLog (jnc.getLastError ());</w:t>
      </w:r>
    </w:p>
    <w:p w:rsidR="00D6225F" w:rsidRPr="00D6225F" w:rsidRDefault="00D6225F" w:rsidP="00D6225F">
      <w:pPr>
        <w:pStyle w:val="CodeSnippet"/>
        <w:rPr>
          <w:lang w:val="en-US"/>
        </w:rPr>
      </w:pP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finally:</w:t>
      </w:r>
    </w:p>
    <w:p w:rsidR="00D6225F" w:rsidRPr="00556896" w:rsidRDefault="00AF53FF" w:rsidP="00D6225F">
      <w:pPr>
        <w:pStyle w:val="CodeSnippet"/>
      </w:pPr>
      <w:r>
        <w:rPr>
          <w:lang w:val="en-US"/>
        </w:rPr>
        <w:t xml:space="preserve">        </w:t>
      </w:r>
      <w:r w:rsidR="00D6225F">
        <w:rPr>
          <w:lang w:val="en-US"/>
        </w:rPr>
        <w:t>close</w:t>
      </w:r>
      <w:r w:rsidR="00D6225F" w:rsidRPr="00556896">
        <w:t xml:space="preserve"> ();</w:t>
      </w:r>
    </w:p>
    <w:p w:rsidR="00D6225F" w:rsidRDefault="00552CB5" w:rsidP="00D6225F">
      <w:pPr>
        <w:pStyle w:val="CodeSnippet"/>
      </w:pPr>
      <w:r>
        <w:t xml:space="preserve">    </w:t>
      </w:r>
      <w:r w:rsidR="00D6225F" w:rsidRPr="00D6225F">
        <w:t>}</w:t>
      </w:r>
    </w:p>
    <w:p w:rsidR="00D6225F" w:rsidRDefault="00D6225F" w:rsidP="00D6225F">
      <w:pPr>
        <w:pStyle w:val="CodeSnippet"/>
      </w:pPr>
    </w:p>
    <w:p w:rsidR="00D6225F" w:rsidRPr="00F93F7A" w:rsidRDefault="00552CB5" w:rsidP="00D6225F">
      <w:pPr>
        <w:pStyle w:val="CodeSnippet"/>
      </w:pPr>
      <w:r>
        <w:t xml:space="preserve">    </w:t>
      </w:r>
      <w:r w:rsidR="00D6225F" w:rsidRPr="00F93F7A">
        <w:t>// ...</w:t>
      </w:r>
    </w:p>
    <w:p w:rsidR="00D6225F" w:rsidRPr="00F93F7A" w:rsidRDefault="00D6225F" w:rsidP="00D6225F">
      <w:pPr>
        <w:pStyle w:val="CodeSnippet"/>
      </w:pPr>
      <w:r w:rsidRPr="00F93F7A">
        <w:t>}</w:t>
      </w:r>
    </w:p>
    <w:p w:rsidR="00EF01CF" w:rsidRDefault="00320C21" w:rsidP="00DE7024">
      <w:pPr>
        <w:pStyle w:val="Heading2"/>
        <w:rPr>
          <w:lang w:val="ru-RU"/>
        </w:rPr>
      </w:pPr>
      <w:bookmarkStart w:id="969" w:name="_Toc405907020"/>
      <w:r>
        <w:rPr>
          <w:lang w:val="ru-RU" w:eastAsia="zh-TW"/>
        </w:rPr>
        <w:t>Строковые л</w:t>
      </w:r>
      <w:r w:rsidR="00EF01CF">
        <w:rPr>
          <w:lang w:val="ru-RU" w:eastAsia="zh-TW"/>
        </w:rPr>
        <w:t>итералы</w:t>
      </w:r>
      <w:bookmarkEnd w:id="969"/>
    </w:p>
    <w:p w:rsidR="00320C21" w:rsidRDefault="00320C21" w:rsidP="00F93F7A">
      <w:pPr>
        <w:rPr>
          <w:lang w:val="ru-RU" w:eastAsia="zh-TW"/>
        </w:rPr>
      </w:pPr>
      <w:r>
        <w:rPr>
          <w:lang w:eastAsia="zh-TW"/>
        </w:rPr>
        <w:t>Jancy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предлагает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разработчику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три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вида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 xml:space="preserve">строковых литералов. </w:t>
      </w:r>
    </w:p>
    <w:p w:rsidR="00320C21" w:rsidRPr="00320C21" w:rsidRDefault="00320C21" w:rsidP="00320C21">
      <w:pPr>
        <w:rPr>
          <w:lang w:val="ru-RU" w:eastAsia="zh-TW"/>
        </w:rPr>
      </w:pPr>
      <w:r>
        <w:rPr>
          <w:lang w:val="ru-RU" w:eastAsia="zh-TW"/>
        </w:rPr>
        <w:t>Первый</w:t>
      </w:r>
      <w:r w:rsidRPr="00320C21">
        <w:rPr>
          <w:lang w:val="ru-RU" w:eastAsia="zh-TW"/>
        </w:rPr>
        <w:t xml:space="preserve"> – </w:t>
      </w:r>
      <w:r>
        <w:rPr>
          <w:lang w:val="ru-RU" w:eastAsia="zh-TW"/>
        </w:rPr>
        <w:t>это</w:t>
      </w:r>
      <w:del w:id="970" w:author="Dima" w:date="2014-12-29T19:49:00Z">
        <w:r w:rsidRPr="00320C21" w:rsidDel="002968F1">
          <w:rPr>
            <w:lang w:val="ru-RU" w:eastAsia="zh-TW"/>
          </w:rPr>
          <w:delText xml:space="preserve">, </w:delText>
        </w:r>
        <w:r w:rsidDel="002968F1">
          <w:rPr>
            <w:lang w:val="ru-RU" w:eastAsia="zh-TW"/>
          </w:rPr>
          <w:delText>конечно</w:delText>
        </w:r>
        <w:r w:rsidRPr="00320C21" w:rsidDel="002968F1">
          <w:rPr>
            <w:lang w:val="ru-RU" w:eastAsia="zh-TW"/>
          </w:rPr>
          <w:delText>,</w:delText>
        </w:r>
      </w:del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старый</w:t>
      </w:r>
      <w:r w:rsidR="00285E5E" w:rsidRPr="00320C21">
        <w:rPr>
          <w:lang w:val="ru-RU" w:eastAsia="zh-TW"/>
        </w:rPr>
        <w:t xml:space="preserve"> </w:t>
      </w:r>
      <w:r>
        <w:rPr>
          <w:lang w:val="ru-RU" w:eastAsia="zh-TW"/>
        </w:rPr>
        <w:t>добрый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строковый</w:t>
      </w:r>
      <w:r w:rsidRPr="00320C21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320C21">
        <w:rPr>
          <w:lang w:val="ru-RU" w:eastAsia="zh-TW"/>
        </w:rPr>
        <w:t>-</w:t>
      </w:r>
      <w:r>
        <w:rPr>
          <w:lang w:val="ru-RU" w:eastAsia="zh-TW"/>
        </w:rPr>
        <w:t>литерал</w:t>
      </w:r>
      <w:r w:rsidRPr="00320C21">
        <w:rPr>
          <w:lang w:val="ru-RU" w:eastAsia="zh-TW"/>
        </w:rPr>
        <w:t xml:space="preserve">, </w:t>
      </w:r>
      <w:r>
        <w:rPr>
          <w:lang w:val="ru-RU" w:eastAsia="zh-TW"/>
        </w:rPr>
        <w:t xml:space="preserve">определяющий константный </w:t>
      </w:r>
      <w:del w:id="971" w:author="Dima" w:date="2014-12-29T19:49:00Z">
        <w:r w:rsidDel="002968F1">
          <w:rPr>
            <w:lang w:eastAsia="zh-TW"/>
          </w:rPr>
          <w:delText>char</w:delText>
        </w:r>
        <w:r w:rsidRPr="00320C21" w:rsidDel="002968F1">
          <w:rPr>
            <w:lang w:val="ru-RU" w:eastAsia="zh-TW"/>
          </w:rPr>
          <w:delText>-</w:delText>
        </w:r>
      </w:del>
      <w:r>
        <w:rPr>
          <w:lang w:val="ru-RU" w:eastAsia="zh-TW"/>
        </w:rPr>
        <w:t>массив</w:t>
      </w:r>
      <w:ins w:id="972" w:author="Dima" w:date="2014-12-29T19:49:00Z">
        <w:r w:rsidR="002968F1">
          <w:rPr>
            <w:lang w:val="ru-RU" w:eastAsia="zh-TW"/>
          </w:rPr>
          <w:t xml:space="preserve"> из </w:t>
        </w:r>
        <w:r w:rsidR="002968F1">
          <w:rPr>
            <w:lang w:eastAsia="zh-TW"/>
          </w:rPr>
          <w:t>char</w:t>
        </w:r>
      </w:ins>
      <w:r w:rsidR="00285E5E" w:rsidRPr="00320C21">
        <w:rPr>
          <w:lang w:val="ru-RU" w:eastAsia="zh-TW"/>
        </w:rPr>
        <w:t xml:space="preserve"> </w:t>
      </w:r>
      <w:r>
        <w:rPr>
          <w:lang w:val="ru-RU" w:eastAsia="zh-TW"/>
        </w:rPr>
        <w:t>в статической памяти</w:t>
      </w:r>
      <w:r w:rsidRPr="00320C21">
        <w:rPr>
          <w:lang w:val="ru-RU" w:eastAsia="zh-TW"/>
        </w:rPr>
        <w:t>:</w:t>
      </w:r>
    </w:p>
    <w:p w:rsidR="00F93F7A" w:rsidRPr="009C3248" w:rsidRDefault="00320C21" w:rsidP="00320C21">
      <w:pPr>
        <w:pStyle w:val="CodeSnippet"/>
        <w:rPr>
          <w:lang w:eastAsia="zh-TW"/>
        </w:rPr>
      </w:pPr>
      <w:r w:rsidRPr="00D91EBC">
        <w:rPr>
          <w:lang w:val="en-US" w:eastAsia="zh-TW"/>
        </w:rPr>
        <w:t>char</w:t>
      </w:r>
      <w:r w:rsidRPr="009C3248">
        <w:rPr>
          <w:lang w:eastAsia="zh-TW"/>
        </w:rPr>
        <w:t xml:space="preserve"> </w:t>
      </w:r>
      <w:r w:rsidR="007D529B">
        <w:rPr>
          <w:lang w:eastAsia="zh-TW"/>
        </w:rPr>
        <w:t>s</w:t>
      </w:r>
      <w:r w:rsidRPr="009C3248">
        <w:rPr>
          <w:lang w:eastAsia="zh-TW"/>
        </w:rPr>
        <w:t xml:space="preserve"> [] = "</w:t>
      </w:r>
      <w:r w:rsidRPr="00D91EBC">
        <w:rPr>
          <w:lang w:val="en-US" w:eastAsia="zh-TW"/>
        </w:rPr>
        <w:t>hello</w:t>
      </w:r>
      <w:r w:rsidRPr="009C3248">
        <w:rPr>
          <w:lang w:eastAsia="zh-TW"/>
        </w:rPr>
        <w:t xml:space="preserve"> </w:t>
      </w:r>
      <w:r w:rsidRPr="00D91EBC">
        <w:rPr>
          <w:lang w:val="en-US" w:eastAsia="zh-TW"/>
        </w:rPr>
        <w:t>world</w:t>
      </w:r>
      <w:r w:rsidRPr="009C3248">
        <w:rPr>
          <w:lang w:eastAsia="zh-TW"/>
        </w:rPr>
        <w:t>!";</w:t>
      </w:r>
    </w:p>
    <w:p w:rsidR="00320C21" w:rsidRDefault="00D91EBC" w:rsidP="009673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Второй </w:t>
      </w:r>
      <w:r w:rsidR="009673FC">
        <w:rPr>
          <w:lang w:val="ru-RU" w:eastAsia="zh-TW"/>
        </w:rPr>
        <w:t xml:space="preserve">вид </w:t>
      </w:r>
      <w:r>
        <w:rPr>
          <w:lang w:val="ru-RU" w:eastAsia="zh-TW"/>
        </w:rPr>
        <w:t>– это шестна</w:t>
      </w:r>
      <w:r w:rsidR="006160C7">
        <w:rPr>
          <w:lang w:val="ru-RU" w:eastAsia="zh-TW"/>
        </w:rPr>
        <w:t>д</w:t>
      </w:r>
      <w:r>
        <w:rPr>
          <w:lang w:val="ru-RU" w:eastAsia="zh-TW"/>
        </w:rPr>
        <w:t>цатеричный литерал (</w:t>
      </w:r>
      <w:r>
        <w:rPr>
          <w:lang w:eastAsia="zh-TW"/>
        </w:rPr>
        <w:t>hex</w:t>
      </w:r>
      <w:r w:rsidRPr="00D91EBC">
        <w:rPr>
          <w:lang w:val="ru-RU" w:eastAsia="zh-TW"/>
        </w:rPr>
        <w:t>-</w:t>
      </w:r>
      <w:r>
        <w:rPr>
          <w:lang w:eastAsia="zh-TW"/>
        </w:rPr>
        <w:t>literal</w:t>
      </w:r>
      <w:r w:rsidRPr="00D91EBC">
        <w:rPr>
          <w:lang w:val="ru-RU" w:eastAsia="zh-TW"/>
        </w:rPr>
        <w:t xml:space="preserve">). </w:t>
      </w:r>
      <w:ins w:id="973" w:author="Dima" w:date="2014-12-29T19:49:00Z">
        <w:r w:rsidR="002968F1">
          <w:rPr>
            <w:lang w:val="ru-RU" w:eastAsia="zh-TW"/>
          </w:rPr>
          <w:t xml:space="preserve">Он </w:t>
        </w:r>
      </w:ins>
      <w:ins w:id="974" w:author="Vladimir" w:date="2014-12-31T17:44:00Z">
        <w:r w:rsidR="001D3B9E">
          <w:rPr>
            <w:lang w:val="ru-RU" w:eastAsia="zh-TW"/>
          </w:rPr>
          <w:t>п</w:t>
        </w:r>
      </w:ins>
      <w:del w:id="975" w:author="Dima" w:date="2014-12-29T19:49:00Z">
        <w:r w:rsidDel="002968F1">
          <w:rPr>
            <w:lang w:val="ru-RU" w:eastAsia="zh-TW"/>
          </w:rPr>
          <w:delText>П</w:delText>
        </w:r>
      </w:del>
      <w:r>
        <w:rPr>
          <w:lang w:val="ru-RU" w:eastAsia="zh-TW"/>
        </w:rPr>
        <w:t xml:space="preserve">редназначен для </w:t>
      </w:r>
      <w:r w:rsidR="009673FC">
        <w:rPr>
          <w:lang w:val="ru-RU" w:eastAsia="zh-TW"/>
        </w:rPr>
        <w:t>удобства при определении</w:t>
      </w:r>
      <w:r>
        <w:rPr>
          <w:lang w:val="ru-RU" w:eastAsia="zh-TW"/>
        </w:rPr>
        <w:t xml:space="preserve"> </w:t>
      </w:r>
      <w:r w:rsidR="009673FC">
        <w:rPr>
          <w:lang w:val="ru-RU" w:eastAsia="zh-TW"/>
        </w:rPr>
        <w:t>жестко прописанных (</w:t>
      </w:r>
      <w:r w:rsidR="009673FC">
        <w:rPr>
          <w:lang w:eastAsia="zh-TW"/>
        </w:rPr>
        <w:t>hardcoded</w:t>
      </w:r>
      <w:r w:rsidR="009673FC" w:rsidRPr="009673FC">
        <w:rPr>
          <w:lang w:val="ru-RU" w:eastAsia="zh-TW"/>
        </w:rPr>
        <w:t xml:space="preserve">) </w:t>
      </w:r>
      <w:r w:rsidR="009673FC">
        <w:rPr>
          <w:lang w:val="ru-RU" w:eastAsia="zh-TW"/>
        </w:rPr>
        <w:t xml:space="preserve">блоков </w:t>
      </w:r>
      <w:r>
        <w:rPr>
          <w:lang w:val="ru-RU" w:eastAsia="zh-TW"/>
        </w:rPr>
        <w:t xml:space="preserve">константных </w:t>
      </w:r>
      <w:r w:rsidR="009673FC">
        <w:rPr>
          <w:lang w:val="ru-RU" w:eastAsia="zh-TW"/>
        </w:rPr>
        <w:t>бинарных данных. Реалистичными примерами ситуаций, когда это может понадобиться, могут быть иконки, курсоры, публичные ключи и другие ресурсы.</w:t>
      </w:r>
    </w:p>
    <w:p w:rsidR="009673FC" w:rsidRDefault="009673FC" w:rsidP="009673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Разумеется, в </w:t>
      </w:r>
      <w:r>
        <w:rPr>
          <w:lang w:eastAsia="zh-TW"/>
        </w:rPr>
        <w:t>C</w:t>
      </w:r>
      <w:r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>++</w:t>
      </w:r>
      <w:r w:rsidRPr="009673FC">
        <w:rPr>
          <w:lang w:val="ru-RU" w:eastAsia="zh-TW"/>
        </w:rPr>
        <w:t xml:space="preserve"> </w:t>
      </w:r>
      <w:r>
        <w:rPr>
          <w:lang w:val="ru-RU" w:eastAsia="zh-TW"/>
        </w:rPr>
        <w:t>для подобных целей можно использовать констант</w:t>
      </w:r>
      <w:r w:rsidR="006160C7">
        <w:rPr>
          <w:lang w:val="ru-RU" w:eastAsia="zh-TW"/>
        </w:rPr>
        <w:t>н</w:t>
      </w:r>
      <w:r>
        <w:rPr>
          <w:lang w:val="ru-RU" w:eastAsia="zh-TW"/>
        </w:rPr>
        <w:t xml:space="preserve">ые массивы байтов со статической инициализацией, однако </w:t>
      </w:r>
      <w:r>
        <w:rPr>
          <w:lang w:eastAsia="zh-TW"/>
        </w:rPr>
        <w:t>hex</w:t>
      </w:r>
      <w:r w:rsidRPr="009673FC">
        <w:rPr>
          <w:lang w:val="ru-RU" w:eastAsia="zh-TW"/>
        </w:rPr>
        <w:t>-</w:t>
      </w:r>
      <w:r>
        <w:rPr>
          <w:lang w:val="ru-RU" w:eastAsia="zh-TW"/>
        </w:rPr>
        <w:t xml:space="preserve">литералы </w:t>
      </w:r>
      <w:r>
        <w:rPr>
          <w:lang w:eastAsia="zh-TW"/>
        </w:rPr>
        <w:t>Jancy</w:t>
      </w:r>
      <w:r w:rsidRPr="009673FC">
        <w:rPr>
          <w:lang w:val="ru-RU" w:eastAsia="zh-TW"/>
        </w:rPr>
        <w:t xml:space="preserve"> </w:t>
      </w:r>
      <w:r>
        <w:rPr>
          <w:lang w:val="ru-RU" w:eastAsia="zh-TW"/>
        </w:rPr>
        <w:t xml:space="preserve">значительно компактнее и нагляднее: </w:t>
      </w:r>
    </w:p>
    <w:p w:rsidR="009673FC" w:rsidRDefault="009673FC" w:rsidP="009673FC">
      <w:pPr>
        <w:pStyle w:val="CodeSnippet"/>
        <w:rPr>
          <w:lang w:val="en-US" w:eastAsia="zh-TW"/>
        </w:rPr>
      </w:pPr>
      <w:r w:rsidRPr="00320C21">
        <w:rPr>
          <w:lang w:val="en-US" w:eastAsia="zh-TW"/>
        </w:rPr>
        <w:t>char</w:t>
      </w:r>
      <w:r w:rsidRPr="009673FC">
        <w:rPr>
          <w:lang w:val="en-US" w:eastAsia="zh-TW"/>
        </w:rPr>
        <w:t xml:space="preserve"> </w:t>
      </w:r>
      <w:r w:rsidR="007D529B">
        <w:rPr>
          <w:lang w:val="en-US" w:eastAsia="zh-TW"/>
        </w:rPr>
        <w:t>s1</w:t>
      </w:r>
      <w:r w:rsidRPr="009673FC">
        <w:rPr>
          <w:lang w:val="en-US" w:eastAsia="zh-TW"/>
        </w:rPr>
        <w:t xml:space="preserve"> [] = 0</w:t>
      </w:r>
      <w:r>
        <w:rPr>
          <w:lang w:val="en-US" w:eastAsia="zh-TW"/>
        </w:rPr>
        <w:t>x</w:t>
      </w:r>
      <w:r w:rsidRPr="009673FC">
        <w:rPr>
          <w:lang w:val="en-US" w:eastAsia="zh-TW"/>
        </w:rPr>
        <w:t>"61 62 63 20 64 65 66 00";</w:t>
      </w:r>
    </w:p>
    <w:p w:rsidR="009673FC" w:rsidRPr="00320C21" w:rsidRDefault="009673FC" w:rsidP="009673FC">
      <w:pPr>
        <w:pStyle w:val="CodeSnippet"/>
        <w:rPr>
          <w:lang w:val="en-US" w:eastAsia="zh-TW"/>
        </w:rPr>
      </w:pPr>
      <w:r w:rsidRPr="00320C21">
        <w:rPr>
          <w:lang w:val="en-US" w:eastAsia="zh-TW"/>
        </w:rPr>
        <w:t xml:space="preserve">char </w:t>
      </w:r>
      <w:r w:rsidR="007D529B">
        <w:rPr>
          <w:lang w:val="en-US" w:eastAsia="zh-TW"/>
        </w:rPr>
        <w:t>s2</w:t>
      </w:r>
      <w:r w:rsidRPr="00320C21">
        <w:rPr>
          <w:lang w:val="en-US" w:eastAsia="zh-TW"/>
        </w:rPr>
        <w:t xml:space="preserve"> [] = { 0x61, 0x62, 0x63, 0x20, 0x64, 0x65, 0x66, 0x00  }</w:t>
      </w:r>
      <w:r>
        <w:rPr>
          <w:lang w:val="en-US" w:eastAsia="zh-TW"/>
        </w:rPr>
        <w:t>;</w:t>
      </w:r>
    </w:p>
    <w:p w:rsidR="007D529B" w:rsidRPr="007D529B" w:rsidRDefault="007D529B" w:rsidP="007D529B">
      <w:pPr>
        <w:spacing w:before="240"/>
        <w:rPr>
          <w:lang w:val="ru-RU" w:eastAsia="zh-TW"/>
        </w:rPr>
      </w:pPr>
      <w:r>
        <w:rPr>
          <w:lang w:val="ru-RU" w:eastAsia="zh-TW"/>
        </w:rPr>
        <w:t>При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задании</w:t>
      </w:r>
      <w:r w:rsidRPr="007D529B">
        <w:rPr>
          <w:lang w:val="ru-RU" w:eastAsia="zh-TW"/>
        </w:rPr>
        <w:t xml:space="preserve"> </w:t>
      </w:r>
      <w:r>
        <w:rPr>
          <w:lang w:eastAsia="zh-TW"/>
        </w:rPr>
        <w:t>hex</w:t>
      </w:r>
      <w:r w:rsidRPr="007D529B">
        <w:rPr>
          <w:lang w:val="ru-RU" w:eastAsia="zh-TW"/>
        </w:rPr>
        <w:t>-</w:t>
      </w:r>
      <w:r>
        <w:rPr>
          <w:lang w:val="ru-RU" w:eastAsia="zh-TW"/>
        </w:rPr>
        <w:t>литерала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можно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использовать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как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заглавные</w:t>
      </w:r>
      <w:r w:rsidRPr="007D529B">
        <w:rPr>
          <w:lang w:val="ru-RU" w:eastAsia="zh-TW"/>
        </w:rPr>
        <w:t xml:space="preserve">, </w:t>
      </w:r>
      <w:r>
        <w:rPr>
          <w:lang w:val="ru-RU" w:eastAsia="zh-TW"/>
        </w:rPr>
        <w:t>так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и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строчные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буквы</w:t>
      </w:r>
      <w:r w:rsidRPr="007D529B">
        <w:rPr>
          <w:lang w:val="ru-RU" w:eastAsia="zh-TW"/>
        </w:rPr>
        <w:t xml:space="preserve">, </w:t>
      </w:r>
      <w:r>
        <w:rPr>
          <w:lang w:val="ru-RU" w:eastAsia="zh-TW"/>
        </w:rPr>
        <w:t>а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также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по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желанию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расставлять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пробелы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между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байтами</w:t>
      </w:r>
      <w:del w:id="976" w:author="Dima" w:date="2014-12-29T19:50:00Z">
        <w:r w:rsidDel="002968F1">
          <w:rPr>
            <w:lang w:val="ru-RU" w:eastAsia="zh-TW"/>
          </w:rPr>
          <w:delText xml:space="preserve"> </w:delText>
        </w:r>
      </w:del>
      <w:ins w:id="977" w:author="Dima" w:date="2014-12-29T19:50:00Z">
        <w:r w:rsidR="002968F1">
          <w:rPr>
            <w:lang w:val="ru-RU" w:eastAsia="zh-TW"/>
          </w:rPr>
          <w:t xml:space="preserve"> </w:t>
        </w:r>
      </w:ins>
      <w:del w:id="978" w:author="Dima" w:date="2014-12-29T19:50:00Z">
        <w:r w:rsidDel="002968F1">
          <w:rPr>
            <w:lang w:val="ru-RU" w:eastAsia="zh-TW"/>
          </w:rPr>
          <w:delText>(</w:delText>
        </w:r>
      </w:del>
      <w:r>
        <w:rPr>
          <w:lang w:val="ru-RU" w:eastAsia="zh-TW"/>
        </w:rPr>
        <w:t>или не использовать пробелы вообще</w:t>
      </w:r>
      <w:del w:id="979" w:author="Dima" w:date="2014-12-29T19:50:00Z">
        <w:r w:rsidDel="002968F1">
          <w:rPr>
            <w:lang w:val="ru-RU" w:eastAsia="zh-TW"/>
          </w:rPr>
          <w:delText>).</w:delText>
        </w:r>
      </w:del>
      <w:ins w:id="980" w:author="Dima" w:date="2014-12-29T19:50:00Z">
        <w:r w:rsidR="002968F1">
          <w:rPr>
            <w:lang w:val="ru-RU" w:eastAsia="zh-TW"/>
          </w:rPr>
          <w:t>:</w:t>
        </w:r>
      </w:ins>
    </w:p>
    <w:p w:rsidR="007D529B" w:rsidRPr="007D529B" w:rsidRDefault="007D529B" w:rsidP="007D529B">
      <w:pPr>
        <w:pStyle w:val="CodeSnippet"/>
        <w:rPr>
          <w:lang w:val="en-US" w:eastAsia="zh-TW"/>
        </w:rPr>
      </w:pPr>
      <w:r w:rsidRPr="007D529B">
        <w:rPr>
          <w:lang w:val="en-US" w:eastAsia="zh-TW"/>
        </w:rPr>
        <w:lastRenderedPageBreak/>
        <w:t xml:space="preserve">char </w:t>
      </w:r>
      <w:r>
        <w:rPr>
          <w:lang w:val="en-US" w:eastAsia="zh-TW"/>
        </w:rPr>
        <w:t>s</w:t>
      </w:r>
      <w:r w:rsidRPr="007D529B">
        <w:rPr>
          <w:lang w:val="en-US" w:eastAsia="zh-TW"/>
        </w:rPr>
        <w:t xml:space="preserve"> [] = 0x"696a 6b6c 6D6E 6F70 0000";</w:t>
      </w:r>
    </w:p>
    <w:p w:rsidR="00630302" w:rsidRPr="00630302" w:rsidRDefault="001D3B9E" w:rsidP="00630302">
      <w:pPr>
        <w:spacing w:before="240"/>
        <w:rPr>
          <w:lang w:val="ru-RU" w:eastAsia="zh-TW"/>
        </w:rPr>
      </w:pPr>
      <w:ins w:id="981" w:author="Vladimir" w:date="2014-12-31T17:47:00Z">
        <w:r>
          <w:rPr>
            <w:lang w:eastAsia="zh-TW"/>
          </w:rPr>
          <w:t>H</w:t>
        </w:r>
      </w:ins>
      <w:del w:id="982" w:author="Vladimir" w:date="2014-12-31T17:45:00Z">
        <w:r w:rsidR="00630302" w:rsidDel="001D3B9E">
          <w:rPr>
            <w:lang w:eastAsia="zh-TW"/>
          </w:rPr>
          <w:delText>H</w:delText>
        </w:r>
      </w:del>
      <w:r w:rsidR="00630302">
        <w:rPr>
          <w:lang w:eastAsia="zh-TW"/>
        </w:rPr>
        <w:t>ex</w:t>
      </w:r>
      <w:r w:rsidR="00630302" w:rsidRPr="00630302">
        <w:rPr>
          <w:lang w:val="ru-RU" w:eastAsia="zh-TW"/>
        </w:rPr>
        <w:t>-</w:t>
      </w:r>
      <w:r w:rsidR="00630302">
        <w:rPr>
          <w:lang w:val="ru-RU" w:eastAsia="zh-TW"/>
        </w:rPr>
        <w:t>литерал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определя</w:t>
      </w:r>
      <w:ins w:id="983" w:author="Vladimir" w:date="2014-12-31T17:48:00Z">
        <w:r>
          <w:rPr>
            <w:lang w:val="ru-RU" w:eastAsia="zh-TW"/>
          </w:rPr>
          <w:t>е</w:t>
        </w:r>
      </w:ins>
      <w:del w:id="984" w:author="Vladimir" w:date="2014-12-31T17:47:00Z">
        <w:r w:rsidR="00630302" w:rsidDel="001D3B9E">
          <w:rPr>
            <w:lang w:val="ru-RU" w:eastAsia="zh-TW"/>
          </w:rPr>
          <w:delText>е</w:delText>
        </w:r>
      </w:del>
      <w:r w:rsidR="00630302">
        <w:rPr>
          <w:lang w:val="ru-RU" w:eastAsia="zh-TW"/>
        </w:rPr>
        <w:t>т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статически</w:t>
      </w:r>
      <w:ins w:id="985" w:author="Vladimir" w:date="2014-12-31T17:47:00Z">
        <w:r>
          <w:rPr>
            <w:lang w:val="ru-RU" w:eastAsia="zh-TW"/>
          </w:rPr>
          <w:t>й</w:t>
        </w:r>
      </w:ins>
      <w:del w:id="986" w:author="Vladimir" w:date="2014-12-31T17:47:00Z">
        <w:r w:rsidR="00630302" w:rsidDel="001D3B9E">
          <w:rPr>
            <w:lang w:val="ru-RU" w:eastAsia="zh-TW"/>
          </w:rPr>
          <w:delText>й</w:delText>
        </w:r>
      </w:del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константны</w:t>
      </w:r>
      <w:ins w:id="987" w:author="Vladimir" w:date="2014-12-31T17:47:00Z">
        <w:r>
          <w:rPr>
            <w:lang w:val="ru-RU" w:eastAsia="zh-TW"/>
          </w:rPr>
          <w:t>й</w:t>
        </w:r>
      </w:ins>
      <w:del w:id="988" w:author="Vladimir" w:date="2014-12-31T17:47:00Z">
        <w:r w:rsidR="00630302" w:rsidDel="001D3B9E">
          <w:rPr>
            <w:lang w:val="ru-RU" w:eastAsia="zh-TW"/>
          </w:rPr>
          <w:delText>й</w:delText>
        </w:r>
      </w:del>
      <w:r w:rsidR="00630302" w:rsidRPr="00630302">
        <w:rPr>
          <w:lang w:val="ru-RU" w:eastAsia="zh-TW"/>
        </w:rPr>
        <w:t xml:space="preserve"> </w:t>
      </w:r>
      <w:del w:id="989" w:author="Dima" w:date="2014-12-29T19:51:00Z">
        <w:r w:rsidR="00630302" w:rsidDel="002968F1">
          <w:rPr>
            <w:lang w:eastAsia="zh-TW"/>
          </w:rPr>
          <w:delText>char</w:delText>
        </w:r>
        <w:r w:rsidR="00630302" w:rsidRPr="00630302" w:rsidDel="002968F1">
          <w:rPr>
            <w:lang w:val="ru-RU" w:eastAsia="zh-TW"/>
          </w:rPr>
          <w:delText>-</w:delText>
        </w:r>
      </w:del>
      <w:r w:rsidR="00630302">
        <w:rPr>
          <w:lang w:val="ru-RU" w:eastAsia="zh-TW"/>
        </w:rPr>
        <w:t>массив</w:t>
      </w:r>
      <w:ins w:id="990" w:author="Vladimir" w:date="2014-12-31T17:47:00Z">
        <w:r>
          <w:rPr>
            <w:lang w:val="ru-RU" w:eastAsia="zh-TW"/>
          </w:rPr>
          <w:t>ы</w:t>
        </w:r>
      </w:ins>
      <w:ins w:id="991" w:author="Dima" w:date="2014-12-29T19:51:00Z">
        <w:r w:rsidR="002968F1">
          <w:rPr>
            <w:lang w:val="ru-RU" w:eastAsia="zh-TW"/>
          </w:rPr>
          <w:t xml:space="preserve"> из </w:t>
        </w:r>
        <w:r w:rsidR="002968F1">
          <w:rPr>
            <w:lang w:eastAsia="zh-TW"/>
          </w:rPr>
          <w:t>char</w:t>
        </w:r>
      </w:ins>
      <w:ins w:id="992" w:author="Vladimir" w:date="2014-12-31T17:47:00Z">
        <w:r>
          <w:rPr>
            <w:lang w:val="ru-RU" w:eastAsia="zh-TW"/>
          </w:rPr>
          <w:t>. Д</w:t>
        </w:r>
      </w:ins>
      <w:ins w:id="993" w:author="Dima" w:date="2014-12-29T19:51:00Z">
        <w:del w:id="994" w:author="Vladimir" w:date="2014-12-31T17:47:00Z">
          <w:r w:rsidR="002968F1" w:rsidDel="001D3B9E">
            <w:rPr>
              <w:lang w:val="ru-RU" w:eastAsia="zh-TW"/>
            </w:rPr>
            <w:delText>.</w:delText>
          </w:r>
        </w:del>
      </w:ins>
      <w:del w:id="995" w:author="Vladimir" w:date="2014-12-31T17:44:00Z">
        <w:r w:rsidR="00630302" w:rsidRPr="00630302" w:rsidDel="001D3B9E">
          <w:rPr>
            <w:lang w:val="ru-RU" w:eastAsia="zh-TW"/>
          </w:rPr>
          <w:delText>,</w:delText>
        </w:r>
      </w:del>
      <w:del w:id="996" w:author="Vladimir" w:date="2014-12-31T17:47:00Z">
        <w:r w:rsidR="007D529B" w:rsidRPr="007D529B" w:rsidDel="001D3B9E">
          <w:rPr>
            <w:lang w:val="ru-RU" w:eastAsia="zh-TW"/>
          </w:rPr>
          <w:delText xml:space="preserve"> </w:delText>
        </w:r>
        <w:r w:rsidR="00565A7D" w:rsidDel="001D3B9E">
          <w:rPr>
            <w:lang w:val="ru-RU" w:eastAsia="zh-TW"/>
          </w:rPr>
          <w:delText>и, так же, к</w:delText>
        </w:r>
      </w:del>
      <w:ins w:id="997" w:author="Dima" w:date="2014-12-29T19:51:00Z">
        <w:del w:id="998" w:author="Vladimir" w:date="2014-12-31T17:47:00Z">
          <w:r w:rsidR="002968F1" w:rsidDel="001D3B9E">
            <w:rPr>
              <w:lang w:val="ru-RU" w:eastAsia="zh-TW"/>
            </w:rPr>
            <w:delText>К</w:delText>
          </w:r>
        </w:del>
      </w:ins>
      <w:del w:id="999" w:author="Vladimir" w:date="2014-12-31T17:47:00Z">
        <w:r w:rsidR="00565A7D" w:rsidDel="001D3B9E">
          <w:rPr>
            <w:lang w:val="ru-RU" w:eastAsia="zh-TW"/>
          </w:rPr>
          <w:delText xml:space="preserve">ак и </w:delText>
        </w:r>
      </w:del>
      <w:ins w:id="1000" w:author="Dima" w:date="2014-12-29T19:51:00Z">
        <w:del w:id="1001" w:author="Vladimir" w:date="2014-12-31T17:47:00Z">
          <w:r w:rsidR="002968F1" w:rsidDel="001D3B9E">
            <w:rPr>
              <w:lang w:val="ru-RU" w:eastAsia="zh-TW"/>
            </w:rPr>
            <w:delText xml:space="preserve">в </w:delText>
          </w:r>
        </w:del>
      </w:ins>
      <w:del w:id="1002" w:author="Vladimir" w:date="2014-12-31T17:47:00Z">
        <w:r w:rsidR="00565A7D" w:rsidDel="001D3B9E">
          <w:rPr>
            <w:lang w:eastAsia="zh-TW"/>
          </w:rPr>
          <w:delText>C</w:delText>
        </w:r>
        <w:r w:rsidR="00565A7D" w:rsidRPr="00565A7D" w:rsidDel="001D3B9E">
          <w:rPr>
            <w:lang w:val="ru-RU" w:eastAsia="zh-TW"/>
          </w:rPr>
          <w:delText>-</w:delText>
        </w:r>
        <w:r w:rsidR="00565A7D" w:rsidDel="001D3B9E">
          <w:rPr>
            <w:lang w:val="ru-RU" w:eastAsia="zh-TW"/>
          </w:rPr>
          <w:delText>литералы, д</w:delText>
        </w:r>
      </w:del>
      <w:r w:rsidR="00565A7D">
        <w:rPr>
          <w:lang w:val="ru-RU" w:eastAsia="zh-TW"/>
        </w:rPr>
        <w:t>опускается написание нескольких литералов подряд для получения «склеенного» массива. В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отличие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от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eastAsia="zh-TW"/>
        </w:rPr>
        <w:t>C</w:t>
      </w:r>
      <w:ins w:id="1003" w:author="Vladimir" w:date="2014-12-31T17:46:00Z">
        <w:r>
          <w:rPr>
            <w:lang w:val="ru-RU" w:eastAsia="zh-TW"/>
          </w:rPr>
          <w:t>-литералов</w:t>
        </w:r>
      </w:ins>
      <w:del w:id="1004" w:author="Dima" w:date="2014-12-29T19:51:00Z">
        <w:r w:rsidR="00630302" w:rsidRPr="00630302" w:rsidDel="002968F1">
          <w:rPr>
            <w:lang w:val="ru-RU" w:eastAsia="zh-TW"/>
          </w:rPr>
          <w:delText>-</w:delText>
        </w:r>
        <w:r w:rsidR="00565A7D" w:rsidDel="002968F1">
          <w:rPr>
            <w:lang w:val="ru-RU" w:eastAsia="zh-TW"/>
          </w:rPr>
          <w:delText>литералов, однако</w:delText>
        </w:r>
      </w:del>
      <w:r w:rsidR="00565A7D">
        <w:rPr>
          <w:lang w:val="ru-RU" w:eastAsia="zh-TW"/>
        </w:rPr>
        <w:t>,</w:t>
      </w:r>
      <w:r w:rsidR="00565A7D" w:rsidRPr="00565A7D">
        <w:rPr>
          <w:lang w:val="ru-RU" w:eastAsia="zh-TW"/>
        </w:rPr>
        <w:t xml:space="preserve"> </w:t>
      </w:r>
      <w:r w:rsidR="00565A7D">
        <w:rPr>
          <w:lang w:eastAsia="zh-TW"/>
        </w:rPr>
        <w:t>hex</w:t>
      </w:r>
      <w:r w:rsidR="00565A7D" w:rsidRPr="00565A7D">
        <w:rPr>
          <w:lang w:val="ru-RU" w:eastAsia="zh-TW"/>
        </w:rPr>
        <w:t>-</w:t>
      </w:r>
      <w:r w:rsidR="00565A7D">
        <w:rPr>
          <w:lang w:val="ru-RU" w:eastAsia="zh-TW"/>
        </w:rPr>
        <w:t xml:space="preserve">литералы </w:t>
      </w:r>
      <w:r w:rsidR="00630302">
        <w:rPr>
          <w:lang w:val="ru-RU" w:eastAsia="zh-TW"/>
        </w:rPr>
        <w:t>не</w:t>
      </w:r>
      <w:r w:rsidR="00630302" w:rsidRPr="00630302">
        <w:rPr>
          <w:lang w:val="ru-RU" w:eastAsia="zh-TW"/>
        </w:rPr>
        <w:t xml:space="preserve"> </w:t>
      </w:r>
      <w:r w:rsidR="00565A7D">
        <w:rPr>
          <w:lang w:val="ru-RU" w:eastAsia="zh-TW"/>
        </w:rPr>
        <w:t>завершаю</w:t>
      </w:r>
      <w:r w:rsidR="00630302">
        <w:rPr>
          <w:lang w:val="ru-RU" w:eastAsia="zh-TW"/>
        </w:rPr>
        <w:t>т</w:t>
      </w:r>
      <w:r w:rsidR="00565A7D">
        <w:rPr>
          <w:lang w:val="ru-RU" w:eastAsia="zh-TW"/>
        </w:rPr>
        <w:t>ся</w:t>
      </w:r>
      <w:r w:rsidR="00630302" w:rsidRPr="00630302">
        <w:rPr>
          <w:lang w:val="ru-RU" w:eastAsia="zh-TW"/>
        </w:rPr>
        <w:t xml:space="preserve"> </w:t>
      </w:r>
      <w:del w:id="1005" w:author="Dima" w:date="2014-12-29T19:51:00Z">
        <w:r w:rsidR="00630302" w:rsidDel="002968F1">
          <w:rPr>
            <w:lang w:val="ru-RU" w:eastAsia="zh-TW"/>
          </w:rPr>
          <w:delText>неявно</w:delText>
        </w:r>
        <w:r w:rsidR="00630302" w:rsidRPr="00630302" w:rsidDel="002968F1">
          <w:rPr>
            <w:lang w:val="ru-RU" w:eastAsia="zh-TW"/>
          </w:rPr>
          <w:delText xml:space="preserve"> </w:delText>
        </w:r>
      </w:del>
      <w:ins w:id="1006" w:author="Dima" w:date="2014-12-29T19:51:00Z">
        <w:r w:rsidR="002968F1">
          <w:rPr>
            <w:lang w:val="ru-RU" w:eastAsia="zh-TW"/>
          </w:rPr>
          <w:t>неявным</w:t>
        </w:r>
        <w:r w:rsidR="002968F1" w:rsidRPr="00630302">
          <w:rPr>
            <w:lang w:val="ru-RU" w:eastAsia="zh-TW"/>
          </w:rPr>
          <w:t xml:space="preserve"> </w:t>
        </w:r>
      </w:ins>
      <w:r w:rsidR="00630302">
        <w:rPr>
          <w:lang w:val="ru-RU" w:eastAsia="zh-TW"/>
        </w:rPr>
        <w:t>нулевым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байтом</w:t>
      </w:r>
      <w:ins w:id="1007" w:author="Vladimir" w:date="2014-12-31T17:47:00Z">
        <w:r>
          <w:rPr>
            <w:lang w:val="ru-RU" w:eastAsia="zh-TW"/>
          </w:rPr>
          <w:t xml:space="preserve">, и </w:t>
        </w:r>
      </w:ins>
      <w:del w:id="1008" w:author="Vladimir" w:date="2014-12-31T17:48:00Z">
        <w:r w:rsidR="00630302" w:rsidRPr="00630302" w:rsidDel="001D3B9E">
          <w:rPr>
            <w:lang w:val="ru-RU" w:eastAsia="zh-TW"/>
          </w:rPr>
          <w:delText>.</w:delText>
        </w:r>
        <w:r w:rsidR="00630302" w:rsidDel="001D3B9E">
          <w:rPr>
            <w:lang w:val="ru-RU" w:eastAsia="zh-TW"/>
          </w:rPr>
          <w:delText xml:space="preserve">  </w:delText>
        </w:r>
      </w:del>
      <w:ins w:id="1009" w:author="Vladimir" w:date="2014-12-31T17:48:00Z">
        <w:r>
          <w:rPr>
            <w:lang w:val="ru-RU" w:eastAsia="zh-TW"/>
          </w:rPr>
          <w:t>это</w:t>
        </w:r>
      </w:ins>
      <w:del w:id="1010" w:author="Vladimir" w:date="2014-12-31T17:48:00Z">
        <w:r w:rsidR="00630302" w:rsidDel="001D3B9E">
          <w:rPr>
            <w:lang w:val="ru-RU" w:eastAsia="zh-TW"/>
          </w:rPr>
          <w:delText>Последний</w:delText>
        </w:r>
        <w:r w:rsidR="00630302" w:rsidRPr="00630302" w:rsidDel="001D3B9E">
          <w:rPr>
            <w:lang w:val="ru-RU" w:eastAsia="zh-TW"/>
          </w:rPr>
          <w:delText xml:space="preserve"> </w:delText>
        </w:r>
        <w:r w:rsidR="00630302" w:rsidDel="001D3B9E">
          <w:rPr>
            <w:lang w:val="ru-RU" w:eastAsia="zh-TW"/>
          </w:rPr>
          <w:delText>факт</w:delText>
        </w:r>
      </w:del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можно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использовать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для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удаления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завершающего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нулевого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байта</w:t>
      </w:r>
      <w:ins w:id="1011" w:author="Vladimir" w:date="2014-12-31T17:48:00Z">
        <w:r>
          <w:rPr>
            <w:lang w:val="ru-RU" w:eastAsia="zh-TW"/>
          </w:rPr>
          <w:t xml:space="preserve"> из </w:t>
        </w:r>
        <w:r>
          <w:rPr>
            <w:lang w:eastAsia="zh-TW"/>
          </w:rPr>
          <w:t>C</w:t>
        </w:r>
        <w:r w:rsidRPr="001D3B9E">
          <w:rPr>
            <w:lang w:val="ru-RU" w:eastAsia="zh-TW"/>
            <w:rPrChange w:id="1012" w:author="Vladimir" w:date="2014-12-31T17:48:00Z">
              <w:rPr>
                <w:lang w:eastAsia="zh-TW"/>
              </w:rPr>
            </w:rPrChange>
          </w:rPr>
          <w:t>-</w:t>
        </w:r>
        <w:r>
          <w:rPr>
            <w:lang w:val="ru-RU" w:eastAsia="zh-TW"/>
          </w:rPr>
          <w:t>литерала</w:t>
        </w:r>
      </w:ins>
      <w:del w:id="1013" w:author="Dima" w:date="2014-12-29T19:52:00Z">
        <w:r w:rsidR="00630302" w:rsidRPr="00630302" w:rsidDel="002968F1">
          <w:rPr>
            <w:lang w:val="ru-RU" w:eastAsia="zh-TW"/>
          </w:rPr>
          <w:delText xml:space="preserve"> </w:delText>
        </w:r>
        <w:r w:rsidR="00630302" w:rsidDel="002968F1">
          <w:rPr>
            <w:lang w:val="ru-RU" w:eastAsia="zh-TW"/>
          </w:rPr>
          <w:delText>из</w:delText>
        </w:r>
        <w:r w:rsidR="00630302" w:rsidRPr="00630302" w:rsidDel="002968F1">
          <w:rPr>
            <w:lang w:val="ru-RU" w:eastAsia="zh-TW"/>
          </w:rPr>
          <w:delText xml:space="preserve"> </w:delText>
        </w:r>
        <w:r w:rsidR="00630302" w:rsidDel="002968F1">
          <w:rPr>
            <w:lang w:eastAsia="zh-TW"/>
          </w:rPr>
          <w:delText>C</w:delText>
        </w:r>
        <w:r w:rsidR="00630302" w:rsidRPr="00630302" w:rsidDel="002968F1">
          <w:rPr>
            <w:lang w:val="ru-RU" w:eastAsia="zh-TW"/>
          </w:rPr>
          <w:delText>-</w:delText>
        </w:r>
        <w:r w:rsidR="00630302" w:rsidDel="002968F1">
          <w:rPr>
            <w:lang w:val="ru-RU" w:eastAsia="zh-TW"/>
          </w:rPr>
          <w:delText>литералов</w:delText>
        </w:r>
      </w:del>
      <w:r w:rsidR="00630302" w:rsidRPr="00630302">
        <w:rPr>
          <w:lang w:val="ru-RU" w:eastAsia="zh-TW"/>
        </w:rPr>
        <w:t>:</w:t>
      </w:r>
    </w:p>
    <w:p w:rsidR="00630302" w:rsidRPr="00CA3FB3" w:rsidRDefault="00630302" w:rsidP="00630302">
      <w:pPr>
        <w:pStyle w:val="CodeSnippet"/>
        <w:rPr>
          <w:lang w:val="en-US" w:eastAsia="zh-TW"/>
        </w:rPr>
      </w:pPr>
      <w:r w:rsidRPr="007D529B">
        <w:rPr>
          <w:lang w:val="en-US" w:eastAsia="zh-TW"/>
        </w:rPr>
        <w:t>char</w:t>
      </w:r>
      <w:r w:rsidRPr="00CA3FB3">
        <w:rPr>
          <w:lang w:val="en-US" w:eastAsia="zh-TW"/>
        </w:rPr>
        <w:t xml:space="preserve"> </w:t>
      </w:r>
      <w:r w:rsidR="007D529B">
        <w:rPr>
          <w:lang w:val="en-US" w:eastAsia="zh-TW"/>
        </w:rPr>
        <w:t>s</w:t>
      </w:r>
      <w:r w:rsidRPr="00CA3FB3">
        <w:rPr>
          <w:lang w:val="en-US" w:eastAsia="zh-TW"/>
        </w:rPr>
        <w:t xml:space="preserve"> [] = "</w:t>
      </w:r>
      <w:r w:rsidRPr="007D529B">
        <w:rPr>
          <w:lang w:val="en-US" w:eastAsia="zh-TW"/>
        </w:rPr>
        <w:t>non</w:t>
      </w:r>
      <w:r w:rsidRPr="00CA3FB3">
        <w:rPr>
          <w:lang w:val="en-US" w:eastAsia="zh-TW"/>
        </w:rPr>
        <w:t>-</w:t>
      </w:r>
      <w:r w:rsidRPr="007D529B">
        <w:rPr>
          <w:lang w:val="en-US" w:eastAsia="zh-TW"/>
        </w:rPr>
        <w:t>zero</w:t>
      </w:r>
      <w:r w:rsidRPr="00CA3FB3">
        <w:rPr>
          <w:lang w:val="en-US" w:eastAsia="zh-TW"/>
        </w:rPr>
        <w:t>-</w:t>
      </w:r>
      <w:r w:rsidRPr="007D529B">
        <w:rPr>
          <w:lang w:val="en-US" w:eastAsia="zh-TW"/>
        </w:rPr>
        <w:t>terminated</w:t>
      </w:r>
      <w:r w:rsidRPr="00CA3FB3">
        <w:rPr>
          <w:lang w:val="en-US" w:eastAsia="zh-TW"/>
        </w:rPr>
        <w:t>" 0</w:t>
      </w:r>
      <w:r w:rsidRPr="007D529B">
        <w:rPr>
          <w:lang w:val="en-US" w:eastAsia="zh-TW"/>
        </w:rPr>
        <w:t>x</w:t>
      </w:r>
      <w:r w:rsidRPr="00CA3FB3">
        <w:rPr>
          <w:lang w:val="en-US" w:eastAsia="zh-TW"/>
        </w:rPr>
        <w:t xml:space="preserve">""; </w:t>
      </w:r>
    </w:p>
    <w:p w:rsidR="000157C8" w:rsidRDefault="00565A7D" w:rsidP="00565A7D">
      <w:pPr>
        <w:spacing w:before="240"/>
        <w:rPr>
          <w:lang w:val="ru-RU"/>
        </w:rPr>
      </w:pPr>
      <w:r>
        <w:rPr>
          <w:lang w:val="ru-RU"/>
        </w:rPr>
        <w:t xml:space="preserve">Третий и последний вид строковых литералов </w:t>
      </w:r>
      <w:r>
        <w:t>Jancy</w:t>
      </w:r>
      <w:r>
        <w:rPr>
          <w:lang w:val="ru-RU"/>
        </w:rPr>
        <w:t xml:space="preserve"> – это форматирующий литерал. Ф</w:t>
      </w:r>
      <w:r w:rsidR="00EF01CF" w:rsidRPr="004E0C97">
        <w:rPr>
          <w:lang w:val="ru-RU"/>
        </w:rPr>
        <w:t>орматирующие литералы</w:t>
      </w:r>
      <w:r w:rsidR="00EF01CF" w:rsidRPr="004E6A05">
        <w:rPr>
          <w:lang w:val="ru-RU"/>
        </w:rPr>
        <w:t xml:space="preserve"> </w:t>
      </w:r>
      <w:r w:rsidR="00EF01CF">
        <w:rPr>
          <w:lang w:val="ru-RU"/>
        </w:rPr>
        <w:t xml:space="preserve">позволяют динамически </w:t>
      </w:r>
      <w:r w:rsidR="0068668F">
        <w:rPr>
          <w:lang w:val="ru-RU"/>
        </w:rPr>
        <w:t>подставлять значения</w:t>
      </w:r>
      <w:r w:rsidR="00EF01CF">
        <w:rPr>
          <w:lang w:val="ru-RU"/>
        </w:rPr>
        <w:t xml:space="preserve"> выражений, используемых в</w:t>
      </w:r>
      <w:r>
        <w:rPr>
          <w:lang w:val="ru-RU"/>
        </w:rPr>
        <w:t>нутри литерала</w:t>
      </w:r>
      <w:del w:id="1014" w:author="Dima" w:date="2014-12-29T19:52:00Z">
        <w:r w:rsidDel="002968F1">
          <w:rPr>
            <w:lang w:val="ru-RU"/>
          </w:rPr>
          <w:delText xml:space="preserve">, </w:delText>
        </w:r>
      </w:del>
      <w:r w:rsidR="0035528F">
        <w:rPr>
          <w:lang w:val="ru-RU"/>
        </w:rPr>
        <w:t xml:space="preserve">, тем самым </w:t>
      </w:r>
      <w:r w:rsidR="0068668F">
        <w:rPr>
          <w:lang w:val="ru-RU"/>
        </w:rPr>
        <w:t xml:space="preserve">реализуя </w:t>
      </w:r>
      <w:r w:rsidR="0035528F">
        <w:rPr>
          <w:lang w:val="ru-RU"/>
        </w:rPr>
        <w:t>форматирован</w:t>
      </w:r>
      <w:r w:rsidR="0068668F">
        <w:rPr>
          <w:lang w:val="ru-RU"/>
        </w:rPr>
        <w:t>ие через интерполяции (</w:t>
      </w:r>
      <w:r w:rsidR="0068668F">
        <w:t>interpolation</w:t>
      </w:r>
      <w:r w:rsidR="0068668F" w:rsidRPr="000157C8">
        <w:rPr>
          <w:lang w:val="ru-RU"/>
        </w:rPr>
        <w:t>)</w:t>
      </w:r>
      <w:ins w:id="1015" w:author="Dima" w:date="2014-12-29T19:53:00Z">
        <w:r w:rsidR="002968F1">
          <w:rPr>
            <w:lang w:val="ru-RU"/>
          </w:rPr>
          <w:t xml:space="preserve">, как в </w:t>
        </w:r>
      </w:ins>
      <w:del w:id="1016" w:author="Dima" w:date="2014-12-29T19:53:00Z">
        <w:r w:rsidR="000157C8" w:rsidRPr="000157C8" w:rsidDel="002968F1">
          <w:rPr>
            <w:lang w:val="ru-RU"/>
          </w:rPr>
          <w:delText xml:space="preserve"> </w:delText>
        </w:r>
        <w:r w:rsidR="000157C8" w:rsidDel="002968F1">
          <w:rPr>
            <w:lang w:val="ru-RU"/>
          </w:rPr>
          <w:delText xml:space="preserve">языка </w:delText>
        </w:r>
      </w:del>
      <w:ins w:id="1017" w:author="Dima" w:date="2014-12-29T19:53:00Z">
        <w:r w:rsidR="002968F1">
          <w:rPr>
            <w:lang w:val="ru-RU"/>
          </w:rPr>
          <w:t xml:space="preserve">языке </w:t>
        </w:r>
      </w:ins>
      <w:r w:rsidR="000157C8">
        <w:t>Perl</w:t>
      </w:r>
      <w:r w:rsidR="000157C8">
        <w:rPr>
          <w:lang w:val="ru-RU"/>
        </w:rPr>
        <w:t xml:space="preserve">. </w:t>
      </w:r>
    </w:p>
    <w:p w:rsidR="000157C8" w:rsidRDefault="000157C8" w:rsidP="00565A7D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0157C8">
        <w:rPr>
          <w:lang w:val="ru-RU"/>
        </w:rPr>
        <w:t xml:space="preserve"> </w:t>
      </w:r>
      <w:r>
        <w:rPr>
          <w:lang w:val="ru-RU"/>
        </w:rPr>
        <w:t xml:space="preserve">данный подход называется </w:t>
      </w:r>
      <w:r w:rsidR="00202C05">
        <w:rPr>
          <w:lang w:val="ru-RU"/>
        </w:rPr>
        <w:t>«</w:t>
      </w:r>
      <w:r w:rsidR="00202C05">
        <w:t>Perl</w:t>
      </w:r>
      <w:r w:rsidR="00202C05" w:rsidRPr="00202C05">
        <w:rPr>
          <w:lang w:val="ru-RU"/>
        </w:rPr>
        <w:t>-</w:t>
      </w:r>
      <w:r w:rsidR="00202C05">
        <w:rPr>
          <w:lang w:val="ru-RU"/>
        </w:rPr>
        <w:t xml:space="preserve">подобное форматирование», или </w:t>
      </w:r>
      <w:r>
        <w:rPr>
          <w:lang w:val="ru-RU"/>
        </w:rPr>
        <w:t xml:space="preserve">«форматирование в стиле </w:t>
      </w:r>
      <w:r>
        <w:t>Perl</w:t>
      </w:r>
      <w:r>
        <w:rPr>
          <w:lang w:val="ru-RU"/>
        </w:rPr>
        <w:t xml:space="preserve">», что, на мой взгляд, наиболее понятным для всех образом отражает </w:t>
      </w:r>
      <w:del w:id="1018" w:author="Dima" w:date="2014-12-29T19:53:00Z">
        <w:r w:rsidDel="002968F1">
          <w:rPr>
            <w:lang w:val="ru-RU"/>
          </w:rPr>
          <w:delText>происходящее</w:delText>
        </w:r>
      </w:del>
      <w:ins w:id="1019" w:author="Dima" w:date="2014-12-29T19:53:00Z">
        <w:r w:rsidR="002968F1">
          <w:rPr>
            <w:lang w:val="ru-RU"/>
          </w:rPr>
          <w:t>суть форматирующих литералов:</w:t>
        </w:r>
      </w:ins>
      <w:del w:id="1020" w:author="Dima" w:date="2014-12-29T19:53:00Z">
        <w:r w:rsidDel="002968F1">
          <w:rPr>
            <w:lang w:val="ru-RU"/>
          </w:rPr>
          <w:delText>.</w:delText>
        </w:r>
      </w:del>
    </w:p>
    <w:p w:rsidR="000157C8" w:rsidRDefault="000157C8" w:rsidP="000157C8">
      <w:pPr>
        <w:pStyle w:val="CodeSnippet"/>
        <w:rPr>
          <w:lang w:val="en-US"/>
        </w:rPr>
      </w:pPr>
      <w:r>
        <w:rPr>
          <w:lang w:val="en-US"/>
        </w:rPr>
        <w:t>int i = rand ();</w:t>
      </w:r>
    </w:p>
    <w:p w:rsidR="00EF01CF" w:rsidRPr="000157C8" w:rsidRDefault="000157C8" w:rsidP="000157C8">
      <w:pPr>
        <w:pStyle w:val="CodeSnippet"/>
        <w:rPr>
          <w:lang w:val="en-US"/>
        </w:rPr>
      </w:pPr>
      <w:r w:rsidRPr="000157C8">
        <w:rPr>
          <w:lang w:val="en-US"/>
        </w:rPr>
        <w:t>char const* s = $"</w:t>
      </w:r>
      <w:r>
        <w:rPr>
          <w:lang w:val="en-US"/>
        </w:rPr>
        <w:t xml:space="preserve">i = </w:t>
      </w:r>
      <w:r w:rsidRPr="000157C8">
        <w:rPr>
          <w:lang w:val="en-US"/>
        </w:rPr>
        <w:t>$i";</w:t>
      </w:r>
    </w:p>
    <w:p w:rsidR="002E4F73" w:rsidRPr="002E4F73" w:rsidRDefault="002E4F73" w:rsidP="000157C8">
      <w:pPr>
        <w:spacing w:before="240"/>
        <w:rPr>
          <w:lang w:val="ru-RU"/>
        </w:rPr>
      </w:pPr>
      <w:r>
        <w:rPr>
          <w:lang w:val="ru-RU"/>
        </w:rPr>
        <w:t xml:space="preserve">Вместо статических массивов форматирующие литералы генерируют массив в </w:t>
      </w:r>
      <w:r>
        <w:t>GC</w:t>
      </w:r>
      <w:r w:rsidRPr="002E4F73">
        <w:rPr>
          <w:lang w:val="ru-RU"/>
        </w:rPr>
        <w:t>-</w:t>
      </w:r>
      <w:del w:id="1021" w:author="Dima" w:date="2014-12-29T19:54:00Z">
        <w:r w:rsidR="00A521E2" w:rsidDel="00C250C9">
          <w:rPr>
            <w:lang w:val="ru-RU"/>
          </w:rPr>
          <w:delText>куче</w:delText>
        </w:r>
        <w:r w:rsidRPr="002E4F73" w:rsidDel="00C250C9">
          <w:rPr>
            <w:lang w:val="ru-RU"/>
          </w:rPr>
          <w:delText xml:space="preserve"> </w:delText>
        </w:r>
      </w:del>
      <w:ins w:id="1022" w:author="Dima" w:date="2014-12-29T19:54:00Z">
        <w:r w:rsidR="00C250C9">
          <w:t>heap</w:t>
        </w:r>
        <w:r w:rsidR="00C250C9" w:rsidRPr="002E4F73">
          <w:rPr>
            <w:lang w:val="ru-RU"/>
          </w:rPr>
          <w:t xml:space="preserve"> </w:t>
        </w:r>
      </w:ins>
      <w:r>
        <w:rPr>
          <w:lang w:val="ru-RU"/>
        </w:rPr>
        <w:t xml:space="preserve">и возвращают указатель на </w:t>
      </w:r>
      <w:ins w:id="1023" w:author="Dima" w:date="2014-12-29T19:54:00Z">
        <w:r w:rsidR="00C250C9">
          <w:rPr>
            <w:lang w:val="ru-RU"/>
          </w:rPr>
          <w:t>этот массив</w:t>
        </w:r>
      </w:ins>
      <w:del w:id="1024" w:author="Dima" w:date="2014-12-29T19:54:00Z">
        <w:r w:rsidDel="00C250C9">
          <w:rPr>
            <w:lang w:val="ru-RU"/>
          </w:rPr>
          <w:delText>него</w:delText>
        </w:r>
      </w:del>
      <w:r>
        <w:rPr>
          <w:lang w:val="ru-RU"/>
        </w:rPr>
        <w:t xml:space="preserve"> (для получения размера </w:t>
      </w:r>
      <w:ins w:id="1025" w:author="Dima" w:date="2014-12-29T19:54:00Z">
        <w:r w:rsidR="00C250C9">
          <w:rPr>
            <w:lang w:val="ru-RU"/>
          </w:rPr>
          <w:t xml:space="preserve">массива </w:t>
        </w:r>
      </w:ins>
      <w:r>
        <w:rPr>
          <w:lang w:val="ru-RU"/>
        </w:rPr>
        <w:t xml:space="preserve">можно воспользоваться оператором </w:t>
      </w:r>
      <w:r>
        <w:t>dynamic</w:t>
      </w:r>
      <w:r w:rsidRPr="002E4F73">
        <w:rPr>
          <w:lang w:val="ru-RU"/>
        </w:rPr>
        <w:t xml:space="preserve"> </w:t>
      </w:r>
      <w:r>
        <w:t>sizeof</w:t>
      </w:r>
      <w:r w:rsidRPr="002E4F73">
        <w:rPr>
          <w:lang w:val="ru-RU"/>
        </w:rPr>
        <w:t xml:space="preserve">). </w:t>
      </w:r>
      <w:r>
        <w:rPr>
          <w:lang w:val="ru-RU"/>
        </w:rPr>
        <w:t>Форматирующие литералы неявно завершаются нулевым байтом.</w:t>
      </w:r>
    </w:p>
    <w:p w:rsidR="000157C8" w:rsidRDefault="000157C8" w:rsidP="000157C8">
      <w:pPr>
        <w:spacing w:before="240"/>
        <w:rPr>
          <w:lang w:val="ru-RU"/>
        </w:rPr>
      </w:pPr>
      <w:r>
        <w:rPr>
          <w:lang w:val="ru-RU"/>
        </w:rPr>
        <w:t xml:space="preserve">При подстановке допускается использование </w:t>
      </w:r>
      <w:r w:rsidR="002E4F73">
        <w:rPr>
          <w:lang w:val="ru-RU"/>
        </w:rPr>
        <w:t xml:space="preserve">произвольных выражений </w:t>
      </w:r>
      <w:r>
        <w:rPr>
          <w:lang w:val="ru-RU"/>
        </w:rPr>
        <w:t>в</w:t>
      </w:r>
      <w:r w:rsidR="002E4F73">
        <w:rPr>
          <w:lang w:val="ru-RU"/>
        </w:rPr>
        <w:t>нутри</w:t>
      </w:r>
      <w:r>
        <w:rPr>
          <w:lang w:val="ru-RU"/>
        </w:rPr>
        <w:t xml:space="preserve"> скоб</w:t>
      </w:r>
      <w:r w:rsidR="002E4F73">
        <w:rPr>
          <w:lang w:val="ru-RU"/>
        </w:rPr>
        <w:t>о</w:t>
      </w:r>
      <w:r>
        <w:rPr>
          <w:lang w:val="ru-RU"/>
        </w:rPr>
        <w:t>к:</w:t>
      </w:r>
    </w:p>
    <w:p w:rsidR="000157C8" w:rsidRPr="009C3248" w:rsidRDefault="000157C8" w:rsidP="002E4F73">
      <w:pPr>
        <w:pStyle w:val="CodeSnippet"/>
        <w:rPr>
          <w:lang w:val="en-US"/>
        </w:rPr>
      </w:pPr>
      <w:r w:rsidRPr="009C3248">
        <w:rPr>
          <w:lang w:val="en-US"/>
        </w:rPr>
        <w:t>char const* s = $"random = $(rand () % 100)";</w:t>
      </w:r>
    </w:p>
    <w:p w:rsidR="000157C8" w:rsidRDefault="002E4F73" w:rsidP="000157C8">
      <w:pPr>
        <w:spacing w:before="240"/>
        <w:rPr>
          <w:lang w:val="ru-RU"/>
        </w:rPr>
      </w:pPr>
      <w:r>
        <w:rPr>
          <w:lang w:val="ru-RU"/>
        </w:rPr>
        <w:t xml:space="preserve">Также поддерживаются </w:t>
      </w:r>
      <w:del w:id="1026" w:author="Dima" w:date="2014-12-29T20:05:00Z">
        <w:r w:rsidDel="008907CA">
          <w:delText>printf</w:delText>
        </w:r>
        <w:r w:rsidRPr="002E4F73" w:rsidDel="008907CA">
          <w:rPr>
            <w:lang w:val="ru-RU"/>
          </w:rPr>
          <w:delText>-</w:delText>
        </w:r>
      </w:del>
      <w:r>
        <w:rPr>
          <w:lang w:val="ru-RU"/>
        </w:rPr>
        <w:t>специфик</w:t>
      </w:r>
      <w:r w:rsidR="006160C7">
        <w:rPr>
          <w:lang w:val="ru-RU"/>
        </w:rPr>
        <w:t>а</w:t>
      </w:r>
      <w:r>
        <w:rPr>
          <w:lang w:val="ru-RU"/>
        </w:rPr>
        <w:t>торы форматирования</w:t>
      </w:r>
      <w:ins w:id="1027" w:author="Dima" w:date="2014-12-29T20:05:00Z">
        <w:r w:rsidR="008907CA">
          <w:rPr>
            <w:lang w:val="ru-RU"/>
          </w:rPr>
          <w:t xml:space="preserve"> </w:t>
        </w:r>
        <w:r w:rsidR="008907CA">
          <w:t>printf</w:t>
        </w:r>
      </w:ins>
      <w:r>
        <w:rPr>
          <w:lang w:val="ru-RU"/>
        </w:rPr>
        <w:t xml:space="preserve"> – их можно указывать после выражения (для разде</w:t>
      </w:r>
      <w:r w:rsidR="006160C7">
        <w:rPr>
          <w:lang w:val="ru-RU"/>
        </w:rPr>
        <w:t>ле</w:t>
      </w:r>
      <w:r>
        <w:rPr>
          <w:lang w:val="ru-RU"/>
        </w:rPr>
        <w:t xml:space="preserve">ния спецификатора и самого выражения необходимо использовать точку с запятой): </w:t>
      </w:r>
    </w:p>
    <w:p w:rsidR="002E4F73" w:rsidRPr="002E4F73" w:rsidRDefault="002E4F73" w:rsidP="002E4F73">
      <w:pPr>
        <w:pStyle w:val="CodeSnippet"/>
        <w:rPr>
          <w:lang w:val="en-US"/>
        </w:rPr>
      </w:pPr>
      <w:r>
        <w:rPr>
          <w:lang w:val="en-US"/>
        </w:rPr>
        <w:t>uint_t color = m_colorTable [rand () % countof (m_colorTable)];</w:t>
      </w:r>
    </w:p>
    <w:p w:rsidR="002E4F73" w:rsidRPr="002E4F73" w:rsidRDefault="002E4F73" w:rsidP="002E4F73">
      <w:pPr>
        <w:pStyle w:val="CodeSnippet"/>
        <w:rPr>
          <w:lang w:val="en-US"/>
        </w:rPr>
      </w:pPr>
      <w:r w:rsidRPr="002E4F73">
        <w:rPr>
          <w:lang w:val="en-US"/>
        </w:rPr>
        <w:t>char const* s = $"color value = #$(color; 06x)\n";</w:t>
      </w:r>
    </w:p>
    <w:p w:rsidR="000157C8" w:rsidRDefault="00202C05" w:rsidP="00A76670">
      <w:pPr>
        <w:spacing w:before="240"/>
        <w:rPr>
          <w:lang w:val="ru-RU"/>
        </w:rPr>
      </w:pPr>
      <w:r>
        <w:rPr>
          <w:lang w:val="ru-RU"/>
        </w:rPr>
        <w:t xml:space="preserve">При подстановке нескольких достаточно развёрнутых выражений </w:t>
      </w:r>
      <w:r>
        <w:t>Perl</w:t>
      </w:r>
      <w:r w:rsidRPr="00202C05">
        <w:rPr>
          <w:lang w:val="ru-RU"/>
        </w:rPr>
        <w:t>-</w:t>
      </w:r>
      <w:r>
        <w:rPr>
          <w:lang w:val="ru-RU"/>
        </w:rPr>
        <w:t xml:space="preserve">подобное форматирование резко теряет </w:t>
      </w:r>
      <w:del w:id="1028" w:author="Dima" w:date="2014-12-29T20:06:00Z">
        <w:r w:rsidDel="008907CA">
          <w:rPr>
            <w:lang w:val="ru-RU"/>
          </w:rPr>
          <w:delText xml:space="preserve">в самом </w:delText>
        </w:r>
      </w:del>
      <w:r>
        <w:rPr>
          <w:lang w:val="ru-RU"/>
        </w:rPr>
        <w:t xml:space="preserve">своём </w:t>
      </w:r>
      <w:ins w:id="1029" w:author="Dima" w:date="2014-12-29T20:06:00Z">
        <w:r w:rsidR="008907CA">
          <w:rPr>
            <w:lang w:val="ru-RU"/>
          </w:rPr>
          <w:t xml:space="preserve">самом </w:t>
        </w:r>
      </w:ins>
      <w:r>
        <w:rPr>
          <w:lang w:val="ru-RU"/>
        </w:rPr>
        <w:t xml:space="preserve">главном качестве – наглядности. Для решения данной проблемы в </w:t>
      </w:r>
      <w:r>
        <w:t>Jancy</w:t>
      </w:r>
      <w:r w:rsidRPr="00202C05">
        <w:rPr>
          <w:lang w:val="ru-RU"/>
        </w:rPr>
        <w:t xml:space="preserve"> </w:t>
      </w:r>
      <w:r>
        <w:rPr>
          <w:lang w:val="ru-RU"/>
        </w:rPr>
        <w:t xml:space="preserve">допускается переносить выражения из </w:t>
      </w:r>
      <w:r w:rsidR="008F61D3">
        <w:rPr>
          <w:lang w:val="ru-RU"/>
        </w:rPr>
        <w:t xml:space="preserve">тела </w:t>
      </w:r>
      <w:r>
        <w:rPr>
          <w:lang w:val="ru-RU"/>
        </w:rPr>
        <w:t xml:space="preserve">литерала в </w:t>
      </w:r>
      <w:r w:rsidR="008F61D3">
        <w:rPr>
          <w:lang w:val="ru-RU"/>
        </w:rPr>
        <w:t>список</w:t>
      </w:r>
      <w:r>
        <w:rPr>
          <w:lang w:val="ru-RU"/>
        </w:rPr>
        <w:t xml:space="preserve"> аргументов, сразу за ним следующий</w:t>
      </w:r>
      <w:del w:id="1030" w:author="Dima" w:date="2014-12-29T20:06:00Z">
        <w:r w:rsidDel="008907CA">
          <w:rPr>
            <w:lang w:val="ru-RU"/>
          </w:rPr>
          <w:delText xml:space="preserve">; </w:delText>
        </w:r>
      </w:del>
      <w:ins w:id="1031" w:author="Dima" w:date="2014-12-29T20:06:00Z">
        <w:r w:rsidR="008907CA">
          <w:rPr>
            <w:lang w:val="ru-RU"/>
          </w:rPr>
          <w:t xml:space="preserve">. </w:t>
        </w:r>
      </w:ins>
      <w:del w:id="1032" w:author="Dima" w:date="2014-12-29T20:06:00Z">
        <w:r w:rsidDel="008907CA">
          <w:rPr>
            <w:lang w:val="ru-RU"/>
          </w:rPr>
          <w:delText xml:space="preserve">при </w:delText>
        </w:r>
      </w:del>
      <w:ins w:id="1033" w:author="Dima" w:date="2014-12-29T20:06:00Z">
        <w:r w:rsidR="008907CA">
          <w:rPr>
            <w:lang w:val="ru-RU"/>
          </w:rPr>
          <w:t xml:space="preserve">При </w:t>
        </w:r>
      </w:ins>
      <w:r>
        <w:rPr>
          <w:lang w:val="ru-RU"/>
        </w:rPr>
        <w:t xml:space="preserve">этом в самом литерале </w:t>
      </w:r>
      <w:del w:id="1034" w:author="Vladimir" w:date="2014-12-31T17:51:00Z">
        <w:r w:rsidDel="001D3B9E">
          <w:rPr>
            <w:lang w:val="ru-RU"/>
          </w:rPr>
          <w:delText xml:space="preserve">адресовать </w:delText>
        </w:r>
      </w:del>
      <w:r w:rsidR="008F61D3">
        <w:rPr>
          <w:lang w:val="ru-RU"/>
        </w:rPr>
        <w:t xml:space="preserve">эти внешние выражения </w:t>
      </w:r>
      <w:ins w:id="1035" w:author="Dima" w:date="2014-12-29T20:06:00Z">
        <w:del w:id="1036" w:author="Vladimir" w:date="2014-12-31T17:51:00Z">
          <w:r w:rsidR="008907CA" w:rsidDel="001D3B9E">
            <w:rPr>
              <w:lang w:val="ru-RU"/>
            </w:rPr>
            <w:delText>можно</w:delText>
          </w:r>
        </w:del>
      </w:ins>
      <w:ins w:id="1037" w:author="Vladimir" w:date="2014-12-31T17:51:00Z">
        <w:r w:rsidR="001D3B9E">
          <w:rPr>
            <w:lang w:val="ru-RU"/>
          </w:rPr>
          <w:t>адресуются</w:t>
        </w:r>
      </w:ins>
      <w:ins w:id="1038" w:author="Dima" w:date="2014-12-29T20:06:00Z">
        <w:r w:rsidR="008907CA">
          <w:rPr>
            <w:lang w:val="ru-RU"/>
          </w:rPr>
          <w:t xml:space="preserve"> </w:t>
        </w:r>
      </w:ins>
      <w:r>
        <w:rPr>
          <w:lang w:val="ru-RU"/>
        </w:rPr>
        <w:t>по индексу.</w:t>
      </w:r>
      <w:r w:rsidR="008F61D3">
        <w:rPr>
          <w:lang w:val="ru-RU"/>
        </w:rPr>
        <w:t xml:space="preserve"> Данный подход также позволяет подставлять одно и то же выражение многократно (возможно, с разными спецификаторами форматирования):</w:t>
      </w:r>
    </w:p>
    <w:p w:rsidR="008F61D3" w:rsidRPr="00A521E2" w:rsidRDefault="00A521E2" w:rsidP="008F61D3">
      <w:pPr>
        <w:pStyle w:val="CodeSnippet"/>
        <w:rPr>
          <w:lang w:val="en-US"/>
        </w:rPr>
      </w:pPr>
      <w:r>
        <w:rPr>
          <w:lang w:val="en-US"/>
        </w:rPr>
        <w:t>char const* s = $</w:t>
      </w:r>
      <w:r w:rsidR="008F61D3" w:rsidRPr="00A521E2">
        <w:rPr>
          <w:lang w:val="en-US"/>
        </w:rPr>
        <w:t>"rgb dec = (%1, %2, %3)\nrgb hex = (%(1;x), %(2;x), %(3;x))\n" (</w:t>
      </w:r>
    </w:p>
    <w:p w:rsidR="008F61D3" w:rsidRPr="00A521E2" w:rsidRDefault="001D3B9E">
      <w:pPr>
        <w:pStyle w:val="CodeSnippet"/>
        <w:rPr>
          <w:lang w:val="en-US"/>
        </w:rPr>
        <w:pPrChange w:id="1039" w:author="Vladimir" w:date="2014-12-31T17:51:00Z">
          <w:pPr>
            <w:pStyle w:val="CodeSnippet"/>
            <w:ind w:firstLine="720"/>
          </w:pPr>
        </w:pPrChange>
      </w:pPr>
      <w:ins w:id="1040" w:author="Vladimir" w:date="2014-12-31T17:51:00Z">
        <w:r w:rsidRPr="00CA3FB3">
          <w:rPr>
            <w:lang w:val="en-US"/>
            <w:rPrChange w:id="1041" w:author="vovkos" w:date="2015-01-01T14:11:00Z">
              <w:rPr/>
            </w:rPrChange>
          </w:rPr>
          <w:t xml:space="preserve">    </w:t>
        </w:r>
      </w:ins>
      <w:r w:rsidR="008F61D3" w:rsidRPr="00A521E2">
        <w:rPr>
          <w:lang w:val="en-US"/>
        </w:rPr>
        <w:t>(color &amp; 0xff0000) &gt;&gt; 16,</w:t>
      </w:r>
    </w:p>
    <w:p w:rsidR="008F61D3" w:rsidRPr="004447DB" w:rsidRDefault="00552CB5" w:rsidP="008F61D3">
      <w:pPr>
        <w:pStyle w:val="CodeSnippet"/>
        <w:rPr>
          <w:lang w:val="en-US"/>
        </w:rPr>
      </w:pPr>
      <w:r w:rsidRPr="004447DB">
        <w:rPr>
          <w:lang w:val="en-US"/>
        </w:rPr>
        <w:t xml:space="preserve">    </w:t>
      </w:r>
      <w:r w:rsidR="008F61D3" w:rsidRPr="004447DB">
        <w:rPr>
          <w:lang w:val="en-US"/>
        </w:rPr>
        <w:t>(</w:t>
      </w:r>
      <w:r w:rsidR="008F61D3" w:rsidRPr="00A521E2">
        <w:rPr>
          <w:lang w:val="en-US"/>
        </w:rPr>
        <w:t>color</w:t>
      </w:r>
      <w:r w:rsidR="008F61D3" w:rsidRPr="004447DB">
        <w:rPr>
          <w:lang w:val="en-US"/>
        </w:rPr>
        <w:t xml:space="preserve"> &amp; 0</w:t>
      </w:r>
      <w:r w:rsidR="008F61D3" w:rsidRPr="00A521E2">
        <w:rPr>
          <w:lang w:val="en-US"/>
        </w:rPr>
        <w:t>x</w:t>
      </w:r>
      <w:r w:rsidR="008F61D3" w:rsidRPr="004447DB">
        <w:rPr>
          <w:lang w:val="en-US"/>
        </w:rPr>
        <w:t>00</w:t>
      </w:r>
      <w:r w:rsidR="008F61D3" w:rsidRPr="00A521E2">
        <w:rPr>
          <w:lang w:val="en-US"/>
        </w:rPr>
        <w:t>ff</w:t>
      </w:r>
      <w:r w:rsidR="008F61D3" w:rsidRPr="004447DB">
        <w:rPr>
          <w:lang w:val="en-US"/>
        </w:rPr>
        <w:t>00) &gt;&gt; 8,</w:t>
      </w:r>
    </w:p>
    <w:p w:rsidR="008F61D3" w:rsidRPr="004447DB" w:rsidRDefault="00552CB5" w:rsidP="008F61D3">
      <w:pPr>
        <w:pStyle w:val="CodeSnippet"/>
        <w:rPr>
          <w:lang w:val="en-US"/>
        </w:rPr>
      </w:pPr>
      <w:r w:rsidRPr="004447DB">
        <w:rPr>
          <w:lang w:val="en-US"/>
        </w:rPr>
        <w:t xml:space="preserve">    </w:t>
      </w:r>
      <w:r w:rsidR="008F61D3" w:rsidRPr="004447DB">
        <w:rPr>
          <w:lang w:val="en-US"/>
        </w:rPr>
        <w:t>(</w:t>
      </w:r>
      <w:r w:rsidR="008F61D3" w:rsidRPr="00A521E2">
        <w:rPr>
          <w:lang w:val="en-US"/>
        </w:rPr>
        <w:t>color</w:t>
      </w:r>
      <w:r w:rsidR="008F61D3" w:rsidRPr="004447DB">
        <w:rPr>
          <w:lang w:val="en-US"/>
        </w:rPr>
        <w:t xml:space="preserve"> &amp; 0</w:t>
      </w:r>
      <w:r w:rsidR="008F61D3" w:rsidRPr="00A521E2">
        <w:rPr>
          <w:lang w:val="en-US"/>
        </w:rPr>
        <w:t>x</w:t>
      </w:r>
      <w:r w:rsidR="008F61D3" w:rsidRPr="004447DB">
        <w:rPr>
          <w:lang w:val="en-US"/>
        </w:rPr>
        <w:t>0000</w:t>
      </w:r>
      <w:r w:rsidR="008F61D3" w:rsidRPr="00A521E2">
        <w:rPr>
          <w:lang w:val="en-US"/>
        </w:rPr>
        <w:t>ff</w:t>
      </w:r>
      <w:r w:rsidR="008F61D3" w:rsidRPr="004447DB">
        <w:rPr>
          <w:lang w:val="en-US"/>
        </w:rPr>
        <w:t>)</w:t>
      </w:r>
    </w:p>
    <w:p w:rsidR="008F61D3" w:rsidRPr="00A521E2" w:rsidRDefault="00552CB5" w:rsidP="008F61D3">
      <w:pPr>
        <w:pStyle w:val="CodeSnippet"/>
      </w:pPr>
      <w:r w:rsidRPr="004447DB">
        <w:rPr>
          <w:lang w:val="en-US"/>
        </w:rPr>
        <w:t xml:space="preserve">    </w:t>
      </w:r>
      <w:r w:rsidR="008F61D3" w:rsidRPr="008F61D3">
        <w:t>)</w:t>
      </w:r>
      <w:r w:rsidR="00A521E2" w:rsidRPr="00A521E2">
        <w:t>;</w:t>
      </w:r>
    </w:p>
    <w:p w:rsidR="008F61D3" w:rsidRDefault="008907CA" w:rsidP="00A76670">
      <w:pPr>
        <w:spacing w:before="240"/>
        <w:rPr>
          <w:lang w:val="ru-RU"/>
        </w:rPr>
      </w:pPr>
      <w:ins w:id="1042" w:author="Dima" w:date="2014-12-29T20:07:00Z">
        <w:r>
          <w:rPr>
            <w:lang w:val="ru-RU"/>
          </w:rPr>
          <w:lastRenderedPageBreak/>
          <w:t xml:space="preserve">В заключение </w:t>
        </w:r>
      </w:ins>
      <w:del w:id="1043" w:author="Dima" w:date="2014-12-29T20:07:00Z">
        <w:r w:rsidR="008F61D3" w:rsidDel="008907CA">
          <w:rPr>
            <w:lang w:val="ru-RU"/>
          </w:rPr>
          <w:delText xml:space="preserve">Наконец, </w:delText>
        </w:r>
      </w:del>
      <w:r w:rsidR="008F61D3">
        <w:rPr>
          <w:lang w:val="ru-RU"/>
        </w:rPr>
        <w:t xml:space="preserve">следует отметить, что </w:t>
      </w:r>
      <w:r w:rsidR="00A521E2">
        <w:rPr>
          <w:lang w:val="ru-RU"/>
        </w:rPr>
        <w:t xml:space="preserve">все виды литералов </w:t>
      </w:r>
      <w:r w:rsidR="008F61D3">
        <w:rPr>
          <w:lang w:val="ru-RU"/>
        </w:rPr>
        <w:t xml:space="preserve">можно </w:t>
      </w:r>
      <w:r w:rsidR="00A521E2">
        <w:rPr>
          <w:lang w:val="ru-RU"/>
        </w:rPr>
        <w:t>«</w:t>
      </w:r>
      <w:r w:rsidR="008F61D3">
        <w:rPr>
          <w:lang w:val="ru-RU"/>
        </w:rPr>
        <w:t>склеивать</w:t>
      </w:r>
      <w:r w:rsidR="00A521E2">
        <w:rPr>
          <w:lang w:val="ru-RU"/>
        </w:rPr>
        <w:t>» друг с другом в любых комбинациях. При этом, если среди склее</w:t>
      </w:r>
      <w:r w:rsidR="006160C7">
        <w:rPr>
          <w:lang w:val="ru-RU"/>
        </w:rPr>
        <w:t>н</w:t>
      </w:r>
      <w:r w:rsidR="00A521E2">
        <w:rPr>
          <w:lang w:val="ru-RU"/>
        </w:rPr>
        <w:t>ных элементов отсу</w:t>
      </w:r>
      <w:r w:rsidR="006160C7">
        <w:rPr>
          <w:lang w:val="ru-RU"/>
        </w:rPr>
        <w:t>т</w:t>
      </w:r>
      <w:r w:rsidR="00A521E2">
        <w:rPr>
          <w:lang w:val="ru-RU"/>
        </w:rPr>
        <w:t xml:space="preserve">ствуют форматирующие литералы, то образуется статический </w:t>
      </w:r>
      <w:del w:id="1044" w:author="Dima" w:date="2014-12-29T20:07:00Z">
        <w:r w:rsidR="00A521E2" w:rsidDel="008907CA">
          <w:delText>char</w:delText>
        </w:r>
        <w:r w:rsidR="00A521E2" w:rsidRPr="00A521E2" w:rsidDel="008907CA">
          <w:rPr>
            <w:lang w:val="ru-RU"/>
          </w:rPr>
          <w:delText>-</w:delText>
        </w:r>
      </w:del>
      <w:r w:rsidR="00A521E2">
        <w:rPr>
          <w:lang w:val="ru-RU"/>
        </w:rPr>
        <w:t>массив</w:t>
      </w:r>
      <w:ins w:id="1045" w:author="Dima" w:date="2014-12-29T20:07:00Z">
        <w:r>
          <w:rPr>
            <w:lang w:val="ru-RU"/>
          </w:rPr>
          <w:t xml:space="preserve"> из </w:t>
        </w:r>
        <w:r>
          <w:t>char</w:t>
        </w:r>
      </w:ins>
      <w:del w:id="1046" w:author="Dima" w:date="2014-12-29T20:08:00Z">
        <w:r w:rsidR="00A521E2" w:rsidDel="008907CA">
          <w:rPr>
            <w:lang w:val="ru-RU"/>
          </w:rPr>
          <w:delText xml:space="preserve">; </w:delText>
        </w:r>
      </w:del>
      <w:ins w:id="1047" w:author="Dima" w:date="2014-12-29T20:08:00Z">
        <w:r>
          <w:rPr>
            <w:lang w:val="ru-RU"/>
          </w:rPr>
          <w:t xml:space="preserve">, </w:t>
        </w:r>
      </w:ins>
      <w:r w:rsidR="00A521E2">
        <w:rPr>
          <w:lang w:val="ru-RU"/>
        </w:rPr>
        <w:t xml:space="preserve">в противном случае результатом склеивания будет указатель на массив в </w:t>
      </w:r>
      <w:r w:rsidR="00A521E2">
        <w:t>GC</w:t>
      </w:r>
      <w:r w:rsidR="00A521E2" w:rsidRPr="00A521E2">
        <w:rPr>
          <w:lang w:val="ru-RU"/>
        </w:rPr>
        <w:t>-</w:t>
      </w:r>
      <w:del w:id="1048" w:author="Dima" w:date="2014-12-29T20:08:00Z">
        <w:r w:rsidR="00A521E2" w:rsidDel="008907CA">
          <w:rPr>
            <w:lang w:val="ru-RU"/>
          </w:rPr>
          <w:delText>куче</w:delText>
        </w:r>
      </w:del>
      <w:ins w:id="1049" w:author="Dima" w:date="2014-12-29T20:08:00Z">
        <w:r>
          <w:t>heap</w:t>
        </w:r>
      </w:ins>
      <w:del w:id="1050" w:author="Dima" w:date="2014-12-29T20:08:00Z">
        <w:r w:rsidR="00A521E2" w:rsidDel="008907CA">
          <w:rPr>
            <w:lang w:val="ru-RU"/>
          </w:rPr>
          <w:delText>.</w:delText>
        </w:r>
      </w:del>
      <w:ins w:id="1051" w:author="Dima" w:date="2014-12-29T20:08:00Z">
        <w:r>
          <w:rPr>
            <w:lang w:val="ru-RU"/>
          </w:rPr>
          <w:t>:</w:t>
        </w:r>
      </w:ins>
    </w:p>
    <w:p w:rsidR="008F61D3" w:rsidRPr="00A521E2" w:rsidRDefault="00A521E2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>char const* s =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"stats\n"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 xml:space="preserve">0x"e29480 e29480 e29480 e29480 e29480 e29480 e29480 e29480 e29480 0d" 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$"size  = $(sizeof (colorTable))\n"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$"count = $(countof (colorTable))\n"</w:t>
      </w:r>
    </w:p>
    <w:p w:rsidR="008F61D3" w:rsidRPr="002E4F73" w:rsidRDefault="00552CB5" w:rsidP="008F61D3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8F61D3" w:rsidRPr="008F61D3">
        <w:rPr>
          <w:lang w:eastAsia="zh-TW"/>
        </w:rPr>
        <w:t>);</w:t>
      </w:r>
    </w:p>
    <w:p w:rsidR="004E0C97" w:rsidRPr="008F61D3" w:rsidRDefault="004E0C97" w:rsidP="00DE7024">
      <w:pPr>
        <w:pStyle w:val="Heading2"/>
        <w:rPr>
          <w:lang w:val="ru-RU" w:eastAsia="zh-TW"/>
        </w:rPr>
      </w:pPr>
      <w:bookmarkStart w:id="1052" w:name="_Toc405907021"/>
      <w:r>
        <w:rPr>
          <w:lang w:val="ru-RU" w:eastAsia="zh-TW"/>
        </w:rPr>
        <w:t>Дуальн</w:t>
      </w:r>
      <w:r w:rsidR="00EF01CF">
        <w:rPr>
          <w:lang w:val="ru-RU" w:eastAsia="zh-TW"/>
        </w:rPr>
        <w:t>ые</w:t>
      </w:r>
      <w:r w:rsidRPr="008F61D3">
        <w:rPr>
          <w:lang w:val="ru-RU" w:eastAsia="zh-TW"/>
        </w:rPr>
        <w:t xml:space="preserve"> </w:t>
      </w:r>
      <w:r w:rsidR="00EF01CF">
        <w:rPr>
          <w:lang w:val="ru-RU" w:eastAsia="zh-TW"/>
        </w:rPr>
        <w:t>модификаторы</w:t>
      </w:r>
      <w:bookmarkEnd w:id="1052"/>
    </w:p>
    <w:p w:rsidR="00415293" w:rsidRDefault="00415293" w:rsidP="00285E5E">
      <w:pPr>
        <w:rPr>
          <w:lang w:val="ru-RU"/>
        </w:rPr>
      </w:pPr>
      <w:r>
        <w:rPr>
          <w:lang w:val="ru-RU"/>
        </w:rPr>
        <w:t>Про м</w:t>
      </w:r>
      <w:r w:rsidR="00285E5E">
        <w:rPr>
          <w:lang w:val="ru-RU"/>
        </w:rPr>
        <w:t xml:space="preserve">одель контроля доступа в </w:t>
      </w:r>
      <w:r w:rsidR="00285E5E">
        <w:t>Jancy</w:t>
      </w:r>
      <w:r w:rsidR="00285E5E" w:rsidRPr="00387F9B">
        <w:rPr>
          <w:lang w:val="ru-RU"/>
        </w:rPr>
        <w:t xml:space="preserve"> </w:t>
      </w:r>
      <w:del w:id="1053" w:author="Dima" w:date="2014-12-29T20:08:00Z">
        <w:r w:rsidDel="0001466D">
          <w:rPr>
            <w:lang w:val="ru-RU"/>
          </w:rPr>
          <w:delText xml:space="preserve">было </w:delText>
        </w:r>
      </w:del>
      <w:r>
        <w:rPr>
          <w:lang w:val="ru-RU"/>
        </w:rPr>
        <w:t xml:space="preserve">уже </w:t>
      </w:r>
      <w:ins w:id="1054" w:author="Dima" w:date="2014-12-29T20:08:00Z">
        <w:r w:rsidR="0001466D">
          <w:rPr>
            <w:lang w:val="ru-RU"/>
          </w:rPr>
          <w:t xml:space="preserve">было </w:t>
        </w:r>
      </w:ins>
      <w:r>
        <w:rPr>
          <w:lang w:val="ru-RU"/>
        </w:rPr>
        <w:t xml:space="preserve">сказано несколько слов в разделе, посвящённом классам: спецификатор может быть указан либо в </w:t>
      </w:r>
      <w:del w:id="1055" w:author="Dima" w:date="2014-12-29T20:08:00Z">
        <w:r w:rsidDel="0001466D">
          <w:delText>C</w:delText>
        </w:r>
        <w:r w:rsidRPr="00415293" w:rsidDel="0001466D">
          <w:rPr>
            <w:lang w:val="ru-RU"/>
          </w:rPr>
          <w:delText>++-</w:delText>
        </w:r>
      </w:del>
      <w:r>
        <w:rPr>
          <w:lang w:val="ru-RU"/>
        </w:rPr>
        <w:t>стиле</w:t>
      </w:r>
      <w:ins w:id="1056" w:author="Dima" w:date="2014-12-29T20:08:00Z">
        <w:r w:rsidR="0001466D">
          <w:rPr>
            <w:lang w:val="ru-RU"/>
          </w:rPr>
          <w:t xml:space="preserve"> </w:t>
        </w:r>
        <w:r w:rsidR="0001466D">
          <w:t>C</w:t>
        </w:r>
        <w:r w:rsidR="0001466D" w:rsidRPr="0001466D">
          <w:rPr>
            <w:lang w:val="ru-RU"/>
            <w:rPrChange w:id="1057" w:author="Dima" w:date="2014-12-29T20:09:00Z">
              <w:rPr/>
            </w:rPrChange>
          </w:rPr>
          <w:t>++</w:t>
        </w:r>
      </w:ins>
      <w:r>
        <w:rPr>
          <w:lang w:val="ru-RU"/>
        </w:rPr>
        <w:t xml:space="preserve">, либо в </w:t>
      </w:r>
      <w:del w:id="1058" w:author="Dima" w:date="2014-12-29T20:09:00Z">
        <w:r w:rsidDel="0001466D">
          <w:delText>Java</w:delText>
        </w:r>
        <w:r w:rsidRPr="00415293" w:rsidDel="0001466D">
          <w:rPr>
            <w:lang w:val="ru-RU"/>
          </w:rPr>
          <w:delText>-</w:delText>
        </w:r>
      </w:del>
      <w:r>
        <w:rPr>
          <w:lang w:val="ru-RU"/>
        </w:rPr>
        <w:t>стиле</w:t>
      </w:r>
      <w:ins w:id="1059" w:author="Dima" w:date="2014-12-29T20:09:00Z">
        <w:r w:rsidR="0001466D">
          <w:rPr>
            <w:lang w:val="ru-RU"/>
          </w:rPr>
          <w:t xml:space="preserve"> </w:t>
        </w:r>
        <w:r w:rsidR="0001466D">
          <w:t>Java</w:t>
        </w:r>
      </w:ins>
      <w:r>
        <w:rPr>
          <w:lang w:val="ru-RU"/>
        </w:rPr>
        <w:t xml:space="preserve">, типов доступа всего два – </w:t>
      </w:r>
      <w:r>
        <w:t>public</w:t>
      </w:r>
      <w:r>
        <w:rPr>
          <w:lang w:val="ru-RU"/>
        </w:rPr>
        <w:t xml:space="preserve"> и </w:t>
      </w:r>
      <w:r>
        <w:t>protected</w:t>
      </w:r>
      <w:r>
        <w:rPr>
          <w:lang w:val="ru-RU"/>
        </w:rPr>
        <w:t xml:space="preserve">, умолчальный тип доступа </w:t>
      </w:r>
      <w:r w:rsidR="0077791B">
        <w:rPr>
          <w:lang w:val="ru-RU"/>
        </w:rPr>
        <w:t>–</w:t>
      </w:r>
      <w:r>
        <w:rPr>
          <w:lang w:val="ru-RU"/>
        </w:rPr>
        <w:t xml:space="preserve"> </w:t>
      </w:r>
      <w:r>
        <w:t>public</w:t>
      </w:r>
      <w:r>
        <w:rPr>
          <w:lang w:val="ru-RU"/>
        </w:rPr>
        <w:t>. Теперь поговорим немного более подробно о причинах подобного дизайна.</w:t>
      </w:r>
    </w:p>
    <w:p w:rsidR="00415293" w:rsidRPr="000B5780" w:rsidRDefault="00415293" w:rsidP="00415293">
      <w:pPr>
        <w:rPr>
          <w:lang w:val="ru-RU"/>
        </w:rPr>
      </w:pPr>
      <w:r>
        <w:rPr>
          <w:lang w:val="ru-RU"/>
        </w:rPr>
        <w:t xml:space="preserve">Основным отличием модели </w:t>
      </w:r>
      <w:r>
        <w:t>Jancy</w:t>
      </w:r>
      <w:r w:rsidRPr="00415293">
        <w:rPr>
          <w:lang w:val="ru-RU"/>
        </w:rPr>
        <w:t xml:space="preserve"> </w:t>
      </w:r>
      <w:r>
        <w:rPr>
          <w:lang w:val="ru-RU"/>
        </w:rPr>
        <w:t>от большинства других объектно-ориентированных языков является</w:t>
      </w:r>
      <w:del w:id="1060" w:author="Dima" w:date="2014-12-29T20:09:00Z">
        <w:r w:rsidDel="0001466D">
          <w:rPr>
            <w:lang w:val="ru-RU"/>
          </w:rPr>
          <w:delText>, конечно,</w:delText>
        </w:r>
      </w:del>
      <w:r>
        <w:rPr>
          <w:lang w:val="ru-RU"/>
        </w:rPr>
        <w:t xml:space="preserve"> сокращение количества спецификаторов доступа до двух. С одной стороны, это предоставляет разработчикам значительно меньшую гибкость в определении того, кто и к </w:t>
      </w:r>
      <w:del w:id="1061" w:author="Dima" w:date="2014-12-29T20:09:00Z">
        <w:r w:rsidDel="0001466D">
          <w:rPr>
            <w:lang w:val="ru-RU"/>
          </w:rPr>
          <w:delText xml:space="preserve">кому </w:delText>
        </w:r>
      </w:del>
      <w:ins w:id="1062" w:author="Dima" w:date="2014-12-29T20:09:00Z">
        <w:r w:rsidR="0001466D">
          <w:rPr>
            <w:lang w:val="ru-RU"/>
          </w:rPr>
          <w:t xml:space="preserve">чему </w:t>
        </w:r>
      </w:ins>
      <w:r>
        <w:rPr>
          <w:lang w:val="ru-RU"/>
        </w:rPr>
        <w:t xml:space="preserve">имеет доступ. </w:t>
      </w:r>
      <w:del w:id="1063" w:author="Dima" w:date="2014-12-29T20:09:00Z">
        <w:r w:rsidDel="0001466D">
          <w:rPr>
            <w:lang w:val="ru-RU"/>
          </w:rPr>
          <w:delText>Однако с</w:delText>
        </w:r>
      </w:del>
      <w:ins w:id="1064" w:author="Dima" w:date="2014-12-29T20:09:00Z">
        <w:r w:rsidR="0001466D">
          <w:rPr>
            <w:lang w:val="ru-RU"/>
          </w:rPr>
          <w:t>С</w:t>
        </w:r>
      </w:ins>
      <w:r>
        <w:rPr>
          <w:lang w:val="ru-RU"/>
        </w:rPr>
        <w:t xml:space="preserve"> другой стороны, </w:t>
      </w:r>
      <w:r w:rsidR="00156557">
        <w:rPr>
          <w:lang w:val="ru-RU"/>
        </w:rPr>
        <w:t>данная</w:t>
      </w:r>
      <w:r>
        <w:rPr>
          <w:lang w:val="ru-RU"/>
        </w:rPr>
        <w:t xml:space="preserve"> упрощённая модель </w:t>
      </w:r>
      <w:r w:rsidR="00956994">
        <w:rPr>
          <w:lang w:val="ru-RU"/>
        </w:rPr>
        <w:t xml:space="preserve">позволяет </w:t>
      </w:r>
      <w:r>
        <w:rPr>
          <w:lang w:val="ru-RU"/>
        </w:rPr>
        <w:t>делить всех на «свой-чужой»</w:t>
      </w:r>
      <w:r w:rsidR="00956994">
        <w:rPr>
          <w:lang w:val="ru-RU"/>
        </w:rPr>
        <w:t>, а это, свою</w:t>
      </w:r>
      <w:r>
        <w:rPr>
          <w:lang w:val="ru-RU"/>
        </w:rPr>
        <w:t xml:space="preserve"> </w:t>
      </w:r>
      <w:r w:rsidR="00956994">
        <w:rPr>
          <w:lang w:val="ru-RU"/>
        </w:rPr>
        <w:t xml:space="preserve">очередь, </w:t>
      </w:r>
      <w:r>
        <w:rPr>
          <w:lang w:val="ru-RU"/>
        </w:rPr>
        <w:t>открывает во</w:t>
      </w:r>
      <w:r w:rsidR="00156557">
        <w:rPr>
          <w:lang w:val="ru-RU"/>
        </w:rPr>
        <w:t xml:space="preserve">зможность дуальных модификаторов, т.е. </w:t>
      </w:r>
      <w:r>
        <w:rPr>
          <w:lang w:val="ru-RU"/>
        </w:rPr>
        <w:t>модифик</w:t>
      </w:r>
      <w:r w:rsidR="006160C7">
        <w:rPr>
          <w:lang w:val="ru-RU"/>
        </w:rPr>
        <w:t>а</w:t>
      </w:r>
      <w:r>
        <w:rPr>
          <w:lang w:val="ru-RU"/>
        </w:rPr>
        <w:t>торов, имеющих разное значение для «своих» и «чужих».</w:t>
      </w:r>
    </w:p>
    <w:p w:rsidR="00285E5E" w:rsidRDefault="00156557" w:rsidP="00285E5E">
      <w:pPr>
        <w:rPr>
          <w:lang w:val="ru-RU"/>
        </w:rPr>
      </w:pPr>
      <w:r>
        <w:rPr>
          <w:lang w:val="ru-RU"/>
        </w:rPr>
        <w:t>Итак, в</w:t>
      </w:r>
      <w:r w:rsidR="0075219D">
        <w:rPr>
          <w:lang w:val="ru-RU"/>
        </w:rPr>
        <w:t xml:space="preserve"> модели </w:t>
      </w:r>
      <w:r w:rsidR="0075219D">
        <w:t>Jancy</w:t>
      </w:r>
      <w:r w:rsidR="0075219D" w:rsidRPr="0075219D">
        <w:rPr>
          <w:lang w:val="ru-RU"/>
        </w:rPr>
        <w:t xml:space="preserve"> </w:t>
      </w:r>
      <w:r w:rsidR="0075219D">
        <w:rPr>
          <w:lang w:val="ru-RU"/>
        </w:rPr>
        <w:t>дл</w:t>
      </w:r>
      <w:r w:rsidR="00285E5E">
        <w:rPr>
          <w:lang w:val="ru-RU"/>
        </w:rPr>
        <w:t>я каждого отдельно взятого пространства</w:t>
      </w:r>
      <w:r w:rsidR="00956994" w:rsidRPr="00956994">
        <w:rPr>
          <w:lang w:val="ru-RU"/>
        </w:rPr>
        <w:t xml:space="preserve"> </w:t>
      </w:r>
      <w:r w:rsidR="00285E5E">
        <w:rPr>
          <w:lang w:val="ru-RU"/>
        </w:rPr>
        <w:t xml:space="preserve">имён </w:t>
      </w:r>
      <w:r w:rsidR="00B713DC">
        <w:t>A</w:t>
      </w:r>
      <w:r w:rsidR="00B713DC">
        <w:rPr>
          <w:lang w:val="ru-RU"/>
        </w:rPr>
        <w:t xml:space="preserve"> </w:t>
      </w:r>
      <w:r w:rsidR="00285E5E">
        <w:rPr>
          <w:lang w:val="ru-RU"/>
        </w:rPr>
        <w:t xml:space="preserve">весь остальной мир </w:t>
      </w:r>
      <w:r>
        <w:rPr>
          <w:lang w:val="ru-RU"/>
        </w:rPr>
        <w:t>распадается</w:t>
      </w:r>
      <w:r w:rsidR="00285E5E">
        <w:rPr>
          <w:lang w:val="ru-RU"/>
        </w:rPr>
        <w:t xml:space="preserve"> на две категории: «свои» и «чужие». </w:t>
      </w:r>
      <w:r w:rsidR="00956994">
        <w:rPr>
          <w:lang w:val="ru-RU"/>
        </w:rPr>
        <w:t>Помимо самого пространства имён</w:t>
      </w:r>
      <w:r w:rsidR="00956994" w:rsidRPr="0075219D">
        <w:rPr>
          <w:lang w:val="ru-RU"/>
        </w:rPr>
        <w:t xml:space="preserve"> </w:t>
      </w:r>
      <w:r w:rsidR="00956994">
        <w:t>A</w:t>
      </w:r>
      <w:r w:rsidR="00956994">
        <w:rPr>
          <w:lang w:val="ru-RU"/>
        </w:rPr>
        <w:t>, к</w:t>
      </w:r>
      <w:r w:rsidR="006160C7">
        <w:rPr>
          <w:lang w:val="ru-RU"/>
        </w:rPr>
        <w:t xml:space="preserve"> «своим» относятся:</w:t>
      </w:r>
    </w:p>
    <w:p w:rsidR="00285E5E" w:rsidRDefault="006160C7" w:rsidP="00285E5E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285E5E" w:rsidRPr="004C07C2">
        <w:rPr>
          <w:lang w:val="ru-RU"/>
        </w:rPr>
        <w:t xml:space="preserve">ространства </w:t>
      </w:r>
      <w:r w:rsidR="00285E5E">
        <w:rPr>
          <w:lang w:val="ru-RU"/>
        </w:rPr>
        <w:t xml:space="preserve">имён классов или структур, унаследованных от </w:t>
      </w:r>
      <w:r w:rsidR="00156557">
        <w:t>A</w:t>
      </w:r>
      <w:del w:id="1065" w:author="Vladimir" w:date="2014-12-31T17:53:00Z">
        <w:r w:rsidR="00156557" w:rsidRPr="00156557" w:rsidDel="009470F5">
          <w:rPr>
            <w:lang w:val="ru-RU"/>
          </w:rPr>
          <w:delText xml:space="preserve"> (если </w:delText>
        </w:r>
        <w:r w:rsidR="00156557" w:rsidDel="009470F5">
          <w:delText>A</w:delText>
        </w:r>
        <w:r w:rsidR="00156557" w:rsidRPr="00156557" w:rsidDel="009470F5">
          <w:rPr>
            <w:lang w:val="ru-RU"/>
          </w:rPr>
          <w:delText xml:space="preserve"> </w:delText>
        </w:r>
        <w:r w:rsidR="00156557" w:rsidDel="009470F5">
          <w:rPr>
            <w:lang w:val="ru-RU"/>
          </w:rPr>
          <w:delText>–</w:delText>
        </w:r>
        <w:r w:rsidR="00156557" w:rsidRPr="00156557" w:rsidDel="009470F5">
          <w:rPr>
            <w:lang w:val="ru-RU"/>
          </w:rPr>
          <w:delText xml:space="preserve"> </w:delText>
        </w:r>
        <w:r w:rsidR="00156557" w:rsidDel="009470F5">
          <w:rPr>
            <w:lang w:val="ru-RU"/>
          </w:rPr>
          <w:delText>именован</w:delText>
        </w:r>
        <w:r w:rsidDel="009470F5">
          <w:rPr>
            <w:lang w:val="ru-RU"/>
          </w:rPr>
          <w:delText>н</w:delText>
        </w:r>
        <w:r w:rsidR="00156557" w:rsidDel="009470F5">
          <w:rPr>
            <w:lang w:val="ru-RU"/>
          </w:rPr>
          <w:delText>ый тип)</w:delText>
        </w:r>
      </w:del>
      <w:ins w:id="1066" w:author="Dima" w:date="2014-12-29T20:10:00Z">
        <w:r w:rsidR="0001466D" w:rsidRPr="0001466D">
          <w:rPr>
            <w:lang w:val="ru-RU"/>
            <w:rPrChange w:id="1067" w:author="Dima" w:date="2014-12-29T20:10:00Z">
              <w:rPr/>
            </w:rPrChange>
          </w:rPr>
          <w:t>;</w:t>
        </w:r>
      </w:ins>
    </w:p>
    <w:p w:rsidR="00956994" w:rsidRPr="00956994" w:rsidRDefault="006160C7" w:rsidP="008F50CD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956994" w:rsidRPr="00956994">
        <w:rPr>
          <w:lang w:val="ru-RU"/>
        </w:rPr>
        <w:t>ространства имён, объявленные как дружественные (</w:t>
      </w:r>
      <w:r w:rsidR="00956994">
        <w:t>friend</w:t>
      </w:r>
      <w:r w:rsidR="00956994" w:rsidRPr="00956994">
        <w:rPr>
          <w:lang w:val="ru-RU"/>
        </w:rPr>
        <w:t>)</w:t>
      </w:r>
      <w:ins w:id="1068" w:author="Dima" w:date="2014-12-29T20:10:00Z">
        <w:r w:rsidR="0001466D" w:rsidRPr="0001466D">
          <w:rPr>
            <w:lang w:val="ru-RU"/>
            <w:rPrChange w:id="1069" w:author="Dima" w:date="2014-12-29T20:10:00Z">
              <w:rPr/>
            </w:rPrChange>
          </w:rPr>
          <w:t>;</w:t>
        </w:r>
      </w:ins>
    </w:p>
    <w:p w:rsidR="00956994" w:rsidRDefault="006160C7" w:rsidP="00956994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Д</w:t>
      </w:r>
      <w:r w:rsidR="00956994">
        <w:rPr>
          <w:lang w:val="ru-RU"/>
        </w:rPr>
        <w:t xml:space="preserve">очерние </w:t>
      </w:r>
      <w:r w:rsidR="00B713DC">
        <w:rPr>
          <w:lang w:val="ru-RU"/>
        </w:rPr>
        <w:t xml:space="preserve">по отношению к </w:t>
      </w:r>
      <w:r w:rsidR="00B713DC">
        <w:t>A</w:t>
      </w:r>
      <w:r w:rsidR="00B713DC" w:rsidRPr="00B713DC">
        <w:rPr>
          <w:lang w:val="ru-RU"/>
        </w:rPr>
        <w:t xml:space="preserve"> </w:t>
      </w:r>
      <w:r w:rsidR="00956994">
        <w:rPr>
          <w:lang w:val="ru-RU"/>
        </w:rPr>
        <w:t>пространства имён</w:t>
      </w:r>
      <w:ins w:id="1070" w:author="Dima" w:date="2014-12-29T20:10:00Z">
        <w:r w:rsidR="0001466D" w:rsidRPr="0001466D">
          <w:rPr>
            <w:lang w:val="ru-RU"/>
            <w:rPrChange w:id="1071" w:author="Dima" w:date="2014-12-29T20:10:00Z">
              <w:rPr/>
            </w:rPrChange>
          </w:rPr>
          <w:t>;</w:t>
        </w:r>
      </w:ins>
    </w:p>
    <w:p w:rsidR="00285E5E" w:rsidRPr="0001466D" w:rsidRDefault="006160C7" w:rsidP="00055711">
      <w:pPr>
        <w:pStyle w:val="ListParagraph"/>
        <w:numPr>
          <w:ilvl w:val="0"/>
          <w:numId w:val="21"/>
        </w:numPr>
        <w:rPr>
          <w:lang w:val="ru-RU"/>
          <w:rPrChange w:id="1072" w:author="Dima" w:date="2014-12-29T20:10:00Z">
            <w:rPr/>
          </w:rPrChange>
        </w:rPr>
      </w:pPr>
      <w:r w:rsidRPr="00B713DC">
        <w:rPr>
          <w:lang w:val="ru-RU"/>
        </w:rPr>
        <w:t>Р</w:t>
      </w:r>
      <w:r w:rsidR="00285E5E" w:rsidRPr="00B713DC">
        <w:rPr>
          <w:lang w:val="ru-RU"/>
        </w:rPr>
        <w:t>асширения</w:t>
      </w:r>
      <w:r w:rsidR="00285E5E" w:rsidRPr="0001466D">
        <w:rPr>
          <w:lang w:val="ru-RU"/>
          <w:rPrChange w:id="1073" w:author="Dima" w:date="2014-12-29T20:10:00Z">
            <w:rPr/>
          </w:rPrChange>
        </w:rPr>
        <w:t xml:space="preserve"> </w:t>
      </w:r>
      <w:r w:rsidR="00B713DC" w:rsidRPr="0001466D">
        <w:rPr>
          <w:lang w:val="ru-RU"/>
          <w:rPrChange w:id="1074" w:author="Dima" w:date="2014-12-29T20:10:00Z">
            <w:rPr/>
          </w:rPrChange>
        </w:rPr>
        <w:t>(</w:t>
      </w:r>
      <w:r w:rsidR="00B713DC">
        <w:t>extension</w:t>
      </w:r>
      <w:r w:rsidR="00B713DC" w:rsidRPr="0001466D">
        <w:rPr>
          <w:lang w:val="ru-RU"/>
          <w:rPrChange w:id="1075" w:author="Dima" w:date="2014-12-29T20:10:00Z">
            <w:rPr/>
          </w:rPrChange>
        </w:rPr>
        <w:t xml:space="preserve"> </w:t>
      </w:r>
      <w:r w:rsidR="00B713DC">
        <w:t>namespaces</w:t>
      </w:r>
      <w:r w:rsidR="00B713DC" w:rsidRPr="0001466D">
        <w:rPr>
          <w:lang w:val="ru-RU"/>
          <w:rPrChange w:id="1076" w:author="Dima" w:date="2014-12-29T20:10:00Z">
            <w:rPr/>
          </w:rPrChange>
        </w:rPr>
        <w:t>)</w:t>
      </w:r>
      <w:r w:rsidR="00B713DC" w:rsidRPr="00B713DC">
        <w:rPr>
          <w:lang w:val="ru-RU"/>
        </w:rPr>
        <w:t xml:space="preserve"> </w:t>
      </w:r>
      <w:r w:rsidR="00B713DC">
        <w:t>A</w:t>
      </w:r>
      <w:del w:id="1077" w:author="Dima" w:date="2014-12-29T20:10:00Z">
        <w:r w:rsidR="00285E5E" w:rsidRPr="0001466D" w:rsidDel="0001466D">
          <w:rPr>
            <w:lang w:val="ru-RU"/>
            <w:rPrChange w:id="1078" w:author="Dima" w:date="2014-12-29T20:10:00Z">
              <w:rPr/>
            </w:rPrChange>
          </w:rPr>
          <w:delText xml:space="preserve"> </w:delText>
        </w:r>
        <w:r w:rsidR="00B713DC" w:rsidRPr="00B713DC" w:rsidDel="0001466D">
          <w:rPr>
            <w:lang w:val="ru-RU"/>
          </w:rPr>
          <w:delText>(</w:delText>
        </w:r>
      </w:del>
      <w:ins w:id="1079" w:author="Dima" w:date="2014-12-29T20:10:00Z">
        <w:del w:id="1080" w:author="Vladimir" w:date="2014-12-31T17:53:00Z">
          <w:r w:rsidR="0001466D" w:rsidDel="009470F5">
            <w:rPr>
              <w:lang w:val="ru-RU"/>
            </w:rPr>
            <w:delText xml:space="preserve">, </w:delText>
          </w:r>
        </w:del>
      </w:ins>
      <w:del w:id="1081" w:author="Vladimir" w:date="2014-12-31T17:53:00Z">
        <w:r w:rsidR="00B713DC" w:rsidRPr="00B713DC" w:rsidDel="009470F5">
          <w:rPr>
            <w:lang w:val="ru-RU"/>
          </w:rPr>
          <w:delText xml:space="preserve">если </w:delText>
        </w:r>
        <w:r w:rsidR="00B713DC" w:rsidDel="009470F5">
          <w:delText>A</w:delText>
        </w:r>
        <w:r w:rsidR="00B713DC" w:rsidRPr="00B713DC" w:rsidDel="009470F5">
          <w:rPr>
            <w:lang w:val="ru-RU"/>
          </w:rPr>
          <w:delText xml:space="preserve"> – </w:delText>
        </w:r>
      </w:del>
      <w:ins w:id="1082" w:author="Dima" w:date="2014-12-29T20:10:00Z">
        <w:del w:id="1083" w:author="Vladimir" w:date="2014-12-31T17:53:00Z">
          <w:r w:rsidR="0001466D" w:rsidDel="009470F5">
            <w:rPr>
              <w:lang w:val="ru-RU"/>
            </w:rPr>
            <w:delText xml:space="preserve">это </w:delText>
          </w:r>
        </w:del>
      </w:ins>
      <w:del w:id="1084" w:author="Vladimir" w:date="2014-12-31T17:53:00Z">
        <w:r w:rsidR="00B713DC" w:rsidRPr="00B713DC" w:rsidDel="009470F5">
          <w:rPr>
            <w:lang w:val="ru-RU"/>
          </w:rPr>
          <w:delText>именованный тип</w:delText>
        </w:r>
      </w:del>
      <w:del w:id="1085" w:author="Dima" w:date="2014-12-29T20:10:00Z">
        <w:r w:rsidR="00B713DC" w:rsidRPr="00B713DC" w:rsidDel="0001466D">
          <w:rPr>
            <w:lang w:val="ru-RU"/>
          </w:rPr>
          <w:delText>)</w:delText>
        </w:r>
      </w:del>
      <w:ins w:id="1086" w:author="Dima" w:date="2014-12-29T20:10:00Z">
        <w:r w:rsidR="0001466D">
          <w:rPr>
            <w:lang w:val="ru-RU"/>
          </w:rPr>
          <w:t>.</w:t>
        </w:r>
      </w:ins>
    </w:p>
    <w:p w:rsidR="00285E5E" w:rsidRPr="004C07C2" w:rsidRDefault="00285E5E" w:rsidP="00285E5E">
      <w:pPr>
        <w:rPr>
          <w:lang w:val="ru-RU"/>
        </w:rPr>
      </w:pPr>
      <w:r>
        <w:rPr>
          <w:lang w:val="ru-RU"/>
        </w:rPr>
        <w:t xml:space="preserve">Все остальные </w:t>
      </w:r>
      <w:del w:id="1087" w:author="Dima" w:date="2014-12-29T20:11:00Z">
        <w:r w:rsidDel="0001466D">
          <w:rPr>
            <w:lang w:val="ru-RU"/>
          </w:rPr>
          <w:delText xml:space="preserve">– </w:delText>
        </w:r>
      </w:del>
      <w:ins w:id="1088" w:author="Dima" w:date="2014-12-29T20:11:00Z">
        <w:r w:rsidR="0001466D">
          <w:rPr>
            <w:lang w:val="ru-RU"/>
          </w:rPr>
          <w:t xml:space="preserve">являются </w:t>
        </w:r>
      </w:ins>
      <w:r>
        <w:rPr>
          <w:lang w:val="ru-RU"/>
        </w:rPr>
        <w:t>«</w:t>
      </w:r>
      <w:del w:id="1089" w:author="Dima" w:date="2014-12-29T20:11:00Z">
        <w:r w:rsidDel="0001466D">
          <w:rPr>
            <w:lang w:val="ru-RU"/>
          </w:rPr>
          <w:delText>чужие</w:delText>
        </w:r>
      </w:del>
      <w:ins w:id="1090" w:author="Dima" w:date="2014-12-29T20:11:00Z">
        <w:r w:rsidR="0001466D">
          <w:rPr>
            <w:lang w:val="ru-RU"/>
          </w:rPr>
          <w:t>чужими</w:t>
        </w:r>
      </w:ins>
      <w:r>
        <w:rPr>
          <w:lang w:val="ru-RU"/>
        </w:rPr>
        <w:t>». «Свои» имеют доступ и к публичным (</w:t>
      </w:r>
      <w:r>
        <w:t>public</w:t>
      </w:r>
      <w:r w:rsidRPr="004C07C2">
        <w:rPr>
          <w:lang w:val="ru-RU"/>
        </w:rPr>
        <w:t xml:space="preserve">), </w:t>
      </w:r>
      <w:r>
        <w:rPr>
          <w:lang w:val="ru-RU"/>
        </w:rPr>
        <w:t xml:space="preserve">и к защищённым </w:t>
      </w:r>
      <w:r w:rsidRPr="004C07C2">
        <w:rPr>
          <w:lang w:val="ru-RU"/>
        </w:rPr>
        <w:t>(</w:t>
      </w:r>
      <w:r>
        <w:t>protected</w:t>
      </w:r>
      <w:r w:rsidRPr="004C07C2">
        <w:rPr>
          <w:lang w:val="ru-RU"/>
        </w:rPr>
        <w:t>)</w:t>
      </w:r>
      <w:r>
        <w:rPr>
          <w:lang w:val="ru-RU"/>
        </w:rPr>
        <w:t xml:space="preserve"> членам пространства имён, в то время как «чужие» – только к публичным </w:t>
      </w:r>
      <w:del w:id="1091" w:author="Dima" w:date="2014-12-29T20:12:00Z">
        <w:r w:rsidRPr="004C07C2" w:rsidDel="0001466D">
          <w:rPr>
            <w:lang w:val="ru-RU"/>
          </w:rPr>
          <w:delText>(</w:delText>
        </w:r>
        <w:r w:rsidDel="0001466D">
          <w:delText>public</w:delText>
        </w:r>
        <w:r w:rsidRPr="004C07C2" w:rsidDel="0001466D">
          <w:rPr>
            <w:lang w:val="ru-RU"/>
          </w:rPr>
          <w:delText>)</w:delText>
        </w:r>
      </w:del>
      <w:ins w:id="1092" w:author="Dima" w:date="2014-12-29T20:12:00Z">
        <w:r w:rsidR="0001466D">
          <w:rPr>
            <w:lang w:val="ru-RU"/>
          </w:rPr>
          <w:t>членам</w:t>
        </w:r>
      </w:ins>
      <w:r>
        <w:rPr>
          <w:lang w:val="ru-RU"/>
        </w:rPr>
        <w:t>.</w:t>
      </w:r>
    </w:p>
    <w:p w:rsidR="0059101B" w:rsidRDefault="0077075A" w:rsidP="0059101B">
      <w:pPr>
        <w:rPr>
          <w:lang w:val="ru-RU"/>
        </w:rPr>
      </w:pPr>
      <w:r>
        <w:rPr>
          <w:lang w:val="ru-RU"/>
        </w:rPr>
        <w:t xml:space="preserve">Дуальный модификатор </w:t>
      </w:r>
      <w:del w:id="1093" w:author="Dima" w:date="2014-12-29T20:12:00Z">
        <w:r w:rsidRPr="0077075A" w:rsidDel="0001466D">
          <w:rPr>
            <w:lang w:val="ru-RU"/>
          </w:rPr>
          <w:delText>’</w:delText>
        </w:r>
      </w:del>
      <w:r w:rsidR="0059101B">
        <w:t>readonly</w:t>
      </w:r>
      <w:del w:id="1094" w:author="Dima" w:date="2014-12-29T20:12:00Z">
        <w:r w:rsidRPr="0077075A" w:rsidDel="0001466D">
          <w:rPr>
            <w:lang w:val="ru-RU"/>
          </w:rPr>
          <w:delText>’</w:delText>
        </w:r>
      </w:del>
      <w:r w:rsidRPr="0077075A">
        <w:rPr>
          <w:lang w:val="ru-RU"/>
        </w:rPr>
        <w:t xml:space="preserve"> </w:t>
      </w:r>
      <w:r w:rsidR="0059101B">
        <w:rPr>
          <w:lang w:val="ru-RU"/>
        </w:rPr>
        <w:t xml:space="preserve">может быть использован для элегантной организации доступа только на чтение. Вместо написания тривиальных геттеров, единственным назначением которых был </w:t>
      </w:r>
      <w:ins w:id="1095" w:author="Dima" w:date="2014-12-29T20:13:00Z">
        <w:r w:rsidR="0001466D">
          <w:rPr>
            <w:lang w:val="ru-RU"/>
          </w:rPr>
          <w:t xml:space="preserve">бы </w:t>
        </w:r>
      </w:ins>
      <w:r w:rsidR="0059101B">
        <w:rPr>
          <w:lang w:val="ru-RU"/>
        </w:rPr>
        <w:t xml:space="preserve">контроль доступа, </w:t>
      </w:r>
      <w:del w:id="1096" w:author="Dima" w:date="2014-12-29T20:13:00Z">
        <w:r w:rsidR="0059101B" w:rsidDel="0001466D">
          <w:rPr>
            <w:lang w:val="ru-RU"/>
          </w:rPr>
          <w:delText xml:space="preserve">в </w:delText>
        </w:r>
        <w:r w:rsidR="0059101B" w:rsidDel="0001466D">
          <w:delText>Jancy</w:delText>
        </w:r>
        <w:r w:rsidR="0059101B" w:rsidRPr="0059101B" w:rsidDel="0001466D">
          <w:rPr>
            <w:lang w:val="ru-RU"/>
          </w:rPr>
          <w:delText xml:space="preserve"> </w:delText>
        </w:r>
      </w:del>
      <w:r w:rsidR="0059101B">
        <w:rPr>
          <w:lang w:val="ru-RU"/>
        </w:rPr>
        <w:t>разработчик</w:t>
      </w:r>
      <w:ins w:id="1097" w:author="Dima" w:date="2014-12-29T20:13:00Z">
        <w:r w:rsidR="0001466D">
          <w:rPr>
            <w:lang w:val="ru-RU"/>
          </w:rPr>
          <w:t xml:space="preserve"> на </w:t>
        </w:r>
        <w:r w:rsidR="0001466D">
          <w:t>Jancy</w:t>
        </w:r>
      </w:ins>
      <w:r w:rsidR="0059101B">
        <w:rPr>
          <w:lang w:val="ru-RU"/>
        </w:rPr>
        <w:t xml:space="preserve"> может объявлять поля с модификатором </w:t>
      </w:r>
      <w:del w:id="1098" w:author="Dima" w:date="2014-12-29T20:13:00Z">
        <w:r w:rsidRPr="0077075A" w:rsidDel="0001466D">
          <w:rPr>
            <w:lang w:val="ru-RU"/>
          </w:rPr>
          <w:delText>‘</w:delText>
        </w:r>
      </w:del>
      <w:r w:rsidR="0059101B">
        <w:t>readonly</w:t>
      </w:r>
      <w:del w:id="1099" w:author="Dima" w:date="2014-12-29T20:13:00Z">
        <w:r w:rsidRPr="0077075A" w:rsidDel="0001466D">
          <w:rPr>
            <w:lang w:val="ru-RU"/>
          </w:rPr>
          <w:delText>’</w:delText>
        </w:r>
      </w:del>
      <w:r w:rsidR="0059101B" w:rsidRPr="0059101B">
        <w:rPr>
          <w:lang w:val="ru-RU"/>
        </w:rPr>
        <w:t xml:space="preserve">. </w:t>
      </w:r>
      <w:r w:rsidR="0059101B">
        <w:rPr>
          <w:lang w:val="ru-RU"/>
        </w:rPr>
        <w:t xml:space="preserve">Для «своих» модификатор </w:t>
      </w:r>
      <w:del w:id="1100" w:author="Dima" w:date="2014-12-29T20:13:00Z">
        <w:r w:rsidR="0059101B" w:rsidRPr="00655FCB" w:rsidDel="0001466D">
          <w:rPr>
            <w:lang w:val="ru-RU"/>
          </w:rPr>
          <w:delText>‘</w:delText>
        </w:r>
      </w:del>
      <w:r w:rsidR="0059101B">
        <w:t>readonly</w:t>
      </w:r>
      <w:del w:id="1101" w:author="Dima" w:date="2014-12-29T20:13:00Z">
        <w:r w:rsidR="0059101B" w:rsidRPr="00655FCB" w:rsidDel="0001466D">
          <w:rPr>
            <w:lang w:val="ru-RU"/>
          </w:rPr>
          <w:delText>’</w:delText>
        </w:r>
      </w:del>
      <w:r w:rsidR="0059101B" w:rsidRPr="00655FCB">
        <w:rPr>
          <w:lang w:val="ru-RU"/>
        </w:rPr>
        <w:t xml:space="preserve"> </w:t>
      </w:r>
      <w:r w:rsidR="0059101B">
        <w:rPr>
          <w:lang w:val="ru-RU"/>
        </w:rPr>
        <w:t>как бы невидим</w:t>
      </w:r>
      <w:del w:id="1102" w:author="Dima" w:date="2014-12-29T20:13:00Z">
        <w:r w:rsidR="0059101B" w:rsidDel="0001466D">
          <w:rPr>
            <w:lang w:val="ru-RU"/>
          </w:rPr>
          <w:delText xml:space="preserve">; </w:delText>
        </w:r>
      </w:del>
      <w:ins w:id="1103" w:author="Dima" w:date="2014-12-29T20:13:00Z">
        <w:r w:rsidR="0001466D">
          <w:rPr>
            <w:lang w:val="ru-RU"/>
          </w:rPr>
          <w:t xml:space="preserve">, </w:t>
        </w:r>
      </w:ins>
      <w:r w:rsidR="0059101B">
        <w:rPr>
          <w:lang w:val="ru-RU"/>
        </w:rPr>
        <w:t xml:space="preserve">для «чужих» </w:t>
      </w:r>
      <w:del w:id="1104" w:author="Dima" w:date="2014-12-29T20:13:00Z">
        <w:r w:rsidRPr="0077075A" w:rsidDel="0001466D">
          <w:rPr>
            <w:lang w:val="ru-RU"/>
          </w:rPr>
          <w:delText>‘</w:delText>
        </w:r>
      </w:del>
      <w:r w:rsidR="0059101B">
        <w:rPr>
          <w:lang w:val="ru-RU"/>
        </w:rPr>
        <w:t>readonly</w:t>
      </w:r>
      <w:del w:id="1105" w:author="Dima" w:date="2014-12-29T20:13:00Z">
        <w:r w:rsidRPr="0077075A" w:rsidDel="0001466D">
          <w:rPr>
            <w:lang w:val="ru-RU"/>
          </w:rPr>
          <w:delText>’</w:delText>
        </w:r>
      </w:del>
      <w:r w:rsidR="0059101B">
        <w:rPr>
          <w:lang w:val="ru-RU"/>
        </w:rPr>
        <w:t xml:space="preserve"> трактуется как </w:t>
      </w:r>
      <w:r w:rsidR="0059101B">
        <w:t>const</w:t>
      </w:r>
      <w:r w:rsidR="0059101B">
        <w:rPr>
          <w:lang w:val="ru-RU"/>
        </w:rPr>
        <w:t xml:space="preserve"> </w:t>
      </w:r>
      <w:r w:rsidR="0059101B" w:rsidRPr="000B5780">
        <w:rPr>
          <w:lang w:val="ru-RU"/>
        </w:rPr>
        <w:t>(</w:t>
      </w:r>
      <w:r w:rsidR="0059101B">
        <w:rPr>
          <w:lang w:val="ru-RU"/>
        </w:rPr>
        <w:t xml:space="preserve">см. </w:t>
      </w:r>
      <w:r w:rsidR="0059101B">
        <w:t>const</w:t>
      </w:r>
      <w:r w:rsidR="0059101B" w:rsidRPr="000B5780">
        <w:rPr>
          <w:lang w:val="ru-RU"/>
        </w:rPr>
        <w:t>-</w:t>
      </w:r>
      <w:r w:rsidR="0059101B">
        <w:rPr>
          <w:lang w:val="ru-RU"/>
        </w:rPr>
        <w:t>корректность)</w:t>
      </w:r>
      <w:ins w:id="1106" w:author="Dima" w:date="2014-12-29T20:13:00Z">
        <w:r w:rsidR="0001466D">
          <w:rPr>
            <w:lang w:val="ru-RU"/>
          </w:rPr>
          <w:t>:</w:t>
        </w:r>
      </w:ins>
      <w:del w:id="1107" w:author="Dima" w:date="2014-12-29T20:13:00Z">
        <w:r w:rsidR="0059101B" w:rsidDel="0001466D">
          <w:rPr>
            <w:lang w:val="ru-RU"/>
          </w:rPr>
          <w:delText>.</w:delText>
        </w:r>
      </w:del>
      <w:r w:rsidR="0059101B">
        <w:rPr>
          <w:lang w:val="ru-RU"/>
        </w:rPr>
        <w:t xml:space="preserve"> 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int readonly m_progress;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>
        <w:rPr>
          <w:lang w:val="en-US"/>
        </w:rPr>
        <w:t xml:space="preserve">foo </w:t>
      </w:r>
      <w:r w:rsidR="006A4EF7" w:rsidRPr="009C3248">
        <w:rPr>
          <w:lang w:val="en-US"/>
        </w:rPr>
        <w:t>()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{</w:t>
      </w:r>
    </w:p>
    <w:p w:rsidR="006A4EF7" w:rsidRPr="009C3248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 w:rsidRPr="009C3248">
        <w:rPr>
          <w:lang w:val="en-US"/>
        </w:rPr>
        <w:t xml:space="preserve">m_progress += 25; 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6A4EF7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>
        <w:rPr>
          <w:lang w:val="en-US"/>
        </w:rPr>
        <w:t>// ...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6A4EF7" w:rsidP="006A4EF7">
      <w:pPr>
        <w:pStyle w:val="CodeSnippet"/>
        <w:rPr>
          <w:lang w:val="en-US"/>
        </w:rPr>
      </w:pPr>
      <w:r>
        <w:rPr>
          <w:lang w:val="en-US"/>
        </w:rPr>
        <w:t>bar</w:t>
      </w:r>
      <w:r w:rsidRPr="009C3248">
        <w:rPr>
          <w:lang w:val="en-US"/>
        </w:rPr>
        <w:t xml:space="preserve"> (</w:t>
      </w:r>
      <w:r>
        <w:rPr>
          <w:lang w:val="en-US"/>
        </w:rPr>
        <w:t>C1* c</w:t>
      </w:r>
      <w:r w:rsidRPr="009C3248">
        <w:rPr>
          <w:lang w:val="en-US"/>
        </w:rPr>
        <w:t>)</w:t>
      </w:r>
    </w:p>
    <w:p w:rsidR="006A4EF7" w:rsidRDefault="006A4EF7" w:rsidP="006A4EF7">
      <w:pPr>
        <w:pStyle w:val="CodeSnippet"/>
      </w:pPr>
      <w:r>
        <w:t>{</w:t>
      </w:r>
    </w:p>
    <w:p w:rsidR="006A4EF7" w:rsidRPr="009C3248" w:rsidRDefault="00552CB5" w:rsidP="006A4EF7">
      <w:pPr>
        <w:pStyle w:val="CodeSnippet"/>
      </w:pPr>
      <w:r>
        <w:t xml:space="preserve">    </w:t>
      </w:r>
      <w:r w:rsidR="006A4EF7">
        <w:rPr>
          <w:lang w:val="en-US"/>
        </w:rPr>
        <w:t>c</w:t>
      </w:r>
      <w:r w:rsidR="006A4EF7" w:rsidRPr="009C3248">
        <w:t>.</w:t>
      </w:r>
      <w:r w:rsidR="006A4EF7">
        <w:rPr>
          <w:lang w:val="en-US"/>
        </w:rPr>
        <w:t>m</w:t>
      </w:r>
      <w:r w:rsidR="006A4EF7" w:rsidRPr="009C3248">
        <w:t>_</w:t>
      </w:r>
      <w:r w:rsidR="006A4EF7">
        <w:rPr>
          <w:lang w:val="en-US"/>
        </w:rPr>
        <w:t>progress</w:t>
      </w:r>
      <w:r w:rsidR="006A4EF7" w:rsidRPr="009C3248">
        <w:t xml:space="preserve"> = 100</w:t>
      </w:r>
      <w:r w:rsidR="006A4EF7">
        <w:t>;</w:t>
      </w:r>
      <w:r w:rsidR="006A4EF7" w:rsidRPr="009C3248">
        <w:t xml:space="preserve"> // &lt;-- </w:t>
      </w:r>
      <w:r w:rsidR="006A4EF7">
        <w:rPr>
          <w:lang w:val="en-US"/>
        </w:rPr>
        <w:t>error</w:t>
      </w:r>
    </w:p>
    <w:p w:rsidR="006A4EF7" w:rsidRDefault="006A4EF7" w:rsidP="006A4EF7">
      <w:pPr>
        <w:pStyle w:val="CodeSnippet"/>
      </w:pPr>
      <w:r>
        <w:t>}</w:t>
      </w:r>
    </w:p>
    <w:p w:rsidR="00285E5E" w:rsidRDefault="0059101B" w:rsidP="00293A30">
      <w:pPr>
        <w:spacing w:before="240"/>
        <w:rPr>
          <w:lang w:val="ru-RU"/>
        </w:rPr>
      </w:pPr>
      <w:r>
        <w:rPr>
          <w:lang w:val="ru-RU"/>
        </w:rPr>
        <w:t>Главное преимущество данного подхода</w:t>
      </w:r>
      <w:r w:rsidR="00765B5B">
        <w:rPr>
          <w:lang w:val="ru-RU"/>
        </w:rPr>
        <w:t xml:space="preserve"> –</w:t>
      </w:r>
      <w:r>
        <w:rPr>
          <w:lang w:val="ru-RU"/>
        </w:rPr>
        <w:t xml:space="preserve"> это</w:t>
      </w:r>
      <w:r w:rsidR="00765B5B">
        <w:rPr>
          <w:lang w:val="ru-RU"/>
        </w:rPr>
        <w:t xml:space="preserve"> </w:t>
      </w:r>
      <w:r>
        <w:rPr>
          <w:lang w:val="ru-RU"/>
        </w:rPr>
        <w:t xml:space="preserve">то, что он делает </w:t>
      </w:r>
      <w:r w:rsidR="00285E5E">
        <w:rPr>
          <w:lang w:val="ru-RU"/>
        </w:rPr>
        <w:t xml:space="preserve">код короче и </w:t>
      </w:r>
      <w:r>
        <w:rPr>
          <w:lang w:val="ru-RU"/>
        </w:rPr>
        <w:t>естественнее</w:t>
      </w:r>
      <w:r w:rsidR="00285E5E">
        <w:rPr>
          <w:lang w:val="ru-RU"/>
        </w:rPr>
        <w:t xml:space="preserve">; </w:t>
      </w:r>
      <w:r>
        <w:rPr>
          <w:lang w:val="ru-RU"/>
        </w:rPr>
        <w:t>как побочный положительный эффект можно назвать упрощение, а значит и ускорение</w:t>
      </w:r>
      <w:r w:rsidR="00285E5E">
        <w:rPr>
          <w:lang w:val="ru-RU"/>
        </w:rPr>
        <w:t xml:space="preserve"> </w:t>
      </w:r>
      <w:r>
        <w:rPr>
          <w:lang w:val="ru-RU"/>
        </w:rPr>
        <w:t>работы</w:t>
      </w:r>
      <w:r w:rsidR="00285E5E">
        <w:rPr>
          <w:lang w:val="ru-RU"/>
        </w:rPr>
        <w:t xml:space="preserve"> оптимизатор</w:t>
      </w:r>
      <w:r>
        <w:rPr>
          <w:lang w:val="ru-RU"/>
        </w:rPr>
        <w:t>а</w:t>
      </w:r>
      <w:r w:rsidR="00285E5E">
        <w:rPr>
          <w:lang w:val="ru-RU"/>
        </w:rPr>
        <w:t>, которому не нужно анализировать и выкидывать</w:t>
      </w:r>
      <w:r w:rsidR="00285E5E" w:rsidRPr="000B5780">
        <w:rPr>
          <w:lang w:val="ru-RU"/>
        </w:rPr>
        <w:t xml:space="preserve"> </w:t>
      </w:r>
      <w:del w:id="1108" w:author="Dima" w:date="2014-12-29T20:16:00Z">
        <w:r w:rsidDel="00CD14E4">
          <w:rPr>
            <w:lang w:val="ru-RU"/>
          </w:rPr>
          <w:delText xml:space="preserve">пустышки </w:delText>
        </w:r>
      </w:del>
      <w:ins w:id="1109" w:author="Dima" w:date="2014-12-29T20:16:00Z">
        <w:r w:rsidR="00CD14E4">
          <w:rPr>
            <w:lang w:val="ru-RU"/>
          </w:rPr>
          <w:t>пустышки-</w:t>
        </w:r>
      </w:ins>
      <w:del w:id="1110" w:author="Dima" w:date="2014-12-29T20:16:00Z">
        <w:r w:rsidDel="00CD14E4">
          <w:rPr>
            <w:lang w:val="ru-RU"/>
          </w:rPr>
          <w:delText>геттеров</w:delText>
        </w:r>
      </w:del>
      <w:ins w:id="1111" w:author="Dima" w:date="2014-12-29T20:16:00Z">
        <w:r w:rsidR="00CD14E4">
          <w:rPr>
            <w:lang w:val="ru-RU"/>
          </w:rPr>
          <w:t>геттеры</w:t>
        </w:r>
      </w:ins>
      <w:r>
        <w:rPr>
          <w:lang w:val="ru-RU"/>
        </w:rPr>
        <w:t>.</w:t>
      </w:r>
    </w:p>
    <w:p w:rsidR="006A4EF7" w:rsidRDefault="006A4EF7" w:rsidP="006A4EF7">
      <w:pPr>
        <w:rPr>
          <w:lang w:val="ru-RU"/>
        </w:rPr>
      </w:pPr>
      <w:r>
        <w:rPr>
          <w:lang w:val="ru-RU"/>
        </w:rPr>
        <w:t xml:space="preserve">Второй дуальный модификатор в </w:t>
      </w:r>
      <w:r>
        <w:t>Jancy</w:t>
      </w:r>
      <w:r w:rsidRPr="006A4EF7">
        <w:rPr>
          <w:lang w:val="ru-RU"/>
        </w:rPr>
        <w:t xml:space="preserve"> – </w:t>
      </w:r>
      <w:r>
        <w:rPr>
          <w:lang w:val="ru-RU"/>
        </w:rPr>
        <w:t xml:space="preserve">это </w:t>
      </w:r>
      <w:del w:id="1112" w:author="Dima" w:date="2014-12-29T20:17:00Z">
        <w:r w:rsidRPr="006A4EF7" w:rsidDel="00CD14E4">
          <w:rPr>
            <w:lang w:val="ru-RU"/>
          </w:rPr>
          <w:delText>‘</w:delText>
        </w:r>
      </w:del>
      <w:r>
        <w:t>event</w:t>
      </w:r>
      <w:del w:id="1113" w:author="Dima" w:date="2014-12-29T20:17:00Z">
        <w:r w:rsidRPr="006A4EF7" w:rsidDel="00CD14E4">
          <w:rPr>
            <w:lang w:val="ru-RU"/>
          </w:rPr>
          <w:delText>’</w:delText>
        </w:r>
      </w:del>
      <w:r w:rsidRPr="006A4EF7">
        <w:rPr>
          <w:lang w:val="ru-RU"/>
        </w:rPr>
        <w:t xml:space="preserve">. </w:t>
      </w:r>
      <w:r w:rsidRPr="00285E5E">
        <w:rPr>
          <w:lang w:val="ru-RU"/>
        </w:rPr>
        <w:t xml:space="preserve">Владелец события должен иметь </w:t>
      </w:r>
      <w:ins w:id="1114" w:author="Dima" w:date="2014-12-29T20:17:00Z">
        <w:r w:rsidR="00CD14E4">
          <w:rPr>
            <w:lang w:val="ru-RU"/>
          </w:rPr>
          <w:t xml:space="preserve">над ним </w:t>
        </w:r>
      </w:ins>
      <w:r w:rsidRPr="00285E5E">
        <w:rPr>
          <w:lang w:val="ru-RU"/>
        </w:rPr>
        <w:t>полный</w:t>
      </w:r>
      <w:ins w:id="1115" w:author="Vladimir" w:date="2014-12-31T17:54:00Z">
        <w:r w:rsidR="009470F5">
          <w:rPr>
            <w:lang w:val="ru-RU"/>
          </w:rPr>
          <w:t xml:space="preserve"> </w:t>
        </w:r>
      </w:ins>
      <w:del w:id="1116" w:author="Dima" w:date="2014-12-29T20:17:00Z">
        <w:r w:rsidRPr="00285E5E" w:rsidDel="00CD14E4">
          <w:rPr>
            <w:lang w:val="ru-RU"/>
          </w:rPr>
          <w:delText xml:space="preserve"> </w:delText>
        </w:r>
      </w:del>
      <w:del w:id="1117" w:author="Dima" w:date="2014-12-29T20:16:00Z">
        <w:r w:rsidRPr="00285E5E" w:rsidDel="00CD14E4">
          <w:rPr>
            <w:lang w:val="ru-RU"/>
          </w:rPr>
          <w:delText xml:space="preserve">над ним </w:delText>
        </w:r>
      </w:del>
      <w:r w:rsidRPr="00285E5E">
        <w:rPr>
          <w:lang w:val="ru-RU"/>
        </w:rPr>
        <w:t xml:space="preserve">контроль, включая возможность вызвать всех подписчиков или очистить их список. Клиент события должен иметь возможность </w:t>
      </w:r>
      <w:r w:rsidRPr="00285E5E">
        <w:rPr>
          <w:i/>
          <w:lang w:val="ru-RU"/>
        </w:rPr>
        <w:t>только</w:t>
      </w:r>
      <w:r w:rsidRPr="00285E5E">
        <w:rPr>
          <w:lang w:val="ru-RU"/>
        </w:rPr>
        <w:t xml:space="preserve"> добавить или удалить подписчика.</w:t>
      </w:r>
      <w:r w:rsidRPr="006A4EF7">
        <w:rPr>
          <w:lang w:val="ru-RU"/>
        </w:rPr>
        <w:t xml:space="preserve"> </w:t>
      </w:r>
      <w:r>
        <w:rPr>
          <w:lang w:val="ru-RU"/>
        </w:rPr>
        <w:t xml:space="preserve">Для «своих» поле с модификатором </w:t>
      </w:r>
      <w:del w:id="1118" w:author="Dima" w:date="2014-12-29T20:17:00Z">
        <w:r w:rsidRPr="00655FCB" w:rsidDel="00CD14E4">
          <w:rPr>
            <w:lang w:val="ru-RU"/>
          </w:rPr>
          <w:delText>‘</w:delText>
        </w:r>
      </w:del>
      <w:r>
        <w:t>event</w:t>
      </w:r>
      <w:del w:id="1119" w:author="Dima" w:date="2014-12-29T20:17:00Z">
        <w:r w:rsidRPr="00FB4AD7" w:rsidDel="00CD14E4">
          <w:rPr>
            <w:lang w:val="ru-RU"/>
          </w:rPr>
          <w:delText>’</w:delText>
        </w:r>
      </w:del>
      <w:r w:rsidRPr="00FB4AD7">
        <w:rPr>
          <w:lang w:val="ru-RU"/>
        </w:rPr>
        <w:t xml:space="preserve"> </w:t>
      </w:r>
      <w:r>
        <w:rPr>
          <w:lang w:val="ru-RU"/>
        </w:rPr>
        <w:t xml:space="preserve">работает так же, как и мультикаст с соответствующей сигнатурой аргументов. Для «чужих» </w:t>
      </w:r>
      <w:r w:rsidR="001360AB">
        <w:rPr>
          <w:lang w:val="ru-RU"/>
        </w:rPr>
        <w:t xml:space="preserve">такое </w:t>
      </w:r>
      <w:r>
        <w:rPr>
          <w:lang w:val="ru-RU"/>
        </w:rPr>
        <w:t>поле</w:t>
      </w:r>
      <w:r w:rsidRPr="00FB4AD7">
        <w:rPr>
          <w:lang w:val="ru-RU"/>
        </w:rPr>
        <w:t xml:space="preserve"> </w:t>
      </w:r>
      <w:r>
        <w:rPr>
          <w:lang w:val="ru-RU"/>
        </w:rPr>
        <w:t>ограничивает доступ к методам</w:t>
      </w:r>
      <w:r w:rsidRPr="00FB4AD7">
        <w:rPr>
          <w:lang w:val="ru-RU"/>
        </w:rPr>
        <w:t xml:space="preserve"> </w:t>
      </w:r>
      <w:r>
        <w:rPr>
          <w:lang w:val="ru-RU"/>
        </w:rPr>
        <w:t xml:space="preserve">мультикаста: разрешены только вызовы </w:t>
      </w:r>
      <w:del w:id="1120" w:author="Dima" w:date="2014-12-29T20:17:00Z">
        <w:r w:rsidRPr="006A4EF7" w:rsidDel="00CD14E4">
          <w:rPr>
            <w:lang w:val="ru-RU"/>
          </w:rPr>
          <w:delText>‘</w:delText>
        </w:r>
      </w:del>
      <w:r>
        <w:t>add</w:t>
      </w:r>
      <w:del w:id="1121" w:author="Dima" w:date="2014-12-29T20:17:00Z">
        <w:r w:rsidRPr="006A4EF7" w:rsidDel="00CD14E4">
          <w:rPr>
            <w:lang w:val="ru-RU"/>
          </w:rPr>
          <w:delText>’</w:delText>
        </w:r>
      </w:del>
      <w:r w:rsidRPr="00FB4AD7">
        <w:rPr>
          <w:lang w:val="ru-RU"/>
        </w:rPr>
        <w:t xml:space="preserve"> </w:t>
      </w:r>
      <w:r>
        <w:rPr>
          <w:lang w:val="ru-RU"/>
        </w:rPr>
        <w:t xml:space="preserve">и </w:t>
      </w:r>
      <w:del w:id="1122" w:author="Dima" w:date="2014-12-29T20:17:00Z">
        <w:r w:rsidRPr="006A4EF7" w:rsidDel="00CD14E4">
          <w:rPr>
            <w:lang w:val="ru-RU"/>
          </w:rPr>
          <w:delText>‘</w:delText>
        </w:r>
      </w:del>
      <w:r>
        <w:t>remove</w:t>
      </w:r>
      <w:del w:id="1123" w:author="Dima" w:date="2014-12-29T20:17:00Z">
        <w:r w:rsidR="0077075A" w:rsidRPr="000E05B5" w:rsidDel="00CD14E4">
          <w:rPr>
            <w:lang w:val="ru-RU"/>
          </w:rPr>
          <w:delText>’</w:delText>
        </w:r>
      </w:del>
      <w:r>
        <w:rPr>
          <w:lang w:val="ru-RU"/>
        </w:rPr>
        <w:t xml:space="preserve">, запрещены </w:t>
      </w:r>
      <w:del w:id="1124" w:author="Vladimir" w:date="2014-12-31T17:54:00Z">
        <w:r w:rsidRPr="006A4EF7" w:rsidDel="009470F5">
          <w:rPr>
            <w:lang w:val="ru-RU"/>
          </w:rPr>
          <w:delText>‘</w:delText>
        </w:r>
      </w:del>
      <w:r>
        <w:t>call</w:t>
      </w:r>
      <w:del w:id="1125" w:author="Vladimir" w:date="2014-12-31T17:54:00Z">
        <w:r w:rsidRPr="006A4EF7" w:rsidDel="009470F5">
          <w:rPr>
            <w:lang w:val="ru-RU"/>
          </w:rPr>
          <w:delText>’</w:delText>
        </w:r>
      </w:del>
      <w:r w:rsidRPr="00A44D76">
        <w:rPr>
          <w:lang w:val="ru-RU"/>
        </w:rPr>
        <w:t xml:space="preserve">, </w:t>
      </w:r>
      <w:del w:id="1126" w:author="Vladimir" w:date="2014-12-31T17:54:00Z">
        <w:r w:rsidRPr="006A4EF7" w:rsidDel="009470F5">
          <w:rPr>
            <w:lang w:val="ru-RU"/>
          </w:rPr>
          <w:delText>‘</w:delText>
        </w:r>
      </w:del>
      <w:r>
        <w:t>set</w:t>
      </w:r>
      <w:del w:id="1127" w:author="Vladimir" w:date="2014-12-31T17:54:00Z">
        <w:r w:rsidRPr="006A4EF7" w:rsidDel="009470F5">
          <w:rPr>
            <w:lang w:val="ru-RU"/>
          </w:rPr>
          <w:delText>’</w:delText>
        </w:r>
      </w:del>
      <w:r w:rsidRPr="00A44D76">
        <w:rPr>
          <w:lang w:val="ru-RU"/>
        </w:rPr>
        <w:t xml:space="preserve"> </w:t>
      </w:r>
      <w:r>
        <w:rPr>
          <w:lang w:val="ru-RU"/>
        </w:rPr>
        <w:t xml:space="preserve">и </w:t>
      </w:r>
      <w:del w:id="1128" w:author="Vladimir" w:date="2014-12-31T17:54:00Z">
        <w:r w:rsidRPr="006A4EF7" w:rsidDel="009470F5">
          <w:rPr>
            <w:lang w:val="ru-RU"/>
          </w:rPr>
          <w:delText>‘</w:delText>
        </w:r>
      </w:del>
      <w:r>
        <w:t>clear</w:t>
      </w:r>
      <w:del w:id="1129" w:author="Vladimir" w:date="2014-12-31T17:54:00Z">
        <w:r w:rsidRPr="006A4EF7" w:rsidDel="009470F5">
          <w:rPr>
            <w:lang w:val="ru-RU"/>
          </w:rPr>
          <w:delText>‘</w:delText>
        </w:r>
      </w:del>
      <w:ins w:id="1130" w:author="Dima" w:date="2014-12-29T20:17:00Z">
        <w:r w:rsidR="0049051A">
          <w:rPr>
            <w:lang w:val="ru-RU"/>
          </w:rPr>
          <w:t>:</w:t>
        </w:r>
      </w:ins>
      <w:del w:id="1131" w:author="Dima" w:date="2014-12-29T20:17:00Z">
        <w:r w:rsidRPr="00FB4AD7" w:rsidDel="0049051A">
          <w:rPr>
            <w:lang w:val="ru-RU"/>
          </w:rPr>
          <w:delText>.</w:delText>
        </w:r>
        <w:r w:rsidDel="0049051A">
          <w:rPr>
            <w:lang w:val="ru-RU"/>
          </w:rPr>
          <w:delText xml:space="preserve"> </w:delText>
        </w:r>
      </w:del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event m_onCompleted ();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work ()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{</w:t>
      </w:r>
    </w:p>
    <w:p w:rsidR="006A4EF7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>
        <w:rPr>
          <w:lang w:val="en-US"/>
        </w:rPr>
        <w:t>// ...</w:t>
      </w:r>
    </w:p>
    <w:p w:rsidR="006A4EF7" w:rsidRPr="006A4EF7" w:rsidRDefault="006A4EF7" w:rsidP="006A4EF7">
      <w:pPr>
        <w:pStyle w:val="CodeSnippet"/>
        <w:rPr>
          <w:lang w:val="en-US"/>
        </w:rPr>
      </w:pPr>
    </w:p>
    <w:p w:rsidR="006A4EF7" w:rsidRPr="009C3248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 w:rsidRPr="009C3248">
        <w:rPr>
          <w:lang w:val="en-US"/>
        </w:rPr>
        <w:t xml:space="preserve">m_onCompleted (); 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t>bar</w:t>
      </w:r>
      <w:r w:rsidRPr="009C3248">
        <w:rPr>
          <w:lang w:val="en-US"/>
        </w:rPr>
        <w:t xml:space="preserve"> ()</w:t>
      </w:r>
      <w:r>
        <w:rPr>
          <w:lang w:val="en-US"/>
        </w:rPr>
        <w:t>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t>baz ()</w:t>
      </w:r>
    </w:p>
    <w:p w:rsid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A4EF7" w:rsidRPr="006A4EF7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6A4EF7">
        <w:rPr>
          <w:lang w:val="en-US"/>
        </w:rPr>
        <w:t>C1 c;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 xml:space="preserve">c.m_onCompleted += </w:t>
      </w:r>
      <w:r w:rsidR="006A4EF7">
        <w:rPr>
          <w:lang w:val="en-US"/>
        </w:rPr>
        <w:t>baz</w:t>
      </w:r>
      <w:r w:rsidR="006A4EF7" w:rsidRPr="009C3248">
        <w:rPr>
          <w:lang w:val="en-US"/>
        </w:rPr>
        <w:t xml:space="preserve">; </w:t>
      </w:r>
    </w:p>
    <w:p w:rsidR="006A4EF7" w:rsidRPr="006A4EF7" w:rsidRDefault="00552CB5" w:rsidP="006A4EF7">
      <w:pPr>
        <w:pStyle w:val="CodeSnippet"/>
      </w:pPr>
      <w:r>
        <w:rPr>
          <w:lang w:val="en-US"/>
        </w:rPr>
        <w:t xml:space="preserve">    </w:t>
      </w:r>
      <w:r w:rsidR="006A4EF7" w:rsidRPr="006A4EF7">
        <w:t>c.m_onCompleted (); // &lt;-- error</w:t>
      </w:r>
    </w:p>
    <w:p w:rsidR="006A4EF7" w:rsidRPr="006A4EF7" w:rsidRDefault="006A4EF7" w:rsidP="006A4EF7">
      <w:pPr>
        <w:pStyle w:val="CodeSnippet"/>
      </w:pPr>
      <w:r w:rsidRPr="006A4EF7">
        <w:t>}</w:t>
      </w:r>
    </w:p>
    <w:p w:rsidR="00555B15" w:rsidRPr="009C3248" w:rsidRDefault="00EF01CF" w:rsidP="00DE7024">
      <w:pPr>
        <w:pStyle w:val="Heading2"/>
        <w:rPr>
          <w:lang w:val="ru-RU" w:eastAsia="zh-TW"/>
        </w:rPr>
      </w:pPr>
      <w:bookmarkStart w:id="1132" w:name="_Toc405907022"/>
      <w:r>
        <w:rPr>
          <w:lang w:val="ru-RU" w:eastAsia="zh-TW"/>
        </w:rPr>
        <w:t>Перечисления</w:t>
      </w:r>
      <w:bookmarkEnd w:id="1132"/>
    </w:p>
    <w:p w:rsidR="008F50CD" w:rsidRDefault="008F50CD" w:rsidP="00555B15">
      <w:pPr>
        <w:rPr>
          <w:lang w:val="ru-RU" w:eastAsia="zh-TW"/>
        </w:rPr>
      </w:pPr>
      <w:r>
        <w:rPr>
          <w:lang w:eastAsia="zh-TW"/>
        </w:rPr>
        <w:t>Jancy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также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предлагает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ряд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усовершенствований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перечислениях</w:t>
      </w:r>
      <w:r w:rsidRPr="008F50CD">
        <w:rPr>
          <w:lang w:val="ru-RU" w:eastAsia="zh-TW"/>
        </w:rPr>
        <w:t xml:space="preserve"> (</w:t>
      </w:r>
      <w:r>
        <w:rPr>
          <w:lang w:eastAsia="zh-TW"/>
        </w:rPr>
        <w:t>enum</w:t>
      </w:r>
      <w:r w:rsidRPr="008F50CD">
        <w:rPr>
          <w:lang w:val="ru-RU" w:eastAsia="zh-TW"/>
        </w:rPr>
        <w:t xml:space="preserve">). </w:t>
      </w:r>
    </w:p>
    <w:p w:rsidR="00555B15" w:rsidRDefault="008F50CD" w:rsidP="00555B15">
      <w:pPr>
        <w:rPr>
          <w:lang w:val="ru-RU" w:eastAsia="zh-TW"/>
        </w:rPr>
      </w:pPr>
      <w:r>
        <w:rPr>
          <w:lang w:val="ru-RU" w:eastAsia="zh-TW"/>
        </w:rPr>
        <w:t>Перечисления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8F50CD">
        <w:rPr>
          <w:lang w:val="ru-RU" w:eastAsia="zh-TW"/>
        </w:rPr>
        <w:t xml:space="preserve"> </w:t>
      </w:r>
      <w:r w:rsidR="00555B15" w:rsidRPr="00555B15">
        <w:rPr>
          <w:lang w:eastAsia="zh-TW"/>
        </w:rPr>
        <w:t>Jancy</w:t>
      </w:r>
      <w:r w:rsidR="00555B15" w:rsidRPr="008F50CD">
        <w:rPr>
          <w:lang w:val="ru-RU" w:eastAsia="zh-TW"/>
        </w:rPr>
        <w:t xml:space="preserve"> </w:t>
      </w:r>
      <w:r>
        <w:rPr>
          <w:lang w:val="ru-RU" w:eastAsia="zh-TW"/>
        </w:rPr>
        <w:t>не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добавляют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идентификаторы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элементов в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родительское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пространство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имён</w:t>
      </w:r>
      <w:r w:rsidRPr="008F50CD">
        <w:rPr>
          <w:lang w:val="ru-RU" w:eastAsia="zh-TW"/>
        </w:rPr>
        <w:t xml:space="preserve">, </w:t>
      </w:r>
      <w:r>
        <w:rPr>
          <w:lang w:val="ru-RU" w:eastAsia="zh-TW"/>
        </w:rPr>
        <w:t>тем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самым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предотвращая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его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загрязнение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 xml:space="preserve">и делая возможным использование коротких идентификаторов для элементов. Для адресации элемента перечисления требуется полное имя </w:t>
      </w:r>
      <w:r w:rsidRPr="008F50CD">
        <w:rPr>
          <w:lang w:val="ru-RU" w:eastAsia="zh-TW"/>
        </w:rPr>
        <w:t>(</w:t>
      </w:r>
      <w:r>
        <w:rPr>
          <w:lang w:eastAsia="zh-TW"/>
        </w:rPr>
        <w:t>qualified</w:t>
      </w:r>
      <w:r w:rsidRPr="008F50CD">
        <w:rPr>
          <w:lang w:val="ru-RU" w:eastAsia="zh-TW"/>
        </w:rPr>
        <w:t xml:space="preserve"> </w:t>
      </w:r>
      <w:r>
        <w:rPr>
          <w:lang w:eastAsia="zh-TW"/>
        </w:rPr>
        <w:t>name</w:t>
      </w:r>
      <w:r>
        <w:rPr>
          <w:lang w:val="ru-RU" w:eastAsia="zh-TW"/>
        </w:rPr>
        <w:t>) с квалификатором родительского типа.</w:t>
      </w:r>
    </w:p>
    <w:p w:rsidR="008F50CD" w:rsidRDefault="009D2AD7" w:rsidP="00555B15">
      <w:pPr>
        <w:rPr>
          <w:lang w:val="ru-RU" w:eastAsia="zh-TW"/>
        </w:rPr>
      </w:pPr>
      <w:r>
        <w:rPr>
          <w:lang w:val="ru-RU" w:eastAsia="zh-TW"/>
        </w:rPr>
        <w:t>Помимо этого, п</w:t>
      </w:r>
      <w:r w:rsidR="008F50CD">
        <w:rPr>
          <w:lang w:val="ru-RU" w:eastAsia="zh-TW"/>
        </w:rPr>
        <w:t>еречисления могут быть «унаследованы» от целочисленных типов дл</w:t>
      </w:r>
      <w:r>
        <w:rPr>
          <w:lang w:val="ru-RU" w:eastAsia="zh-TW"/>
        </w:rPr>
        <w:t>я указания знаковости перечисления, а также точного количества занимаемых им байтов (что может быть крайне важно при описаниях заголовков коммуникационных протоколов)</w:t>
      </w:r>
      <w:ins w:id="1133" w:author="Dima" w:date="2014-12-29T20:20:00Z">
        <w:r w:rsidR="0049051A">
          <w:rPr>
            <w:lang w:val="ru-RU" w:eastAsia="zh-TW"/>
          </w:rPr>
          <w:t>:</w:t>
        </w:r>
      </w:ins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9C3248">
        <w:rPr>
          <w:lang w:val="en-US" w:eastAsia="zh-TW"/>
        </w:rPr>
        <w:t>enum IcmpType: uint8_t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9C3248">
        <w:rPr>
          <w:lang w:val="en-US" w:eastAsia="zh-TW"/>
        </w:rPr>
        <w:t>{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EchoReply              = 0,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DestinationUnreachable = 3,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SourceQuench           = 4,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lastRenderedPageBreak/>
        <w:t xml:space="preserve">    Redirect               = 5,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Echo                   = 8,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RouterAdvertisement    = 9,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RouterSelection        = 10,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TimeExceeded           = 11,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ParameterProblem       = 12,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TimestampRequest       = 13,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TimestampReply         = 14,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InformationRequest     = 15,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InformationReply       = 16,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AddressMaskRequest     = 17,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AddressMaskReply       = 18,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</w:t>
      </w:r>
      <w:r w:rsidRPr="009C3248">
        <w:rPr>
          <w:lang w:val="en-US" w:eastAsia="zh-TW"/>
        </w:rPr>
        <w:t>TraceRoute             = 30,</w:t>
      </w:r>
    </w:p>
    <w:p w:rsidR="009D2AD7" w:rsidRDefault="009D2AD7" w:rsidP="009D2AD7">
      <w:pPr>
        <w:pStyle w:val="CodeSnippet"/>
        <w:rPr>
          <w:lang w:eastAsia="zh-TW"/>
        </w:rPr>
      </w:pPr>
      <w:r w:rsidRPr="009D2AD7">
        <w:rPr>
          <w:lang w:eastAsia="zh-TW"/>
        </w:rPr>
        <w:t>}</w:t>
      </w:r>
    </w:p>
    <w:p w:rsidR="00555B15" w:rsidRPr="009D2AD7" w:rsidRDefault="009D2AD7" w:rsidP="009D2AD7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Для упрощения </w:t>
      </w:r>
      <w:r w:rsidR="000E0EE4">
        <w:rPr>
          <w:lang w:val="ru-RU" w:eastAsia="zh-TW"/>
        </w:rPr>
        <w:t>переноса</w:t>
      </w:r>
      <w:r w:rsidR="002F2747">
        <w:rPr>
          <w:lang w:val="ru-RU" w:eastAsia="zh-TW"/>
        </w:rPr>
        <w:t xml:space="preserve"> </w:t>
      </w:r>
      <w:r>
        <w:rPr>
          <w:lang w:val="ru-RU" w:eastAsia="zh-TW"/>
        </w:rPr>
        <w:t xml:space="preserve">существующего </w:t>
      </w:r>
      <w:del w:id="1134" w:author="Dima" w:date="2014-12-29T20:20:00Z">
        <w:r w:rsidDel="0049051A">
          <w:rPr>
            <w:lang w:eastAsia="zh-TW"/>
          </w:rPr>
          <w:delText>C</w:delText>
        </w:r>
        <w:r w:rsidRPr="009D2AD7" w:rsidDel="0049051A">
          <w:rPr>
            <w:lang w:val="ru-RU" w:eastAsia="zh-TW"/>
          </w:rPr>
          <w:delText>/</w:delText>
        </w:r>
        <w:r w:rsidDel="0049051A">
          <w:rPr>
            <w:lang w:eastAsia="zh-TW"/>
          </w:rPr>
          <w:delText>C</w:delText>
        </w:r>
        <w:r w:rsidRPr="009D2AD7" w:rsidDel="0049051A">
          <w:rPr>
            <w:lang w:val="ru-RU" w:eastAsia="zh-TW"/>
          </w:rPr>
          <w:delText xml:space="preserve">++ </w:delText>
        </w:r>
      </w:del>
      <w:r>
        <w:rPr>
          <w:lang w:val="ru-RU" w:eastAsia="zh-TW"/>
        </w:rPr>
        <w:t>кода</w:t>
      </w:r>
      <w:ins w:id="1135" w:author="Dima" w:date="2014-12-29T20:20:00Z">
        <w:r w:rsidR="0049051A">
          <w:rPr>
            <w:lang w:val="ru-RU" w:eastAsia="zh-TW"/>
          </w:rPr>
          <w:t xml:space="preserve"> </w:t>
        </w:r>
      </w:ins>
      <w:r w:rsidR="002F2747">
        <w:rPr>
          <w:lang w:val="ru-RU" w:eastAsia="zh-TW"/>
        </w:rPr>
        <w:t>с</w:t>
      </w:r>
      <w:ins w:id="1136" w:author="Dima" w:date="2014-12-29T20:20:00Z">
        <w:r w:rsidR="0049051A">
          <w:rPr>
            <w:lang w:val="ru-RU" w:eastAsia="zh-TW"/>
          </w:rPr>
          <w:t xml:space="preserve"> С</w:t>
        </w:r>
        <w:r w:rsidR="0049051A" w:rsidRPr="0049051A">
          <w:rPr>
            <w:lang w:val="ru-RU" w:eastAsia="zh-TW"/>
            <w:rPrChange w:id="1137" w:author="Dima" w:date="2014-12-29T20:20:00Z">
              <w:rPr>
                <w:lang w:eastAsia="zh-TW"/>
              </w:rPr>
            </w:rPrChange>
          </w:rPr>
          <w:t>/</w:t>
        </w:r>
        <w:r w:rsidR="0049051A">
          <w:rPr>
            <w:lang w:val="ru-RU" w:eastAsia="zh-TW"/>
          </w:rPr>
          <w:t>С++</w:t>
        </w:r>
      </w:ins>
      <w:r>
        <w:rPr>
          <w:lang w:val="ru-RU" w:eastAsia="zh-TW"/>
        </w:rPr>
        <w:t xml:space="preserve"> </w:t>
      </w:r>
      <w:r w:rsidR="002F2747">
        <w:rPr>
          <w:lang w:val="ru-RU" w:eastAsia="zh-TW"/>
        </w:rPr>
        <w:t xml:space="preserve">на  </w:t>
      </w:r>
      <w:r w:rsidR="002F2747">
        <w:rPr>
          <w:lang w:eastAsia="zh-TW"/>
        </w:rPr>
        <w:t>Jancy</w:t>
      </w:r>
      <w:r w:rsidR="002F2747" w:rsidRPr="009D2AD7">
        <w:rPr>
          <w:lang w:val="ru-RU" w:eastAsia="zh-TW"/>
        </w:rPr>
        <w:t xml:space="preserve"> </w:t>
      </w:r>
      <w:r>
        <w:rPr>
          <w:lang w:val="ru-RU" w:eastAsia="zh-TW"/>
        </w:rPr>
        <w:t>поддерживаются т.н. открытые (</w:t>
      </w:r>
      <w:r>
        <w:rPr>
          <w:lang w:eastAsia="zh-TW"/>
        </w:rPr>
        <w:t>exposed</w:t>
      </w:r>
      <w:r w:rsidRPr="009D2AD7">
        <w:rPr>
          <w:lang w:val="ru-RU" w:eastAsia="zh-TW"/>
        </w:rPr>
        <w:t xml:space="preserve">) </w:t>
      </w:r>
      <w:r>
        <w:rPr>
          <w:lang w:val="ru-RU" w:eastAsia="zh-TW"/>
        </w:rPr>
        <w:t xml:space="preserve">перечисления. Как и перечисления в </w:t>
      </w:r>
      <w:r>
        <w:rPr>
          <w:lang w:eastAsia="zh-TW"/>
        </w:rPr>
        <w:t>C</w:t>
      </w:r>
      <w:r>
        <w:rPr>
          <w:lang w:val="ru-RU" w:eastAsia="zh-TW"/>
        </w:rPr>
        <w:t>/С++</w:t>
      </w:r>
      <w:r w:rsidRPr="009D2AD7">
        <w:rPr>
          <w:lang w:val="ru-RU" w:eastAsia="zh-TW"/>
        </w:rPr>
        <w:t xml:space="preserve">, </w:t>
      </w:r>
      <w:r>
        <w:rPr>
          <w:lang w:val="ru-RU" w:eastAsia="zh-TW"/>
        </w:rPr>
        <w:t>они добавляют идентификаторы элементов в родительское пространство имён</w:t>
      </w:r>
      <w:del w:id="1138" w:author="Dima" w:date="2014-12-29T20:21:00Z">
        <w:r w:rsidDel="0049051A">
          <w:rPr>
            <w:lang w:val="ru-RU" w:eastAsia="zh-TW"/>
          </w:rPr>
          <w:delText>.</w:delText>
        </w:r>
      </w:del>
      <w:ins w:id="1139" w:author="Dima" w:date="2014-12-29T20:21:00Z">
        <w:r w:rsidR="0049051A">
          <w:rPr>
            <w:lang w:val="ru-RU" w:eastAsia="zh-TW"/>
          </w:rPr>
          <w:t>:</w:t>
        </w:r>
      </w:ins>
    </w:p>
    <w:p w:rsidR="009D2AD7" w:rsidRPr="009D2AD7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exposed enum State</w:t>
      </w:r>
    </w:p>
    <w:p w:rsidR="009D2AD7" w:rsidRPr="009D2AD7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{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State_Idle, // = 0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State_Connecting,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State_Connected,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State_Disconnecting,</w:t>
      </w:r>
    </w:p>
    <w:p w:rsidR="00555B15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}</w:t>
      </w:r>
    </w:p>
    <w:p w:rsidR="009D2AD7" w:rsidRPr="00D91EBC" w:rsidRDefault="009D2AD7" w:rsidP="009D2AD7">
      <w:pPr>
        <w:pStyle w:val="CodeSnippet"/>
        <w:rPr>
          <w:lang w:val="en-US" w:eastAsia="zh-TW"/>
        </w:rPr>
      </w:pPr>
    </w:p>
    <w:p w:rsidR="00555B15" w:rsidRPr="00D91EBC" w:rsidRDefault="00555B15" w:rsidP="00555B15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D91EBC">
        <w:rPr>
          <w:lang w:val="en-US" w:eastAsia="zh-TW"/>
        </w:rPr>
        <w:t xml:space="preserve"> ()</w:t>
      </w:r>
    </w:p>
    <w:p w:rsidR="00555B15" w:rsidRPr="00D91EBC" w:rsidRDefault="00555B15" w:rsidP="00555B15">
      <w:pPr>
        <w:pStyle w:val="CodeSnippet"/>
        <w:rPr>
          <w:lang w:val="en-US" w:eastAsia="zh-TW"/>
        </w:rPr>
      </w:pPr>
      <w:r w:rsidRPr="00D91EBC">
        <w:rPr>
          <w:lang w:val="en-US" w:eastAsia="zh-TW"/>
        </w:rPr>
        <w:t>{</w:t>
      </w:r>
    </w:p>
    <w:p w:rsidR="00555B15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>
        <w:rPr>
          <w:lang w:val="en-US" w:eastAsia="zh-TW"/>
        </w:rPr>
        <w:t>State state = State_Idle;</w:t>
      </w:r>
      <w:r w:rsidR="009D2AD7" w:rsidRPr="00555B15">
        <w:rPr>
          <w:lang w:val="en-US" w:eastAsia="zh-TW"/>
        </w:rPr>
        <w:t xml:space="preserve"> </w:t>
      </w:r>
      <w:r w:rsidR="009D2AD7">
        <w:rPr>
          <w:lang w:val="en-US" w:eastAsia="zh-TW"/>
        </w:rPr>
        <w:t>// no need to qualify</w:t>
      </w:r>
    </w:p>
    <w:p w:rsidR="009D2AD7" w:rsidRDefault="009D2AD7" w:rsidP="009D2AD7">
      <w:pPr>
        <w:pStyle w:val="CodeSnippet"/>
        <w:rPr>
          <w:lang w:val="en-US" w:eastAsia="zh-TW"/>
        </w:rPr>
      </w:pPr>
    </w:p>
    <w:p w:rsidR="009D2AD7" w:rsidRPr="001606C4" w:rsidRDefault="00552CB5" w:rsidP="009D2AD7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9D2AD7" w:rsidRPr="001606C4">
        <w:rPr>
          <w:lang w:eastAsia="zh-TW"/>
        </w:rPr>
        <w:t>// ...</w:t>
      </w:r>
    </w:p>
    <w:p w:rsidR="00555B15" w:rsidRPr="001606C4" w:rsidRDefault="00555B15" w:rsidP="00555B15">
      <w:pPr>
        <w:pStyle w:val="CodeSnippet"/>
        <w:rPr>
          <w:lang w:eastAsia="zh-TW"/>
        </w:rPr>
      </w:pPr>
      <w:r w:rsidRPr="001606C4">
        <w:rPr>
          <w:lang w:eastAsia="zh-TW"/>
        </w:rPr>
        <w:t>}</w:t>
      </w:r>
    </w:p>
    <w:p w:rsidR="00663E52" w:rsidRDefault="001606C4" w:rsidP="001606C4">
      <w:pPr>
        <w:spacing w:before="240"/>
        <w:rPr>
          <w:lang w:val="ru-RU" w:eastAsia="zh-TW"/>
        </w:rPr>
      </w:pPr>
      <w:del w:id="1140" w:author="Dima" w:date="2014-12-29T20:21:00Z">
        <w:r w:rsidDel="0049051A">
          <w:rPr>
            <w:lang w:val="ru-RU" w:eastAsia="zh-TW"/>
          </w:rPr>
          <w:delText>Однако, н</w:delText>
        </w:r>
      </w:del>
      <w:ins w:id="1141" w:author="Dima" w:date="2014-12-29T20:21:00Z">
        <w:r w:rsidR="0049051A">
          <w:rPr>
            <w:lang w:val="ru-RU" w:eastAsia="zh-TW"/>
          </w:rPr>
          <w:t>Н</w:t>
        </w:r>
      </w:ins>
      <w:r>
        <w:rPr>
          <w:lang w:val="ru-RU" w:eastAsia="zh-TW"/>
        </w:rPr>
        <w:t xml:space="preserve">аиболее значительным новшеством </w:t>
      </w:r>
      <w:r>
        <w:rPr>
          <w:lang w:eastAsia="zh-TW"/>
        </w:rPr>
        <w:t>Jancy</w:t>
      </w:r>
      <w:r w:rsidRPr="001606C4">
        <w:rPr>
          <w:lang w:val="ru-RU" w:eastAsia="zh-TW"/>
        </w:rPr>
        <w:t xml:space="preserve"> </w:t>
      </w:r>
      <w:r>
        <w:rPr>
          <w:lang w:val="ru-RU" w:eastAsia="zh-TW"/>
        </w:rPr>
        <w:t xml:space="preserve">в области перечислений является встроенная поддержка флаговых </w:t>
      </w:r>
      <w:r w:rsidRPr="001606C4">
        <w:rPr>
          <w:lang w:val="ru-RU" w:eastAsia="zh-TW"/>
        </w:rPr>
        <w:t>(</w:t>
      </w:r>
      <w:r>
        <w:rPr>
          <w:lang w:eastAsia="zh-TW"/>
        </w:rPr>
        <w:t>bitflag</w:t>
      </w:r>
      <w:r w:rsidRPr="001606C4">
        <w:rPr>
          <w:lang w:val="ru-RU" w:eastAsia="zh-TW"/>
        </w:rPr>
        <w:t xml:space="preserve">) </w:t>
      </w:r>
      <w:r>
        <w:rPr>
          <w:lang w:val="ru-RU" w:eastAsia="zh-TW"/>
        </w:rPr>
        <w:t xml:space="preserve">перечислений. </w:t>
      </w:r>
    </w:p>
    <w:p w:rsidR="00663E52" w:rsidRDefault="00663E52" w:rsidP="001606C4">
      <w:pPr>
        <w:spacing w:before="240"/>
        <w:rPr>
          <w:lang w:val="ru-RU" w:eastAsia="zh-TW"/>
        </w:rPr>
      </w:pPr>
      <w:r>
        <w:rPr>
          <w:lang w:val="ru-RU" w:eastAsia="zh-TW"/>
        </w:rPr>
        <w:t>Большинство существующих языков</w:t>
      </w:r>
      <w:r w:rsidR="007F0D6B">
        <w:rPr>
          <w:lang w:val="ru-RU" w:eastAsia="zh-TW"/>
        </w:rPr>
        <w:t xml:space="preserve"> </w:t>
      </w:r>
      <w:r>
        <w:rPr>
          <w:lang w:val="ru-RU" w:eastAsia="zh-TW"/>
        </w:rPr>
        <w:t xml:space="preserve">программирования </w:t>
      </w:r>
      <w:r w:rsidR="007F0D6B">
        <w:rPr>
          <w:lang w:val="ru-RU" w:eastAsia="zh-TW"/>
        </w:rPr>
        <w:t>не предлагают встроенных флаговых перечислений, а их эмуляция штатными методами</w:t>
      </w:r>
      <w:r>
        <w:rPr>
          <w:lang w:val="ru-RU" w:eastAsia="zh-TW"/>
        </w:rPr>
        <w:t>,</w:t>
      </w:r>
      <w:r w:rsidR="007F0D6B">
        <w:rPr>
          <w:lang w:val="ru-RU" w:eastAsia="zh-TW"/>
        </w:rPr>
        <w:t xml:space="preserve"> </w:t>
      </w:r>
      <w:r>
        <w:rPr>
          <w:lang w:val="ru-RU" w:eastAsia="zh-TW"/>
        </w:rPr>
        <w:t xml:space="preserve">как правило, и нетривиальна в реализации, и не столь удобна в практическом использовании. </w:t>
      </w:r>
      <w:r>
        <w:rPr>
          <w:lang w:eastAsia="zh-TW"/>
        </w:rPr>
        <w:t>Jancy</w:t>
      </w:r>
      <w:r w:rsidRPr="00663E52">
        <w:rPr>
          <w:lang w:val="ru-RU" w:eastAsia="zh-TW"/>
        </w:rPr>
        <w:t xml:space="preserve"> </w:t>
      </w:r>
      <w:r>
        <w:rPr>
          <w:lang w:val="ru-RU" w:eastAsia="zh-TW"/>
        </w:rPr>
        <w:t>же предлагает готовое решение «</w:t>
      </w:r>
      <w:ins w:id="1142" w:author="Dima" w:date="2014-12-29T20:21:00Z">
        <w:r w:rsidR="0049051A">
          <w:rPr>
            <w:lang w:val="ru-RU" w:eastAsia="zh-TW"/>
          </w:rPr>
          <w:t xml:space="preserve">прямо </w:t>
        </w:r>
      </w:ins>
      <w:r>
        <w:rPr>
          <w:lang w:val="ru-RU" w:eastAsia="zh-TW"/>
        </w:rPr>
        <w:t>из коробки».</w:t>
      </w:r>
    </w:p>
    <w:p w:rsidR="00555B15" w:rsidRPr="001606C4" w:rsidRDefault="001606C4" w:rsidP="001606C4">
      <w:pPr>
        <w:spacing w:before="240"/>
        <w:rPr>
          <w:lang w:val="ru-RU" w:eastAsia="zh-TW"/>
        </w:rPr>
      </w:pPr>
      <w:r>
        <w:rPr>
          <w:lang w:val="ru-RU" w:eastAsia="zh-TW"/>
        </w:rPr>
        <w:t>Флаговые перечисления отличаются от обычных перечислений в следующих аспектах:</w:t>
      </w:r>
    </w:p>
    <w:p w:rsidR="001606C4" w:rsidRPr="007F0D6B" w:rsidRDefault="007F0D6B" w:rsidP="001606C4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Автоматическое присвоение</w:t>
      </w:r>
      <w:r w:rsidR="001606C4" w:rsidRPr="007F0D6B">
        <w:rPr>
          <w:lang w:val="ru-RU" w:eastAsia="zh-TW"/>
        </w:rPr>
        <w:t xml:space="preserve"> </w:t>
      </w:r>
      <w:r w:rsidR="001606C4">
        <w:rPr>
          <w:lang w:val="ru-RU" w:eastAsia="zh-TW"/>
        </w:rPr>
        <w:t>значений</w:t>
      </w:r>
      <w:r w:rsidR="001606C4" w:rsidRPr="007F0D6B">
        <w:rPr>
          <w:lang w:val="ru-RU" w:eastAsia="zh-TW"/>
        </w:rPr>
        <w:t xml:space="preserve"> </w:t>
      </w:r>
      <w:r w:rsidR="001606C4">
        <w:rPr>
          <w:lang w:val="ru-RU" w:eastAsia="zh-TW"/>
        </w:rPr>
        <w:t>элемент</w:t>
      </w:r>
      <w:r>
        <w:rPr>
          <w:lang w:val="ru-RU" w:eastAsia="zh-TW"/>
        </w:rPr>
        <w:t xml:space="preserve">ам идёт по степеням двойки, т.е. </w:t>
      </w:r>
      <w:r w:rsidR="001606C4" w:rsidRPr="007F0D6B">
        <w:rPr>
          <w:lang w:val="ru-RU" w:eastAsia="zh-TW"/>
        </w:rPr>
        <w:t>1, 2, 4, 8</w:t>
      </w:r>
      <w:r>
        <w:rPr>
          <w:lang w:val="ru-RU" w:eastAsia="zh-TW"/>
        </w:rPr>
        <w:t xml:space="preserve"> и т.д. Если быть более формальным, то для определения значения каждого последующего элемента берётся самый старший бит значения</w:t>
      </w:r>
      <w:r w:rsidR="0077791B">
        <w:rPr>
          <w:lang w:val="ru-RU" w:eastAsia="zh-TW"/>
        </w:rPr>
        <w:t xml:space="preserve"> предыдущего и сдвигается влево;</w:t>
      </w:r>
      <w:r>
        <w:rPr>
          <w:lang w:val="ru-RU" w:eastAsia="zh-TW"/>
        </w:rPr>
        <w:t xml:space="preserve"> самый первый элемент по умолчанию имеет значение «1»</w:t>
      </w:r>
      <w:ins w:id="1143" w:author="Dima" w:date="2014-12-29T20:22:00Z">
        <w:r w:rsidR="0049051A" w:rsidRPr="0049051A">
          <w:rPr>
            <w:lang w:val="ru-RU" w:eastAsia="zh-TW"/>
            <w:rPrChange w:id="1144" w:author="Dima" w:date="2014-12-29T20:22:00Z">
              <w:rPr>
                <w:lang w:eastAsia="zh-TW"/>
              </w:rPr>
            </w:rPrChange>
          </w:rPr>
          <w:t>;</w:t>
        </w:r>
      </w:ins>
    </w:p>
    <w:p w:rsidR="001606C4" w:rsidRDefault="007F0D6B" w:rsidP="005033EF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Битовое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ИЛИ</w:t>
      </w:r>
      <w:r w:rsidRPr="007F0D6B">
        <w:rPr>
          <w:lang w:val="ru-RU" w:eastAsia="zh-TW"/>
        </w:rPr>
        <w:t xml:space="preserve"> </w:t>
      </w:r>
      <w:ins w:id="1145" w:author="Dima" w:date="2014-12-29T20:22:00Z">
        <w:r w:rsidR="0049051A" w:rsidRPr="0049051A">
          <w:rPr>
            <w:lang w:val="ru-RU" w:eastAsia="zh-TW"/>
            <w:rPrChange w:id="1146" w:author="Dima" w:date="2014-12-29T20:22:00Z">
              <w:rPr>
                <w:lang w:eastAsia="zh-TW"/>
              </w:rPr>
            </w:rPrChange>
          </w:rPr>
          <w:t>(</w:t>
        </w:r>
      </w:ins>
      <w:del w:id="1147" w:author="Dima" w:date="2014-12-29T20:22:00Z">
        <w:r w:rsidR="0077075A" w:rsidRPr="0077075A" w:rsidDel="0049051A">
          <w:rPr>
            <w:lang w:val="ru-RU" w:eastAsia="zh-TW"/>
          </w:rPr>
          <w:delText>‘</w:delText>
        </w:r>
      </w:del>
      <w:r w:rsidR="001606C4" w:rsidRPr="007F0D6B">
        <w:rPr>
          <w:lang w:val="ru-RU" w:eastAsia="zh-TW"/>
        </w:rPr>
        <w:t>|</w:t>
      </w:r>
      <w:del w:id="1148" w:author="Dima" w:date="2014-12-29T20:22:00Z">
        <w:r w:rsidR="0077075A" w:rsidRPr="0077075A" w:rsidDel="0049051A">
          <w:rPr>
            <w:lang w:val="ru-RU" w:eastAsia="zh-TW"/>
          </w:rPr>
          <w:delText>’</w:delText>
        </w:r>
      </w:del>
      <w:ins w:id="1149" w:author="Dima" w:date="2014-12-29T20:22:00Z">
        <w:r w:rsidR="0049051A" w:rsidRPr="0049051A">
          <w:rPr>
            <w:lang w:val="ru-RU" w:eastAsia="zh-TW"/>
            <w:rPrChange w:id="1150" w:author="Dima" w:date="2014-12-29T20:22:00Z">
              <w:rPr>
                <w:lang w:eastAsia="zh-TW"/>
              </w:rPr>
            </w:rPrChange>
          </w:rPr>
          <w:t>)</w:t>
        </w:r>
      </w:ins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над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двумя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операндами, оба из которых имеют один и тот же тип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флагового перечисления, в результате даёт этот же тип</w:t>
      </w:r>
      <w:ins w:id="1151" w:author="Dima" w:date="2014-12-29T20:22:00Z">
        <w:r w:rsidR="0049051A" w:rsidRPr="0049051A">
          <w:rPr>
            <w:lang w:val="ru-RU" w:eastAsia="zh-TW"/>
            <w:rPrChange w:id="1152" w:author="Dima" w:date="2014-12-29T20:22:00Z">
              <w:rPr>
                <w:lang w:eastAsia="zh-TW"/>
              </w:rPr>
            </w:rPrChange>
          </w:rPr>
          <w:t>;</w:t>
        </w:r>
      </w:ins>
    </w:p>
    <w:p w:rsidR="007F0D6B" w:rsidRPr="007F0D6B" w:rsidRDefault="007F0D6B" w:rsidP="005033EF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 xml:space="preserve">Битовое И </w:t>
      </w:r>
      <w:del w:id="1153" w:author="Dima" w:date="2014-12-29T20:22:00Z">
        <w:r w:rsidRPr="007F0D6B" w:rsidDel="0049051A">
          <w:rPr>
            <w:lang w:val="ru-RU" w:eastAsia="zh-TW"/>
          </w:rPr>
          <w:delText>‘</w:delText>
        </w:r>
      </w:del>
      <w:ins w:id="1154" w:author="Dima" w:date="2014-12-29T20:22:00Z">
        <w:r w:rsidR="0049051A" w:rsidRPr="0049051A">
          <w:rPr>
            <w:lang w:val="ru-RU" w:eastAsia="zh-TW"/>
            <w:rPrChange w:id="1155" w:author="Dima" w:date="2014-12-29T20:22:00Z">
              <w:rPr>
                <w:lang w:eastAsia="zh-TW"/>
              </w:rPr>
            </w:rPrChange>
          </w:rPr>
          <w:t>(</w:t>
        </w:r>
      </w:ins>
      <w:r w:rsidRPr="007F0D6B">
        <w:rPr>
          <w:lang w:val="ru-RU" w:eastAsia="zh-TW"/>
        </w:rPr>
        <w:t>&amp;</w:t>
      </w:r>
      <w:del w:id="1156" w:author="Dima" w:date="2014-12-29T20:22:00Z">
        <w:r w:rsidRPr="007F0D6B" w:rsidDel="0049051A">
          <w:rPr>
            <w:lang w:val="ru-RU" w:eastAsia="zh-TW"/>
          </w:rPr>
          <w:delText>’</w:delText>
        </w:r>
      </w:del>
      <w:ins w:id="1157" w:author="Dima" w:date="2014-12-29T20:22:00Z">
        <w:r w:rsidR="0049051A" w:rsidRPr="0049051A">
          <w:rPr>
            <w:lang w:val="ru-RU" w:eastAsia="zh-TW"/>
            <w:rPrChange w:id="1158" w:author="Dima" w:date="2014-12-29T20:22:00Z">
              <w:rPr>
                <w:lang w:eastAsia="zh-TW"/>
              </w:rPr>
            </w:rPrChange>
          </w:rPr>
          <w:t>)</w:t>
        </w:r>
      </w:ins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над двумя операндами, один из которых имеет тип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 xml:space="preserve">флагового перечисления, даёт </w:t>
      </w:r>
      <w:r w:rsidR="0077791B">
        <w:rPr>
          <w:lang w:val="ru-RU" w:eastAsia="zh-TW"/>
        </w:rPr>
        <w:t xml:space="preserve">этот же тип; </w:t>
      </w:r>
      <w:r>
        <w:rPr>
          <w:lang w:val="ru-RU" w:eastAsia="zh-TW"/>
        </w:rPr>
        <w:t>если оба операнда имеют типы флаговых перечислений, которые при этом не совпадают, то типом результа</w:t>
      </w:r>
      <w:r w:rsidR="000E0EE4">
        <w:rPr>
          <w:lang w:val="ru-RU" w:eastAsia="zh-TW"/>
        </w:rPr>
        <w:t>та</w:t>
      </w:r>
      <w:r>
        <w:rPr>
          <w:lang w:val="ru-RU" w:eastAsia="zh-TW"/>
        </w:rPr>
        <w:t xml:space="preserve"> бу</w:t>
      </w:r>
      <w:r w:rsidR="0077791B">
        <w:rPr>
          <w:lang w:val="ru-RU" w:eastAsia="zh-TW"/>
        </w:rPr>
        <w:t>дет тип первого операнда</w:t>
      </w:r>
      <w:ins w:id="1159" w:author="Dima" w:date="2014-12-29T20:22:00Z">
        <w:r w:rsidR="0049051A" w:rsidRPr="0049051A">
          <w:rPr>
            <w:lang w:val="ru-RU" w:eastAsia="zh-TW"/>
            <w:rPrChange w:id="1160" w:author="Dima" w:date="2014-12-29T20:23:00Z">
              <w:rPr>
                <w:lang w:eastAsia="zh-TW"/>
              </w:rPr>
            </w:rPrChange>
          </w:rPr>
          <w:t>;</w:t>
        </w:r>
      </w:ins>
    </w:p>
    <w:p w:rsidR="001606C4" w:rsidRPr="007F0D6B" w:rsidRDefault="007F0D6B" w:rsidP="001606C4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Разрешается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назначать</w:t>
      </w:r>
      <w:r w:rsidRPr="007F0D6B">
        <w:rPr>
          <w:lang w:val="ru-RU" w:eastAsia="zh-TW"/>
        </w:rPr>
        <w:t xml:space="preserve"> 0 </w:t>
      </w:r>
      <w:r>
        <w:rPr>
          <w:lang w:val="ru-RU" w:eastAsia="zh-TW"/>
        </w:rPr>
        <w:t>в переменную или поле с типом флагового перечисления</w:t>
      </w:r>
      <w:ins w:id="1161" w:author="Dima" w:date="2014-12-29T20:23:00Z">
        <w:r w:rsidR="0049051A" w:rsidRPr="0049051A">
          <w:rPr>
            <w:lang w:val="ru-RU" w:eastAsia="zh-TW"/>
            <w:rPrChange w:id="1162" w:author="Dima" w:date="2014-12-29T20:23:00Z">
              <w:rPr>
                <w:lang w:eastAsia="zh-TW"/>
              </w:rPr>
            </w:rPrChange>
          </w:rPr>
          <w:t>.</w:t>
        </w:r>
        <w:del w:id="1163" w:author="Vladimir" w:date="2014-12-31T17:55:00Z">
          <w:r w:rsidR="0049051A" w:rsidRPr="0049051A" w:rsidDel="009470F5">
            <w:rPr>
              <w:lang w:val="ru-RU" w:eastAsia="zh-TW"/>
              <w:rPrChange w:id="1164" w:author="Dima" w:date="2014-12-29T20:23:00Z">
                <w:rPr>
                  <w:lang w:eastAsia="zh-TW"/>
                </w:rPr>
              </w:rPrChange>
            </w:rPr>
            <w:delText xml:space="preserve"> </w:delText>
          </w:r>
          <w:r w:rsidR="0049051A" w:rsidDel="009470F5">
            <w:rPr>
              <w:lang w:val="ru-RU" w:eastAsia="zh-TW"/>
            </w:rPr>
            <w:delText>НЕЯСНО!!!!!</w:delText>
          </w:r>
        </w:del>
      </w:ins>
    </w:p>
    <w:p w:rsidR="007F0D6B" w:rsidRPr="0077791B" w:rsidRDefault="007F0D6B" w:rsidP="00555B15">
      <w:pPr>
        <w:rPr>
          <w:lang w:val="ru-RU" w:eastAsia="zh-TW"/>
        </w:rPr>
      </w:pP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bitflag enum OpenFlags: uint8_t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{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ReadOnly,      // = 0x01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Exclusive         = 0x20,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DeleteOnClose, // = 0x40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}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</w:p>
    <w:p w:rsidR="002A4ACB" w:rsidRPr="00555B15" w:rsidRDefault="002A4ACB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555B15">
        <w:rPr>
          <w:lang w:val="en-US" w:eastAsia="zh-TW"/>
        </w:rPr>
        <w:t xml:space="preserve"> ()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{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OpenFlags flags = OpenFlags.ReadOnly | OpenFlags.Exclusive;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153BF6" w:rsidRDefault="00552CB5" w:rsidP="00153BF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153BF6">
        <w:rPr>
          <w:lang w:val="en-US" w:eastAsia="zh-TW"/>
        </w:rPr>
        <w:t>// ...</w:t>
      </w:r>
    </w:p>
    <w:p w:rsidR="00153BF6" w:rsidRDefault="00153BF6" w:rsidP="002A4ACB">
      <w:pPr>
        <w:pStyle w:val="CodeSnippet"/>
        <w:rPr>
          <w:lang w:val="en-US" w:eastAsia="zh-TW"/>
        </w:rPr>
      </w:pPr>
    </w:p>
    <w:p w:rsidR="002A4ACB" w:rsidRP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>
        <w:rPr>
          <w:lang w:val="en-US" w:eastAsia="zh-TW"/>
        </w:rPr>
        <w:t>flags &amp;= ~</w:t>
      </w:r>
      <w:r w:rsidR="002A4ACB" w:rsidRPr="00555B15">
        <w:rPr>
          <w:lang w:val="en-US" w:eastAsia="zh-TW"/>
        </w:rPr>
        <w:t>OpenFlags.Exclusive</w:t>
      </w:r>
      <w:r w:rsidR="002A4ACB">
        <w:rPr>
          <w:lang w:val="en-US" w:eastAsia="zh-TW"/>
        </w:rPr>
        <w:t>;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>
        <w:rPr>
          <w:lang w:val="en-US" w:eastAsia="zh-TW"/>
        </w:rPr>
        <w:t>// ...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 xml:space="preserve">flags = 0;  </w:t>
      </w:r>
      <w:r w:rsidR="002A4ACB">
        <w:rPr>
          <w:lang w:val="en-US" w:eastAsia="zh-TW"/>
        </w:rPr>
        <w:t xml:space="preserve">  // OK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}</w:t>
      </w:r>
    </w:p>
    <w:p w:rsidR="00555B15" w:rsidRPr="00002FA0" w:rsidRDefault="002A4ACB" w:rsidP="00002FA0">
      <w:pPr>
        <w:spacing w:before="240"/>
        <w:rPr>
          <w:lang w:val="ru-RU" w:eastAsia="zh-TW"/>
        </w:rPr>
      </w:pPr>
      <w:r>
        <w:rPr>
          <w:lang w:val="ru-RU" w:eastAsia="zh-TW"/>
        </w:rPr>
        <w:t>По</w:t>
      </w:r>
      <w:r w:rsidRPr="00002FA0">
        <w:rPr>
          <w:lang w:val="ru-RU" w:eastAsia="zh-TW"/>
        </w:rPr>
        <w:t xml:space="preserve"> </w:t>
      </w:r>
      <w:r>
        <w:rPr>
          <w:lang w:val="ru-RU" w:eastAsia="zh-TW"/>
        </w:rPr>
        <w:t>умолчанию</w:t>
      </w:r>
      <w:r w:rsidRPr="00002FA0">
        <w:rPr>
          <w:lang w:val="ru-RU" w:eastAsia="zh-TW"/>
        </w:rPr>
        <w:t xml:space="preserve"> </w:t>
      </w:r>
      <w:r>
        <w:rPr>
          <w:lang w:val="ru-RU" w:eastAsia="zh-TW"/>
        </w:rPr>
        <w:t>флаговые</w:t>
      </w:r>
      <w:r w:rsidRPr="00002FA0">
        <w:rPr>
          <w:lang w:val="ru-RU" w:eastAsia="zh-TW"/>
        </w:rPr>
        <w:t xml:space="preserve"> </w:t>
      </w:r>
      <w:r>
        <w:rPr>
          <w:lang w:val="ru-RU" w:eastAsia="zh-TW"/>
        </w:rPr>
        <w:t>перечисления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не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добавляют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идентификаторы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элементов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в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родительское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пространство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имён</w:t>
      </w:r>
      <w:r w:rsidR="00002FA0" w:rsidRPr="00002FA0">
        <w:rPr>
          <w:lang w:val="ru-RU" w:eastAsia="zh-TW"/>
        </w:rPr>
        <w:t xml:space="preserve">, </w:t>
      </w:r>
      <w:r w:rsidR="00002FA0">
        <w:rPr>
          <w:lang w:val="ru-RU" w:eastAsia="zh-TW"/>
        </w:rPr>
        <w:t>однако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это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можно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изменить</w:t>
      </w:r>
      <w:r w:rsidR="00002FA0" w:rsidRPr="00002FA0">
        <w:rPr>
          <w:lang w:val="ru-RU" w:eastAsia="zh-TW"/>
        </w:rPr>
        <w:t xml:space="preserve"> </w:t>
      </w:r>
      <w:ins w:id="1165" w:author="Dima" w:date="2014-12-29T20:24:00Z">
        <w:r w:rsidR="0049051A">
          <w:rPr>
            <w:lang w:val="ru-RU" w:eastAsia="zh-TW"/>
          </w:rPr>
          <w:t>сочетанием</w:t>
        </w:r>
      </w:ins>
      <w:del w:id="1166" w:author="Dima" w:date="2014-12-29T20:24:00Z">
        <w:r w:rsidR="00002FA0" w:rsidDel="0049051A">
          <w:rPr>
            <w:lang w:val="ru-RU" w:eastAsia="zh-TW"/>
          </w:rPr>
          <w:delText>с</w:delText>
        </w:r>
        <w:r w:rsidR="00002FA0" w:rsidRPr="00002FA0" w:rsidDel="0049051A">
          <w:rPr>
            <w:lang w:val="ru-RU" w:eastAsia="zh-TW"/>
          </w:rPr>
          <w:delText xml:space="preserve"> </w:delText>
        </w:r>
        <w:r w:rsidR="00002FA0" w:rsidDel="0049051A">
          <w:rPr>
            <w:lang w:val="ru-RU" w:eastAsia="zh-TW"/>
          </w:rPr>
          <w:delText>помощью суперпозиции</w:delText>
        </w:r>
      </w:del>
      <w:r w:rsidR="00002FA0">
        <w:rPr>
          <w:lang w:val="ru-RU" w:eastAsia="zh-TW"/>
        </w:rPr>
        <w:t xml:space="preserve"> модификаторов</w:t>
      </w:r>
      <w:r w:rsidR="00002FA0" w:rsidRPr="00002FA0">
        <w:rPr>
          <w:lang w:val="ru-RU" w:eastAsia="zh-TW"/>
        </w:rPr>
        <w:t xml:space="preserve"> </w:t>
      </w:r>
      <w:del w:id="1167" w:author="Dima" w:date="2014-12-29T20:24:00Z">
        <w:r w:rsidR="00002FA0" w:rsidRPr="00002FA0" w:rsidDel="0049051A">
          <w:rPr>
            <w:lang w:val="ru-RU" w:eastAsia="zh-TW"/>
          </w:rPr>
          <w:delText>‘</w:delText>
        </w:r>
      </w:del>
      <w:r w:rsidR="00002FA0">
        <w:rPr>
          <w:lang w:eastAsia="zh-TW"/>
        </w:rPr>
        <w:t>bitflag</w:t>
      </w:r>
      <w:del w:id="1168" w:author="Dima" w:date="2014-12-29T20:24:00Z">
        <w:r w:rsidR="00002FA0" w:rsidRPr="00002FA0" w:rsidDel="0049051A">
          <w:rPr>
            <w:lang w:val="ru-RU" w:eastAsia="zh-TW"/>
          </w:rPr>
          <w:delText>’</w:delText>
        </w:r>
      </w:del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 xml:space="preserve">и </w:t>
      </w:r>
      <w:del w:id="1169" w:author="Dima" w:date="2014-12-29T20:24:00Z">
        <w:r w:rsidR="00002FA0" w:rsidRPr="00002FA0" w:rsidDel="0049051A">
          <w:rPr>
            <w:lang w:val="ru-RU" w:eastAsia="zh-TW"/>
          </w:rPr>
          <w:delText>‘</w:delText>
        </w:r>
      </w:del>
      <w:r w:rsidR="00002FA0">
        <w:rPr>
          <w:lang w:eastAsia="zh-TW"/>
        </w:rPr>
        <w:t>exposed</w:t>
      </w:r>
      <w:del w:id="1170" w:author="Dima" w:date="2014-12-29T20:24:00Z">
        <w:r w:rsidR="00002FA0" w:rsidRPr="00002FA0" w:rsidDel="0049051A">
          <w:rPr>
            <w:lang w:val="ru-RU" w:eastAsia="zh-TW"/>
          </w:rPr>
          <w:delText>’</w:delText>
        </w:r>
      </w:del>
      <w:r w:rsidR="00002FA0">
        <w:rPr>
          <w:lang w:val="ru-RU" w:eastAsia="zh-TW"/>
        </w:rPr>
        <w:t xml:space="preserve"> – на выходе, как можно догадаться, получится открытое флаговое перечисление.</w:t>
      </w:r>
    </w:p>
    <w:p w:rsidR="00EF01CF" w:rsidRPr="002062E9" w:rsidRDefault="002062E9" w:rsidP="00DE7024">
      <w:pPr>
        <w:pStyle w:val="Heading2"/>
        <w:rPr>
          <w:lang w:val="ru-RU"/>
        </w:rPr>
      </w:pPr>
      <w:bookmarkStart w:id="1171" w:name="_Toc405907023"/>
      <w:r>
        <w:rPr>
          <w:lang w:val="ru-RU"/>
        </w:rPr>
        <w:t>Ленивая инициализация</w:t>
      </w:r>
      <w:bookmarkEnd w:id="1171"/>
    </w:p>
    <w:p w:rsidR="005F3B54" w:rsidRDefault="00285E5E" w:rsidP="00285E5E">
      <w:pPr>
        <w:rPr>
          <w:lang w:val="ru-RU"/>
        </w:rPr>
      </w:pPr>
      <w:r>
        <w:t>Jancy</w:t>
      </w:r>
      <w:r w:rsidRPr="00374FEC">
        <w:rPr>
          <w:lang w:val="ru-RU"/>
        </w:rPr>
        <w:t xml:space="preserve"> </w:t>
      </w:r>
      <w:r>
        <w:rPr>
          <w:lang w:val="ru-RU"/>
        </w:rPr>
        <w:t xml:space="preserve">предоставляет встроенное средство для </w:t>
      </w:r>
      <w:r w:rsidR="00856787">
        <w:rPr>
          <w:lang w:val="ru-RU"/>
        </w:rPr>
        <w:t xml:space="preserve">ленивой инициализации. Будучи предварённой ключевым словом </w:t>
      </w:r>
      <w:del w:id="1172" w:author="Dima" w:date="2014-12-29T20:25:00Z">
        <w:r w:rsidR="00856787" w:rsidRPr="00856787" w:rsidDel="0049051A">
          <w:rPr>
            <w:lang w:val="ru-RU"/>
          </w:rPr>
          <w:delText>‘</w:delText>
        </w:r>
      </w:del>
      <w:r w:rsidR="00856787">
        <w:t>once</w:t>
      </w:r>
      <w:del w:id="1173" w:author="Dima" w:date="2014-12-29T20:25:00Z">
        <w:r w:rsidR="00856787" w:rsidRPr="00856787" w:rsidDel="0049051A">
          <w:rPr>
            <w:lang w:val="ru-RU"/>
          </w:rPr>
          <w:delText>’</w:delText>
        </w:r>
      </w:del>
      <w:r w:rsidR="00856787" w:rsidRPr="00856787">
        <w:rPr>
          <w:lang w:val="ru-RU"/>
        </w:rPr>
        <w:t xml:space="preserve"> </w:t>
      </w:r>
      <w:r w:rsidR="00856787">
        <w:rPr>
          <w:lang w:val="ru-RU"/>
        </w:rPr>
        <w:t>любая инструкция</w:t>
      </w:r>
      <w:r w:rsidR="00CF187F">
        <w:rPr>
          <w:lang w:val="ru-RU"/>
        </w:rPr>
        <w:t xml:space="preserve"> </w:t>
      </w:r>
      <w:r w:rsidR="00CF187F" w:rsidRPr="00CF187F">
        <w:rPr>
          <w:lang w:val="ru-RU"/>
        </w:rPr>
        <w:t>(</w:t>
      </w:r>
      <w:r w:rsidR="00CF187F">
        <w:t>statement</w:t>
      </w:r>
      <w:r w:rsidR="00CF187F" w:rsidRPr="00CF187F">
        <w:rPr>
          <w:lang w:val="ru-RU"/>
        </w:rPr>
        <w:t>)</w:t>
      </w:r>
      <w:r w:rsidR="000E0EE4">
        <w:rPr>
          <w:lang w:val="ru-RU"/>
        </w:rPr>
        <w:t xml:space="preserve">, </w:t>
      </w:r>
      <w:r w:rsidR="00856787">
        <w:rPr>
          <w:lang w:val="ru-RU"/>
        </w:rPr>
        <w:t xml:space="preserve">в том числе и </w:t>
      </w:r>
      <w:r w:rsidR="00CF187F">
        <w:rPr>
          <w:lang w:val="ru-RU"/>
        </w:rPr>
        <w:t>составная (</w:t>
      </w:r>
      <w:r w:rsidR="00CF187F">
        <w:t>compound</w:t>
      </w:r>
      <w:r w:rsidR="00CF187F" w:rsidRPr="00CF187F">
        <w:rPr>
          <w:lang w:val="ru-RU"/>
        </w:rPr>
        <w:t xml:space="preserve"> </w:t>
      </w:r>
      <w:r w:rsidR="00CF187F">
        <w:t>statement</w:t>
      </w:r>
      <w:r w:rsidR="00CF187F" w:rsidRPr="00CF187F">
        <w:rPr>
          <w:lang w:val="ru-RU"/>
        </w:rPr>
        <w:t xml:space="preserve"> { </w:t>
      </w:r>
      <w:r w:rsidR="00CF187F">
        <w:rPr>
          <w:lang w:val="ru-RU"/>
        </w:rPr>
        <w:t>…</w:t>
      </w:r>
      <w:r w:rsidR="00CF187F" w:rsidRPr="00CF187F">
        <w:rPr>
          <w:lang w:val="ru-RU"/>
        </w:rPr>
        <w:t xml:space="preserve"> })</w:t>
      </w:r>
      <w:r w:rsidR="000E0EE4">
        <w:rPr>
          <w:lang w:val="ru-RU"/>
        </w:rPr>
        <w:t>,</w:t>
      </w:r>
      <w:r w:rsidR="00CF187F">
        <w:rPr>
          <w:lang w:val="ru-RU"/>
        </w:rPr>
        <w:t xml:space="preserve"> </w:t>
      </w:r>
      <w:r>
        <w:rPr>
          <w:lang w:val="ru-RU"/>
        </w:rPr>
        <w:t>будет</w:t>
      </w:r>
      <w:r w:rsidR="000E0EE4">
        <w:rPr>
          <w:lang w:val="ru-RU"/>
        </w:rPr>
        <w:t xml:space="preserve"> </w:t>
      </w:r>
      <w:r>
        <w:rPr>
          <w:lang w:val="ru-RU"/>
        </w:rPr>
        <w:t>заключ</w:t>
      </w:r>
      <w:r w:rsidR="000E0EE4">
        <w:rPr>
          <w:lang w:val="ru-RU"/>
        </w:rPr>
        <w:t>е</w:t>
      </w:r>
      <w:r>
        <w:rPr>
          <w:lang w:val="ru-RU"/>
        </w:rPr>
        <w:t>н</w:t>
      </w:r>
      <w:r w:rsidR="0077791B">
        <w:rPr>
          <w:lang w:val="ru-RU"/>
        </w:rPr>
        <w:t>а</w:t>
      </w:r>
      <w:r>
        <w:rPr>
          <w:lang w:val="ru-RU"/>
        </w:rPr>
        <w:t xml:space="preserve"> в сгенерированный компилятором аналог </w:t>
      </w:r>
      <w:r w:rsidR="00856787">
        <w:t>boost</w:t>
      </w:r>
      <w:r w:rsidRPr="003E27A9">
        <w:rPr>
          <w:lang w:val="ru-RU"/>
        </w:rPr>
        <w:t>::</w:t>
      </w:r>
      <w:r>
        <w:t>call</w:t>
      </w:r>
      <w:r w:rsidRPr="003E27A9">
        <w:rPr>
          <w:lang w:val="ru-RU"/>
        </w:rPr>
        <w:t>_</w:t>
      </w:r>
      <w:r>
        <w:t>once</w:t>
      </w:r>
      <w:r w:rsidRPr="003E27A9">
        <w:rPr>
          <w:lang w:val="ru-RU"/>
        </w:rPr>
        <w:t xml:space="preserve"> ()</w:t>
      </w:r>
      <w:r w:rsidR="00CF187F">
        <w:rPr>
          <w:lang w:val="ru-RU"/>
        </w:rPr>
        <w:t xml:space="preserve">, гарантируя тем самым </w:t>
      </w:r>
      <w:r w:rsidR="000E0EE4">
        <w:rPr>
          <w:lang w:val="ru-RU"/>
        </w:rPr>
        <w:t>о</w:t>
      </w:r>
      <w:r w:rsidR="00CF187F">
        <w:rPr>
          <w:lang w:val="ru-RU"/>
        </w:rPr>
        <w:t>днократное её исполнение</w:t>
      </w:r>
      <w:ins w:id="1174" w:author="Dima" w:date="2014-12-29T20:25:00Z">
        <w:r w:rsidR="0049051A">
          <w:rPr>
            <w:lang w:val="ru-RU"/>
          </w:rPr>
          <w:t>:</w:t>
        </w:r>
      </w:ins>
      <w:del w:id="1175" w:author="Dima" w:date="2014-12-29T20:25:00Z">
        <w:r w:rsidR="00CF187F" w:rsidDel="0049051A">
          <w:rPr>
            <w:lang w:val="ru-RU"/>
          </w:rPr>
          <w:delText>.</w:delText>
        </w:r>
      </w:del>
      <w:r w:rsidR="005F3B54">
        <w:rPr>
          <w:lang w:val="ru-RU"/>
        </w:rPr>
        <w:t xml:space="preserve"> </w:t>
      </w:r>
    </w:p>
    <w:p w:rsidR="003A5FAC" w:rsidRPr="003A5FAC" w:rsidRDefault="003A5FAC" w:rsidP="003A5FAC">
      <w:pPr>
        <w:pStyle w:val="CodeSnippet"/>
      </w:pPr>
      <w:r>
        <w:rPr>
          <w:lang w:val="en-US"/>
        </w:rPr>
        <w:t>foo</w:t>
      </w:r>
      <w:r w:rsidRPr="003A5FAC">
        <w:t xml:space="preserve"> ()</w:t>
      </w:r>
    </w:p>
    <w:p w:rsidR="003A5FAC" w:rsidRPr="003A5FAC" w:rsidRDefault="003A5FAC" w:rsidP="003A5FAC">
      <w:pPr>
        <w:pStyle w:val="CodeSnippet"/>
      </w:pPr>
      <w:r w:rsidRPr="003A5FAC">
        <w:t>{</w:t>
      </w:r>
    </w:p>
    <w:p w:rsidR="003A5FAC" w:rsidRPr="003A5FAC" w:rsidRDefault="00552CB5" w:rsidP="003A5FAC">
      <w:pPr>
        <w:pStyle w:val="CodeSnippet"/>
      </w:pPr>
      <w:r>
        <w:t xml:space="preserve">    </w:t>
      </w:r>
      <w:r w:rsidR="003A5FAC" w:rsidRPr="003A5FAC">
        <w:t xml:space="preserve">once </w:t>
      </w:r>
    </w:p>
    <w:p w:rsidR="003A5FAC" w:rsidRDefault="00552CB5" w:rsidP="003A5FAC">
      <w:pPr>
        <w:pStyle w:val="CodeSnippet"/>
      </w:pPr>
      <w:r>
        <w:t xml:space="preserve">    </w:t>
      </w:r>
      <w:r w:rsidR="003A5FAC" w:rsidRPr="003A5FAC">
        <w:t>{</w:t>
      </w:r>
    </w:p>
    <w:p w:rsidR="003A5FAC" w:rsidRPr="009C3248" w:rsidRDefault="00AF53FF" w:rsidP="003A5FAC">
      <w:pPr>
        <w:pStyle w:val="CodeSnippet"/>
      </w:pPr>
      <w:r>
        <w:t xml:space="preserve">        </w:t>
      </w:r>
      <w:r w:rsidR="003A5FAC" w:rsidRPr="009C3248">
        <w:t xml:space="preserve">// </w:t>
      </w:r>
      <w:r w:rsidR="003A5FAC">
        <w:rPr>
          <w:lang w:val="en-US"/>
        </w:rPr>
        <w:t>lazy</w:t>
      </w:r>
      <w:r w:rsidR="003A5FAC" w:rsidRPr="009C3248">
        <w:t xml:space="preserve"> </w:t>
      </w:r>
      <w:r w:rsidR="003A5FAC">
        <w:rPr>
          <w:lang w:val="en-US"/>
        </w:rPr>
        <w:t>initialize</w:t>
      </w:r>
      <w:r w:rsidR="003A5FAC" w:rsidRPr="009C3248">
        <w:t>...</w:t>
      </w:r>
    </w:p>
    <w:p w:rsidR="003A5FAC" w:rsidRDefault="00552CB5" w:rsidP="003A5FAC">
      <w:pPr>
        <w:pStyle w:val="CodeSnippet"/>
      </w:pPr>
      <w:r>
        <w:t xml:space="preserve">    </w:t>
      </w:r>
      <w:r w:rsidR="003A5FAC" w:rsidRPr="003A5FAC">
        <w:t>}</w:t>
      </w:r>
    </w:p>
    <w:p w:rsidR="00552CB5" w:rsidRDefault="00552CB5" w:rsidP="003A5FAC">
      <w:pPr>
        <w:pStyle w:val="CodeSnippet"/>
      </w:pPr>
    </w:p>
    <w:p w:rsidR="003A5FAC" w:rsidRPr="009C3248" w:rsidRDefault="00552CB5" w:rsidP="003A5FAC">
      <w:pPr>
        <w:pStyle w:val="CodeSnippet"/>
      </w:pPr>
      <w:r>
        <w:t xml:space="preserve">    </w:t>
      </w:r>
      <w:r w:rsidR="003A5FAC" w:rsidRPr="009C3248">
        <w:t>// ...</w:t>
      </w:r>
    </w:p>
    <w:p w:rsidR="003A5FAC" w:rsidRDefault="003A5FAC" w:rsidP="003A5FAC">
      <w:pPr>
        <w:pStyle w:val="CodeSnippet"/>
      </w:pPr>
      <w:r w:rsidRPr="003A5FAC">
        <w:t>}</w:t>
      </w:r>
    </w:p>
    <w:p w:rsidR="003A5FAC" w:rsidRDefault="00CF187F" w:rsidP="003A5FAC">
      <w:pPr>
        <w:spacing w:before="240"/>
        <w:rPr>
          <w:lang w:val="ru-RU"/>
        </w:rPr>
      </w:pPr>
      <w:r>
        <w:rPr>
          <w:lang w:val="ru-RU"/>
        </w:rPr>
        <w:t xml:space="preserve">Вариация </w:t>
      </w:r>
      <w:r>
        <w:t>thread</w:t>
      </w:r>
      <w:r w:rsidRPr="00CF187F">
        <w:rPr>
          <w:lang w:val="ru-RU"/>
        </w:rPr>
        <w:t xml:space="preserve"> </w:t>
      </w:r>
      <w:r>
        <w:t>once</w:t>
      </w:r>
      <w:r w:rsidRPr="00CF187F">
        <w:rPr>
          <w:lang w:val="ru-RU"/>
        </w:rPr>
        <w:t xml:space="preserve">, соответственно, гарантирует </w:t>
      </w:r>
      <w:r>
        <w:rPr>
          <w:lang w:val="ru-RU"/>
        </w:rPr>
        <w:t>исполнение инициализационного кода один раз в каждом потоке</w:t>
      </w:r>
      <w:ins w:id="1176" w:author="Dima" w:date="2014-12-29T20:25:00Z">
        <w:r w:rsidR="0049051A">
          <w:rPr>
            <w:lang w:val="ru-RU"/>
          </w:rPr>
          <w:t>:</w:t>
        </w:r>
      </w:ins>
      <w:del w:id="1177" w:author="Dima" w:date="2014-12-29T20:25:00Z">
        <w:r w:rsidDel="0049051A">
          <w:rPr>
            <w:lang w:val="ru-RU"/>
          </w:rPr>
          <w:delText>.</w:delText>
        </w:r>
        <w:r w:rsidR="005F3B54" w:rsidDel="0049051A">
          <w:rPr>
            <w:lang w:val="ru-RU"/>
          </w:rPr>
          <w:delText xml:space="preserve"> </w:delText>
        </w:r>
      </w:del>
    </w:p>
    <w:p w:rsidR="003A5FAC" w:rsidRPr="009C3248" w:rsidRDefault="003A5FAC" w:rsidP="003A5FAC">
      <w:pPr>
        <w:pStyle w:val="CodeSnippet"/>
      </w:pPr>
      <w:r>
        <w:rPr>
          <w:lang w:val="en-US"/>
        </w:rPr>
        <w:t>foo</w:t>
      </w:r>
      <w:r w:rsidRPr="009C3248">
        <w:t xml:space="preserve"> ()</w:t>
      </w:r>
    </w:p>
    <w:p w:rsidR="003A5FAC" w:rsidRPr="009C3248" w:rsidRDefault="003A5FAC" w:rsidP="003A5FAC">
      <w:pPr>
        <w:pStyle w:val="CodeSnippet"/>
      </w:pPr>
      <w:r w:rsidRPr="009C3248">
        <w:t>{</w:t>
      </w:r>
    </w:p>
    <w:p w:rsidR="003A5FAC" w:rsidRPr="005C721D" w:rsidRDefault="00552CB5" w:rsidP="003A5FAC">
      <w:pPr>
        <w:pStyle w:val="CodeSnippet"/>
      </w:pPr>
      <w:r>
        <w:t xml:space="preserve">    </w:t>
      </w:r>
      <w:r w:rsidR="003A5FAC">
        <w:rPr>
          <w:lang w:val="en-US"/>
        </w:rPr>
        <w:t>thread</w:t>
      </w:r>
      <w:r w:rsidR="003A5FAC" w:rsidRPr="005C721D">
        <w:t xml:space="preserve"> </w:t>
      </w:r>
      <w:r w:rsidR="003A5FAC" w:rsidRPr="003A5FAC">
        <w:rPr>
          <w:lang w:val="en-US"/>
        </w:rPr>
        <w:t>once</w:t>
      </w:r>
      <w:r w:rsidR="003A5FAC" w:rsidRPr="005C721D">
        <w:t xml:space="preserve"> </w:t>
      </w:r>
      <w:r w:rsidR="003A5FAC">
        <w:rPr>
          <w:lang w:val="en-US"/>
        </w:rPr>
        <w:t>initializeThread</w:t>
      </w:r>
      <w:r w:rsidR="003A5FAC" w:rsidRPr="005C721D">
        <w:t xml:space="preserve"> ();</w:t>
      </w:r>
    </w:p>
    <w:p w:rsidR="003A5FAC" w:rsidRDefault="003A5FAC" w:rsidP="003A5FAC">
      <w:pPr>
        <w:pStyle w:val="CodeSnippet"/>
      </w:pPr>
    </w:p>
    <w:p w:rsidR="003A5FAC" w:rsidRPr="005C721D" w:rsidRDefault="00552CB5" w:rsidP="003A5FAC">
      <w:pPr>
        <w:pStyle w:val="CodeSnippet"/>
      </w:pPr>
      <w:r>
        <w:t xml:space="preserve">    </w:t>
      </w:r>
      <w:r w:rsidR="003A5FAC" w:rsidRPr="005C721D">
        <w:t>// ...</w:t>
      </w:r>
    </w:p>
    <w:p w:rsidR="003A5FAC" w:rsidRPr="005C721D" w:rsidRDefault="003A5FAC" w:rsidP="003A5FAC">
      <w:pPr>
        <w:pStyle w:val="CodeSnippet"/>
      </w:pPr>
      <w:r w:rsidRPr="005C721D">
        <w:t>}</w:t>
      </w:r>
    </w:p>
    <w:p w:rsidR="00CF187F" w:rsidRPr="00715C0A" w:rsidRDefault="005F3B54" w:rsidP="003A5FAC">
      <w:pPr>
        <w:spacing w:before="240"/>
        <w:rPr>
          <w:lang w:val="ru-RU"/>
        </w:rPr>
      </w:pPr>
      <w:r>
        <w:rPr>
          <w:lang w:val="ru-RU"/>
        </w:rPr>
        <w:t>К</w:t>
      </w:r>
      <w:r w:rsidR="00CF187F">
        <w:rPr>
          <w:lang w:val="ru-RU"/>
        </w:rPr>
        <w:t xml:space="preserve">онструкторы и инициализаторы статических и потоковых переменных также исполняются </w:t>
      </w:r>
      <w:del w:id="1178" w:author="Dima" w:date="2014-12-29T20:26:00Z">
        <w:r w:rsidDel="0049051A">
          <w:rPr>
            <w:lang w:val="ru-RU"/>
          </w:rPr>
          <w:delText xml:space="preserve">гарантировано </w:delText>
        </w:r>
      </w:del>
      <w:r w:rsidR="000E0EE4">
        <w:rPr>
          <w:lang w:val="ru-RU"/>
        </w:rPr>
        <w:t>о</w:t>
      </w:r>
      <w:r w:rsidR="00715C0A">
        <w:rPr>
          <w:lang w:val="ru-RU"/>
        </w:rPr>
        <w:t>днократно</w:t>
      </w:r>
      <w:del w:id="1179" w:author="Dima" w:date="2014-12-29T20:27:00Z">
        <w:r w:rsidR="00715C0A" w:rsidDel="00DA13F7">
          <w:rPr>
            <w:lang w:val="ru-RU"/>
          </w:rPr>
          <w:delText xml:space="preserve">, </w:delText>
        </w:r>
      </w:del>
      <w:ins w:id="1180" w:author="Dima" w:date="2014-12-29T20:27:00Z">
        <w:r w:rsidR="00DA13F7">
          <w:rPr>
            <w:lang w:val="ru-RU"/>
          </w:rPr>
          <w:t>. Э</w:t>
        </w:r>
      </w:ins>
      <w:ins w:id="1181" w:author="Dima" w:date="2014-12-29T20:26:00Z">
        <w:r w:rsidR="0049051A">
          <w:rPr>
            <w:lang w:val="ru-RU"/>
          </w:rPr>
          <w:t xml:space="preserve">то гарантируется </w:t>
        </w:r>
      </w:ins>
      <w:ins w:id="1182" w:author="Dima" w:date="2014-12-29T20:27:00Z">
        <w:r w:rsidR="00DA13F7">
          <w:rPr>
            <w:lang w:val="ru-RU"/>
          </w:rPr>
          <w:t xml:space="preserve">и нет необходимости </w:t>
        </w:r>
      </w:ins>
      <w:del w:id="1183" w:author="Dima" w:date="2014-12-29T20:27:00Z">
        <w:r w:rsidR="00715C0A" w:rsidDel="00DA13F7">
          <w:rPr>
            <w:lang w:val="ru-RU"/>
          </w:rPr>
          <w:delText>без необходимости яв</w:delText>
        </w:r>
      </w:del>
      <w:ins w:id="1184" w:author="Dima" w:date="2014-12-29T20:27:00Z">
        <w:r w:rsidR="00DA13F7">
          <w:rPr>
            <w:lang w:val="ru-RU"/>
          </w:rPr>
          <w:t>яв</w:t>
        </w:r>
      </w:ins>
      <w:r w:rsidR="00715C0A">
        <w:rPr>
          <w:lang w:val="ru-RU"/>
        </w:rPr>
        <w:t xml:space="preserve">ного использования </w:t>
      </w:r>
      <w:r w:rsidR="00715C0A">
        <w:t>once</w:t>
      </w:r>
      <w:del w:id="1185" w:author="Dima" w:date="2014-12-29T20:27:00Z">
        <w:r w:rsidR="00715C0A" w:rsidRPr="00715C0A" w:rsidDel="00DA13F7">
          <w:rPr>
            <w:lang w:val="ru-RU"/>
          </w:rPr>
          <w:delText>.</w:delText>
        </w:r>
      </w:del>
      <w:ins w:id="1186" w:author="Dima" w:date="2014-12-29T20:27:00Z">
        <w:r w:rsidR="00DA13F7">
          <w:rPr>
            <w:lang w:val="ru-RU"/>
          </w:rPr>
          <w:t>:</w:t>
        </w:r>
      </w:ins>
    </w:p>
    <w:p w:rsidR="005C721D" w:rsidRPr="005578BB" w:rsidRDefault="005C721D" w:rsidP="005C721D">
      <w:pPr>
        <w:pStyle w:val="CodeSnippet"/>
        <w:rPr>
          <w:rPrChange w:id="1187" w:author="Vladimir" w:date="2014-12-31T11:13:00Z">
            <w:rPr>
              <w:lang w:val="en-US"/>
            </w:rPr>
          </w:rPrChange>
        </w:rPr>
      </w:pPr>
      <w:r w:rsidRPr="009C3248">
        <w:rPr>
          <w:lang w:val="en-US"/>
        </w:rPr>
        <w:t>class</w:t>
      </w:r>
      <w:r w:rsidRPr="005578BB">
        <w:rPr>
          <w:rPrChange w:id="1188" w:author="Vladimir" w:date="2014-12-31T11:13:00Z">
            <w:rPr>
              <w:lang w:val="en-US"/>
            </w:rPr>
          </w:rPrChange>
        </w:rPr>
        <w:t xml:space="preserve"> </w:t>
      </w:r>
      <w:r w:rsidRPr="009C3248">
        <w:rPr>
          <w:lang w:val="en-US"/>
        </w:rPr>
        <w:t>C</w:t>
      </w:r>
      <w:r w:rsidRPr="005578BB">
        <w:rPr>
          <w:rPrChange w:id="1189" w:author="Vladimir" w:date="2014-12-31T11:13:00Z">
            <w:rPr>
              <w:lang w:val="en-US"/>
            </w:rPr>
          </w:rPrChange>
        </w:rPr>
        <w:t>1</w:t>
      </w:r>
    </w:p>
    <w:p w:rsidR="005C721D" w:rsidRPr="005578BB" w:rsidRDefault="005C721D" w:rsidP="005C721D">
      <w:pPr>
        <w:pStyle w:val="CodeSnippet"/>
        <w:rPr>
          <w:rPrChange w:id="1190" w:author="Vladimir" w:date="2014-12-31T11:13:00Z">
            <w:rPr>
              <w:lang w:val="en-US"/>
            </w:rPr>
          </w:rPrChange>
        </w:rPr>
      </w:pPr>
      <w:r w:rsidRPr="005578BB">
        <w:rPr>
          <w:rPrChange w:id="1191" w:author="Vladimir" w:date="2014-12-31T11:13:00Z">
            <w:rPr>
              <w:lang w:val="en-US"/>
            </w:rPr>
          </w:rPrChange>
        </w:rPr>
        <w:lastRenderedPageBreak/>
        <w:t>{</w:t>
      </w:r>
    </w:p>
    <w:p w:rsidR="005C721D" w:rsidRPr="009C3248" w:rsidRDefault="00552CB5" w:rsidP="005C721D">
      <w:pPr>
        <w:pStyle w:val="CodeSnippet"/>
        <w:rPr>
          <w:lang w:val="en-US"/>
        </w:rPr>
      </w:pPr>
      <w:r w:rsidRPr="005578BB">
        <w:rPr>
          <w:rPrChange w:id="1192" w:author="Vladimir" w:date="2014-12-31T11:13:00Z">
            <w:rPr>
              <w:lang w:val="en-US"/>
            </w:rPr>
          </w:rPrChange>
        </w:rPr>
        <w:t xml:space="preserve">    </w:t>
      </w:r>
      <w:r w:rsidR="005C721D" w:rsidRPr="009C3248">
        <w:rPr>
          <w:lang w:val="en-US"/>
        </w:rPr>
        <w:t>construct ()</w:t>
      </w:r>
    </w:p>
    <w:p w:rsidR="005C721D" w:rsidRPr="009C3248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9C3248">
        <w:rPr>
          <w:lang w:val="en-US"/>
        </w:rPr>
        <w:t>{</w:t>
      </w:r>
    </w:p>
    <w:p w:rsidR="005C721D" w:rsidRPr="005C721D" w:rsidRDefault="00AF53FF" w:rsidP="005C72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C721D">
        <w:rPr>
          <w:lang w:val="en-US"/>
        </w:rPr>
        <w:t>// ...</w:t>
      </w:r>
    </w:p>
    <w:p w:rsidR="005C721D" w:rsidRPr="009C3248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9C3248">
        <w:rPr>
          <w:lang w:val="en-US"/>
        </w:rPr>
        <w:t>}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5C721D" w:rsidRPr="009C3248" w:rsidRDefault="005C721D" w:rsidP="005C721D">
      <w:pPr>
        <w:pStyle w:val="CodeSnippet"/>
        <w:rPr>
          <w:lang w:val="en-US"/>
        </w:rPr>
      </w:pPr>
    </w:p>
    <w:p w:rsidR="005C721D" w:rsidRPr="009C3248" w:rsidRDefault="005C721D" w:rsidP="005C721D">
      <w:pPr>
        <w:pStyle w:val="CodeSnippet"/>
        <w:rPr>
          <w:lang w:val="en-US"/>
        </w:rPr>
      </w:pPr>
      <w:r>
        <w:rPr>
          <w:lang w:val="en-US"/>
        </w:rPr>
        <w:t>foo</w:t>
      </w:r>
      <w:r w:rsidRPr="009C3248">
        <w:rPr>
          <w:lang w:val="en-US"/>
        </w:rPr>
        <w:t xml:space="preserve"> ()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5C721D" w:rsidRPr="005C721D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5C721D">
        <w:rPr>
          <w:lang w:val="en-US"/>
        </w:rPr>
        <w:t>static C1 c;</w:t>
      </w:r>
      <w:r w:rsidR="005C721D">
        <w:rPr>
          <w:lang w:val="en-US"/>
        </w:rPr>
        <w:t xml:space="preserve">           // </w:t>
      </w:r>
      <w:r w:rsidR="000E05B5">
        <w:rPr>
          <w:lang w:val="en-US"/>
        </w:rPr>
        <w:t>'</w:t>
      </w:r>
      <w:r w:rsidR="005C721D">
        <w:rPr>
          <w:lang w:val="en-US"/>
        </w:rPr>
        <w:t>C1</w:t>
      </w:r>
      <w:r w:rsidR="000E05B5">
        <w:rPr>
          <w:lang w:val="en-US"/>
        </w:rPr>
        <w:t>.construct'</w:t>
      </w:r>
      <w:r w:rsidR="005C721D">
        <w:rPr>
          <w:lang w:val="en-US"/>
        </w:rPr>
        <w:t xml:space="preserve"> will be called once per program run</w:t>
      </w:r>
    </w:p>
    <w:p w:rsidR="003A5FAC" w:rsidRPr="005C721D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>
        <w:rPr>
          <w:lang w:val="en-US"/>
        </w:rPr>
        <w:t xml:space="preserve">thread </w:t>
      </w:r>
      <w:r w:rsidR="005C721D" w:rsidRPr="005C721D">
        <w:rPr>
          <w:lang w:val="en-US"/>
        </w:rPr>
        <w:t xml:space="preserve">int x = </w:t>
      </w:r>
      <w:r w:rsidR="005C721D">
        <w:rPr>
          <w:lang w:val="en-US"/>
        </w:rPr>
        <w:t xml:space="preserve">bar </w:t>
      </w:r>
      <w:r w:rsidR="005C721D" w:rsidRPr="005C721D">
        <w:rPr>
          <w:lang w:val="en-US"/>
        </w:rPr>
        <w:t>();</w:t>
      </w:r>
      <w:r w:rsidR="000E05B5">
        <w:rPr>
          <w:lang w:val="en-US"/>
        </w:rPr>
        <w:t xml:space="preserve"> // '</w:t>
      </w:r>
      <w:r w:rsidR="005C721D">
        <w:rPr>
          <w:lang w:val="en-US"/>
        </w:rPr>
        <w:t>bar</w:t>
      </w:r>
      <w:r w:rsidR="000E05B5">
        <w:rPr>
          <w:lang w:val="en-US"/>
        </w:rPr>
        <w:t>'</w:t>
      </w:r>
      <w:r w:rsidR="005C721D">
        <w:rPr>
          <w:lang w:val="en-US"/>
        </w:rPr>
        <w:t xml:space="preserve"> will be called once per thread</w:t>
      </w:r>
    </w:p>
    <w:p w:rsidR="005C721D" w:rsidRPr="009C3248" w:rsidRDefault="005C721D" w:rsidP="005C721D">
      <w:pPr>
        <w:pStyle w:val="CodeSnippet"/>
      </w:pPr>
      <w:r w:rsidRPr="009C3248">
        <w:t>}</w:t>
      </w:r>
    </w:p>
    <w:p w:rsidR="002062E9" w:rsidRPr="009C3248" w:rsidRDefault="002062E9" w:rsidP="002062E9">
      <w:pPr>
        <w:pStyle w:val="Heading2"/>
        <w:rPr>
          <w:lang w:val="ru-RU"/>
        </w:rPr>
      </w:pPr>
      <w:bookmarkStart w:id="1193" w:name="_Toc405907024"/>
      <w:r>
        <w:rPr>
          <w:lang w:val="ru-RU"/>
        </w:rPr>
        <w:t>Конструкции</w:t>
      </w:r>
      <w:r w:rsidRPr="009C3248">
        <w:rPr>
          <w:lang w:val="ru-RU"/>
        </w:rPr>
        <w:t xml:space="preserve"> </w:t>
      </w:r>
      <w:r>
        <w:t>break</w:t>
      </w:r>
      <w:r w:rsidRPr="009C3248">
        <w:rPr>
          <w:lang w:val="ru-RU"/>
        </w:rPr>
        <w:t>-</w:t>
      </w:r>
      <w:r>
        <w:t>n</w:t>
      </w:r>
      <w:r w:rsidRPr="009C3248">
        <w:rPr>
          <w:lang w:val="ru-RU"/>
        </w:rPr>
        <w:t xml:space="preserve">, </w:t>
      </w:r>
      <w:r>
        <w:t>continue</w:t>
      </w:r>
      <w:r w:rsidRPr="009C3248">
        <w:rPr>
          <w:lang w:val="ru-RU"/>
        </w:rPr>
        <w:t>-</w:t>
      </w:r>
      <w:r>
        <w:t>n</w:t>
      </w:r>
      <w:bookmarkEnd w:id="1193"/>
    </w:p>
    <w:p w:rsidR="00E91633" w:rsidRDefault="00285E5E" w:rsidP="005C721D">
      <w:pPr>
        <w:spacing w:before="240"/>
        <w:rPr>
          <w:lang w:val="ru-RU"/>
        </w:rPr>
      </w:pPr>
      <w:r w:rsidRPr="00285E5E">
        <w:rPr>
          <w:lang w:val="ru-RU"/>
        </w:rPr>
        <w:t xml:space="preserve">Помню, на </w:t>
      </w:r>
      <w:r>
        <w:t>RSDN</w:t>
      </w:r>
      <w:r w:rsidRPr="00285E5E">
        <w:rPr>
          <w:lang w:val="ru-RU"/>
        </w:rPr>
        <w:t xml:space="preserve"> была целая </w:t>
      </w:r>
      <w:ins w:id="1194" w:author="Dima" w:date="2014-12-29T20:36:00Z">
        <w:r w:rsidR="00D87E0C" w:rsidRPr="00285E5E">
          <w:rPr>
            <w:lang w:val="ru-RU"/>
          </w:rPr>
          <w:t>«</w:t>
        </w:r>
      </w:ins>
      <w:r w:rsidRPr="00285E5E">
        <w:rPr>
          <w:lang w:val="ru-RU"/>
        </w:rPr>
        <w:t>священная война</w:t>
      </w:r>
      <w:ins w:id="1195" w:author="Dima" w:date="2014-12-29T20:36:00Z">
        <w:r w:rsidR="00D87E0C" w:rsidRPr="00285E5E">
          <w:rPr>
            <w:lang w:val="ru-RU"/>
          </w:rPr>
          <w:t>»</w:t>
        </w:r>
      </w:ins>
      <w:r w:rsidRPr="00285E5E">
        <w:rPr>
          <w:lang w:val="ru-RU"/>
        </w:rPr>
        <w:t xml:space="preserve"> с </w:t>
      </w:r>
      <w:r w:rsidR="00773325">
        <w:rPr>
          <w:lang w:val="ru-RU"/>
        </w:rPr>
        <w:t xml:space="preserve">полномасштабными ожесточёнными </w:t>
      </w:r>
      <w:r w:rsidRPr="00285E5E">
        <w:rPr>
          <w:lang w:val="ru-RU"/>
        </w:rPr>
        <w:t xml:space="preserve">дебатами и даже комиксами (!), навеянная </w:t>
      </w:r>
      <w:r w:rsidR="00210F0C" w:rsidRPr="008716C8">
        <w:rPr>
          <w:lang w:val="ru-RU"/>
        </w:rPr>
        <w:t>темой</w:t>
      </w:r>
      <w:r w:rsidR="000E0EE4">
        <w:rPr>
          <w:lang w:val="ru-RU"/>
        </w:rPr>
        <w:t xml:space="preserve"> </w:t>
      </w:r>
      <w:r w:rsidRPr="00285E5E">
        <w:rPr>
          <w:lang w:val="ru-RU"/>
        </w:rPr>
        <w:t xml:space="preserve">«выйти из двух циклов сразу». В существующих языках реализовать подобное можно либо с помощью оператора </w:t>
      </w:r>
      <w:del w:id="1196" w:author="Dima" w:date="2014-12-29T20:37:00Z">
        <w:r w:rsidR="000E0EE4" w:rsidRPr="000E0EE4" w:rsidDel="00D87E0C">
          <w:rPr>
            <w:lang w:val="ru-RU"/>
          </w:rPr>
          <w:delText>‘</w:delText>
        </w:r>
      </w:del>
      <w:r>
        <w:t>goto</w:t>
      </w:r>
      <w:del w:id="1197" w:author="Dima" w:date="2014-12-29T20:37:00Z">
        <w:r w:rsidR="000E0EE4" w:rsidRPr="000E0EE4" w:rsidDel="00D87E0C">
          <w:rPr>
            <w:lang w:val="ru-RU"/>
          </w:rPr>
          <w:delText>’</w:delText>
        </w:r>
      </w:del>
      <w:r w:rsidR="00E91633">
        <w:rPr>
          <w:lang w:val="ru-RU"/>
        </w:rPr>
        <w:t xml:space="preserve">, </w:t>
      </w:r>
      <w:r w:rsidRPr="00285E5E">
        <w:rPr>
          <w:lang w:val="ru-RU"/>
        </w:rPr>
        <w:t>что справедливо считается дурным тон</w:t>
      </w:r>
      <w:r w:rsidR="00E91633">
        <w:rPr>
          <w:lang w:val="ru-RU"/>
        </w:rPr>
        <w:t xml:space="preserve">ом, либо </w:t>
      </w:r>
      <w:del w:id="1198" w:author="Dima" w:date="2014-12-29T20:37:00Z">
        <w:r w:rsidR="00E91633" w:rsidDel="00D87E0C">
          <w:rPr>
            <w:lang w:val="ru-RU"/>
          </w:rPr>
          <w:delText xml:space="preserve">же </w:delText>
        </w:r>
      </w:del>
      <w:r w:rsidR="00E91633">
        <w:rPr>
          <w:lang w:val="ru-RU"/>
        </w:rPr>
        <w:t>с помощью исключений, что, в свою очередь,</w:t>
      </w:r>
      <w:r w:rsidRPr="00285E5E">
        <w:rPr>
          <w:lang w:val="ru-RU"/>
        </w:rPr>
        <w:t xml:space="preserve"> </w:t>
      </w:r>
      <w:r w:rsidR="00E91633">
        <w:rPr>
          <w:lang w:val="ru-RU"/>
        </w:rPr>
        <w:t xml:space="preserve">слишком </w:t>
      </w:r>
      <w:ins w:id="1199" w:author="Dima" w:date="2014-12-29T20:37:00Z">
        <w:r w:rsidR="00D87E0C" w:rsidRPr="00285E5E">
          <w:rPr>
            <w:lang w:val="ru-RU"/>
          </w:rPr>
          <w:t>«</w:t>
        </w:r>
      </w:ins>
      <w:r w:rsidR="00E91633">
        <w:rPr>
          <w:lang w:val="ru-RU"/>
        </w:rPr>
        <w:t>дорого</w:t>
      </w:r>
      <w:ins w:id="1200" w:author="Dima" w:date="2014-12-29T20:37:00Z">
        <w:r w:rsidR="00D87E0C" w:rsidRPr="00285E5E">
          <w:rPr>
            <w:lang w:val="ru-RU"/>
          </w:rPr>
          <w:t>»</w:t>
        </w:r>
      </w:ins>
      <w:r w:rsidR="00E91633">
        <w:rPr>
          <w:lang w:val="ru-RU"/>
        </w:rPr>
        <w:t xml:space="preserve"> и громоздко для такой задачи.</w:t>
      </w:r>
    </w:p>
    <w:p w:rsidR="009726AF" w:rsidRDefault="00285E5E" w:rsidP="005C721D">
      <w:pPr>
        <w:spacing w:before="240"/>
        <w:rPr>
          <w:lang w:val="ru-RU"/>
        </w:rPr>
      </w:pPr>
      <w:r w:rsidRPr="00285E5E">
        <w:rPr>
          <w:lang w:val="ru-RU"/>
        </w:rPr>
        <w:t xml:space="preserve">Между тем, с точки зрения </w:t>
      </w:r>
      <w:del w:id="1201" w:author="Dima" w:date="2014-12-29T20:38:00Z">
        <w:r w:rsidRPr="00285E5E" w:rsidDel="00D87E0C">
          <w:rPr>
            <w:lang w:val="ru-RU"/>
          </w:rPr>
          <w:delText xml:space="preserve">компилятора </w:delText>
        </w:r>
      </w:del>
      <w:ins w:id="1202" w:author="Dima" w:date="2014-12-29T20:38:00Z">
        <w:del w:id="1203" w:author="Vladimir" w:date="2014-12-31T17:56:00Z">
          <w:r w:rsidR="00D87E0C" w:rsidDel="009470F5">
            <w:rPr>
              <w:lang w:val="ru-RU"/>
            </w:rPr>
            <w:delText>исполняемого</w:delText>
          </w:r>
        </w:del>
      </w:ins>
      <w:ins w:id="1204" w:author="Vladimir" w:date="2014-12-31T17:56:00Z">
        <w:r w:rsidR="009470F5">
          <w:rPr>
            <w:lang w:val="ru-RU"/>
          </w:rPr>
          <w:t xml:space="preserve">компилятора </w:t>
        </w:r>
      </w:ins>
      <w:ins w:id="1205" w:author="Dima" w:date="2014-12-29T20:38:00Z">
        <w:del w:id="1206" w:author="Vladimir" w:date="2014-12-31T17:56:00Z">
          <w:r w:rsidR="00D87E0C" w:rsidDel="009470F5">
            <w:rPr>
              <w:lang w:val="ru-RU"/>
            </w:rPr>
            <w:delText xml:space="preserve"> </w:delText>
          </w:r>
        </w:del>
      </w:ins>
      <w:ins w:id="1207" w:author="Vladimir" w:date="2014-12-31T17:56:00Z">
        <w:r w:rsidR="009470F5">
          <w:rPr>
            <w:lang w:val="ru-RU"/>
          </w:rPr>
          <w:t xml:space="preserve">выйти из нескольких циклов сразу </w:t>
        </w:r>
      </w:ins>
      <w:ins w:id="1208" w:author="Vladimir" w:date="2014-12-31T17:57:00Z">
        <w:r w:rsidR="009470F5">
          <w:rPr>
            <w:lang w:val="ru-RU"/>
          </w:rPr>
          <w:t xml:space="preserve">ничуть </w:t>
        </w:r>
      </w:ins>
      <w:ins w:id="1209" w:author="Vladimir" w:date="2014-12-31T17:56:00Z">
        <w:r w:rsidR="009470F5">
          <w:rPr>
            <w:lang w:val="ru-RU"/>
          </w:rPr>
          <w:t>не сложнее, чем из одного</w:t>
        </w:r>
      </w:ins>
      <w:ins w:id="1210" w:author="Dima" w:date="2014-12-29T20:38:00Z">
        <w:del w:id="1211" w:author="Vladimir" w:date="2014-12-31T17:56:00Z">
          <w:r w:rsidR="00D87E0C" w:rsidDel="009470F5">
            <w:rPr>
              <w:lang w:val="ru-RU"/>
            </w:rPr>
            <w:delText>кода</w:delText>
          </w:r>
          <w:r w:rsidR="00D87E0C" w:rsidRPr="00285E5E" w:rsidDel="009470F5">
            <w:rPr>
              <w:lang w:val="ru-RU"/>
            </w:rPr>
            <w:delText xml:space="preserve"> </w:delText>
          </w:r>
        </w:del>
      </w:ins>
      <w:del w:id="1212" w:author="Vladimir" w:date="2014-12-31T17:56:00Z">
        <w:r w:rsidRPr="00285E5E" w:rsidDel="009470F5">
          <w:rPr>
            <w:lang w:val="ru-RU"/>
          </w:rPr>
          <w:delText>нет никакой разницы</w:delText>
        </w:r>
        <w:r w:rsidR="00C21B1A" w:rsidDel="009470F5">
          <w:rPr>
            <w:lang w:val="ru-RU"/>
          </w:rPr>
          <w:delText xml:space="preserve"> </w:delText>
        </w:r>
      </w:del>
      <w:ins w:id="1213" w:author="Dima" w:date="2014-12-29T20:37:00Z">
        <w:del w:id="1214" w:author="Vladimir" w:date="2014-12-31T17:56:00Z">
          <w:r w:rsidR="00D87E0C" w:rsidDel="009470F5">
            <w:rPr>
              <w:lang w:val="ru-RU"/>
            </w:rPr>
            <w:delText>между</w:delText>
          </w:r>
        </w:del>
      </w:ins>
      <w:del w:id="1215" w:author="Vladimir" w:date="2014-12-31T17:56:00Z">
        <w:r w:rsidR="00C21B1A" w:rsidDel="009470F5">
          <w:rPr>
            <w:lang w:val="ru-RU"/>
          </w:rPr>
          <w:delText xml:space="preserve">– </w:delText>
        </w:r>
        <w:r w:rsidRPr="00285E5E" w:rsidDel="009470F5">
          <w:rPr>
            <w:lang w:val="ru-RU"/>
          </w:rPr>
          <w:delText>выйти</w:delText>
        </w:r>
      </w:del>
      <w:ins w:id="1216" w:author="Dima" w:date="2014-12-29T20:37:00Z">
        <w:del w:id="1217" w:author="Vladimir" w:date="2014-12-31T17:56:00Z">
          <w:r w:rsidR="00D87E0C" w:rsidDel="009470F5">
            <w:rPr>
              <w:lang w:val="ru-RU"/>
            </w:rPr>
            <w:delText xml:space="preserve"> выходом</w:delText>
          </w:r>
        </w:del>
      </w:ins>
      <w:del w:id="1218" w:author="Vladimir" w:date="2014-12-31T17:56:00Z">
        <w:r w:rsidR="00C21B1A" w:rsidDel="009470F5">
          <w:rPr>
            <w:lang w:val="ru-RU"/>
          </w:rPr>
          <w:delText xml:space="preserve"> </w:delText>
        </w:r>
        <w:r w:rsidRPr="00285E5E" w:rsidDel="009470F5">
          <w:rPr>
            <w:lang w:val="ru-RU"/>
          </w:rPr>
          <w:delText xml:space="preserve">из одного </w:delText>
        </w:r>
      </w:del>
      <w:ins w:id="1219" w:author="Dima" w:date="2014-12-29T20:38:00Z">
        <w:del w:id="1220" w:author="Vladimir" w:date="2014-12-31T17:56:00Z">
          <w:r w:rsidR="00D87E0C" w:rsidDel="009470F5">
            <w:rPr>
              <w:lang w:val="ru-RU"/>
            </w:rPr>
            <w:delText>или нескольких циклов</w:delText>
          </w:r>
        </w:del>
      </w:ins>
      <w:del w:id="1221" w:author="Dima" w:date="2014-12-29T20:38:00Z">
        <w:r w:rsidRPr="00285E5E" w:rsidDel="00D87E0C">
          <w:rPr>
            <w:lang w:val="ru-RU"/>
          </w:rPr>
          <w:delText xml:space="preserve">цикла, или </w:delText>
        </w:r>
        <w:r w:rsidR="00E91633" w:rsidDel="00D87E0C">
          <w:rPr>
            <w:lang w:val="ru-RU"/>
          </w:rPr>
          <w:delText xml:space="preserve">же </w:delText>
        </w:r>
        <w:r w:rsidRPr="00285E5E" w:rsidDel="00D87E0C">
          <w:rPr>
            <w:lang w:val="ru-RU"/>
          </w:rPr>
          <w:delText>из двух</w:delText>
        </w:r>
        <w:r w:rsidR="00E91633" w:rsidDel="00D87E0C">
          <w:rPr>
            <w:lang w:val="ru-RU"/>
          </w:rPr>
          <w:delText>,</w:delText>
        </w:r>
        <w:r w:rsidRPr="00285E5E" w:rsidDel="00D87E0C">
          <w:rPr>
            <w:lang w:val="ru-RU"/>
          </w:rPr>
          <w:delText xml:space="preserve"> </w:delText>
        </w:r>
        <w:r w:rsidR="00E91633" w:rsidDel="00D87E0C">
          <w:rPr>
            <w:lang w:val="ru-RU"/>
          </w:rPr>
          <w:delText xml:space="preserve">трёх, </w:delText>
        </w:r>
        <w:r w:rsidRPr="00285E5E" w:rsidDel="00D87E0C">
          <w:rPr>
            <w:lang w:val="ru-RU"/>
          </w:rPr>
          <w:delText xml:space="preserve">или </w:delText>
        </w:r>
        <w:r w:rsidDel="00D87E0C">
          <w:delText>n</w:delText>
        </w:r>
        <w:r w:rsidRPr="00285E5E" w:rsidDel="00D87E0C">
          <w:rPr>
            <w:lang w:val="ru-RU"/>
          </w:rPr>
          <w:delText xml:space="preserve"> циклов</w:delText>
        </w:r>
      </w:del>
      <w:r w:rsidRPr="00285E5E">
        <w:rPr>
          <w:lang w:val="ru-RU"/>
        </w:rPr>
        <w:t>.</w:t>
      </w:r>
      <w:ins w:id="1222" w:author="Vladimir" w:date="2014-12-31T17:57:00Z">
        <w:r w:rsidR="009470F5">
          <w:rPr>
            <w:lang w:val="ru-RU"/>
          </w:rPr>
          <w:t xml:space="preserve"> </w:t>
        </w:r>
      </w:ins>
      <w:del w:id="1223" w:author="Vladimir" w:date="2014-12-31T17:57:00Z">
        <w:r w:rsidRPr="00285E5E" w:rsidDel="009470F5">
          <w:rPr>
            <w:lang w:val="ru-RU"/>
          </w:rPr>
          <w:delText xml:space="preserve"> </w:delText>
        </w:r>
      </w:del>
      <w:ins w:id="1224" w:author="Dima" w:date="2014-12-29T20:38:00Z">
        <w:r w:rsidR="00D87E0C">
          <w:rPr>
            <w:lang w:val="ru-RU"/>
          </w:rPr>
          <w:t>Для удобного управления внешними циклами</w:t>
        </w:r>
        <w:r w:rsidR="00D87E0C" w:rsidRPr="00D87E0C">
          <w:rPr>
            <w:lang w:val="ru-RU"/>
            <w:rPrChange w:id="1225" w:author="Dima" w:date="2014-12-29T20:38:00Z">
              <w:rPr/>
            </w:rPrChange>
          </w:rPr>
          <w:t xml:space="preserve"> </w:t>
        </w:r>
      </w:ins>
      <w:r>
        <w:t>Jancy</w:t>
      </w:r>
      <w:r w:rsidRPr="00285E5E">
        <w:rPr>
          <w:lang w:val="ru-RU"/>
        </w:rPr>
        <w:t xml:space="preserve"> предоставляет операторы </w:t>
      </w:r>
      <w:r>
        <w:t>break</w:t>
      </w:r>
      <w:r w:rsidR="00E91633">
        <w:rPr>
          <w:lang w:val="ru-RU"/>
        </w:rPr>
        <w:t>-</w:t>
      </w:r>
      <w:r>
        <w:t>n</w:t>
      </w:r>
      <w:r w:rsidRPr="00285E5E">
        <w:rPr>
          <w:lang w:val="ru-RU"/>
        </w:rPr>
        <w:t xml:space="preserve"> и </w:t>
      </w:r>
      <w:r>
        <w:t>continue</w:t>
      </w:r>
      <w:r w:rsidR="00E91633">
        <w:rPr>
          <w:lang w:val="ru-RU"/>
        </w:rPr>
        <w:t>-</w:t>
      </w:r>
      <w:r>
        <w:t>n</w:t>
      </w:r>
      <w:del w:id="1226" w:author="Dima" w:date="2014-12-29T20:38:00Z">
        <w:r w:rsidR="00E91633" w:rsidDel="00D87E0C">
          <w:rPr>
            <w:lang w:val="ru-RU"/>
          </w:rPr>
          <w:delText xml:space="preserve"> для управления внешними циклами</w:delText>
        </w:r>
        <w:r w:rsidRPr="00285E5E" w:rsidDel="00D87E0C">
          <w:rPr>
            <w:lang w:val="ru-RU"/>
          </w:rPr>
          <w:delText>.</w:delText>
        </w:r>
      </w:del>
      <w:ins w:id="1227" w:author="Dima" w:date="2014-12-29T20:38:00Z">
        <w:r w:rsidR="00D87E0C">
          <w:rPr>
            <w:lang w:val="ru-RU"/>
          </w:rPr>
          <w:t>:</w:t>
        </w:r>
      </w:ins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int a [3] [4] = 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1,  2,  3,  4 },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5,  6, -7,  8 },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9, 10, 11, 12 },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};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for (size_t i = 0; i &lt; countof (a); i++)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for (size_t j = 0; j &lt; countof (a [0]); j++)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if (a [i] [j] &lt; 0)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{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52CB5">
        <w:rPr>
          <w:lang w:val="en-US"/>
        </w:rPr>
        <w:t xml:space="preserve">    </w:t>
      </w:r>
      <w:r w:rsidR="002A07E1" w:rsidRPr="009C3248">
        <w:rPr>
          <w:lang w:val="en-US"/>
        </w:rPr>
        <w:t>// negative element is found, process it...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52CB5">
        <w:rPr>
          <w:lang w:val="en-US"/>
        </w:rPr>
        <w:t xml:space="preserve">    </w:t>
      </w:r>
      <w:r w:rsidR="002A07E1" w:rsidRPr="009C3248">
        <w:rPr>
          <w:lang w:val="en-US"/>
        </w:rPr>
        <w:t>break2; // exit 2 loops at once</w:t>
      </w:r>
    </w:p>
    <w:p w:rsidR="002A07E1" w:rsidRPr="009C3248" w:rsidRDefault="00AF53FF" w:rsidP="002A07E1">
      <w:pPr>
        <w:pStyle w:val="CodeSnippet"/>
        <w:rPr>
          <w:b/>
          <w:bCs/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}</w:t>
      </w:r>
    </w:p>
    <w:p w:rsidR="002A07E1" w:rsidRDefault="009470F5" w:rsidP="002A07E1">
      <w:pPr>
        <w:spacing w:before="240"/>
        <w:rPr>
          <w:lang w:val="ru-RU"/>
        </w:rPr>
      </w:pPr>
      <w:ins w:id="1228" w:author="Vladimir" w:date="2014-12-31T18:01:00Z">
        <w:r>
          <w:rPr>
            <w:lang w:val="ru-RU"/>
          </w:rPr>
          <w:t xml:space="preserve">Разумеется, </w:t>
        </w:r>
        <w:r>
          <w:t>b</w:t>
        </w:r>
      </w:ins>
      <w:del w:id="1229" w:author="Vladimir" w:date="2014-12-31T18:01:00Z">
        <w:r w:rsidR="002A07E1" w:rsidDel="009470F5">
          <w:delText>B</w:delText>
        </w:r>
      </w:del>
      <w:r w:rsidR="002A07E1">
        <w:t>reak</w:t>
      </w:r>
      <w:r w:rsidR="002A07E1" w:rsidRPr="002A07E1">
        <w:rPr>
          <w:lang w:val="ru-RU"/>
        </w:rPr>
        <w:t>-</w:t>
      </w:r>
      <w:r w:rsidR="002A07E1">
        <w:t>n</w:t>
      </w:r>
      <w:r w:rsidR="002A07E1" w:rsidRPr="002A07E1">
        <w:rPr>
          <w:lang w:val="ru-RU"/>
        </w:rPr>
        <w:t xml:space="preserve"> </w:t>
      </w:r>
      <w:r w:rsidR="002A07E1">
        <w:rPr>
          <w:lang w:val="ru-RU"/>
        </w:rPr>
        <w:t xml:space="preserve">может также быть использован для выхода из конструкции </w:t>
      </w:r>
      <w:del w:id="1230" w:author="Dima" w:date="2014-12-29T20:38:00Z">
        <w:r w:rsidR="002A07E1" w:rsidRPr="002A07E1" w:rsidDel="00D87E0C">
          <w:rPr>
            <w:lang w:val="ru-RU"/>
          </w:rPr>
          <w:delText>‘</w:delText>
        </w:r>
      </w:del>
      <w:r w:rsidR="002A07E1">
        <w:t>switch</w:t>
      </w:r>
      <w:ins w:id="1231" w:author="Vladimir" w:date="2014-12-31T17:58:00Z">
        <w:r>
          <w:rPr>
            <w:lang w:val="ru-RU"/>
          </w:rPr>
          <w:t>, а не только циклов.</w:t>
        </w:r>
      </w:ins>
      <w:del w:id="1232" w:author="Dima" w:date="2014-12-29T20:38:00Z">
        <w:r w:rsidR="002A07E1" w:rsidRPr="002A07E1" w:rsidDel="00D87E0C">
          <w:rPr>
            <w:lang w:val="ru-RU"/>
          </w:rPr>
          <w:delText>’</w:delText>
        </w:r>
      </w:del>
      <w:del w:id="1233" w:author="Vladimir" w:date="2014-12-31T17:58:00Z">
        <w:r w:rsidR="00AB1829" w:rsidDel="009470F5">
          <w:rPr>
            <w:lang w:val="ru-RU"/>
          </w:rPr>
          <w:delText xml:space="preserve"> и затем – внешних циклов</w:delText>
        </w:r>
      </w:del>
      <w:ins w:id="1234" w:author="Dima" w:date="2014-12-29T20:39:00Z">
        <w:del w:id="1235" w:author="Vladimir" w:date="2014-12-31T17:58:00Z">
          <w:r w:rsidR="00D87E0C" w:rsidDel="009470F5">
            <w:rPr>
              <w:lang w:val="ru-RU"/>
            </w:rPr>
            <w:delText xml:space="preserve"> ПЛОХО, НАДО ПЕРЕПИСАТЬ!</w:delText>
          </w:r>
        </w:del>
      </w:ins>
      <w:del w:id="1236" w:author="Vladimir" w:date="2014-12-31T17:58:00Z">
        <w:r w:rsidR="00AB1829" w:rsidDel="009470F5">
          <w:rPr>
            <w:lang w:val="ru-RU"/>
          </w:rPr>
          <w:delText>.</w:delText>
        </w:r>
      </w:del>
      <w:r w:rsidR="00AB1829">
        <w:rPr>
          <w:lang w:val="ru-RU"/>
        </w:rPr>
        <w:t xml:space="preserve"> Р</w:t>
      </w:r>
      <w:r w:rsidR="002A07E1">
        <w:rPr>
          <w:lang w:val="ru-RU"/>
        </w:rPr>
        <w:t xml:space="preserve">еалистичным примером </w:t>
      </w:r>
      <w:r w:rsidR="00B85FD6">
        <w:rPr>
          <w:lang w:val="ru-RU"/>
        </w:rPr>
        <w:t xml:space="preserve">применения этой возможности </w:t>
      </w:r>
      <w:r w:rsidR="002A07E1">
        <w:rPr>
          <w:lang w:val="ru-RU"/>
        </w:rPr>
        <w:t>будет</w:t>
      </w:r>
      <w:r w:rsidR="00B85FD6">
        <w:rPr>
          <w:lang w:val="ru-RU"/>
        </w:rPr>
        <w:t>, например,</w:t>
      </w:r>
      <w:r w:rsidR="002A07E1">
        <w:rPr>
          <w:lang w:val="ru-RU"/>
        </w:rPr>
        <w:t xml:space="preserve"> обработка </w:t>
      </w:r>
      <w:del w:id="1237" w:author="Vladimir" w:date="2014-12-31T17:59:00Z">
        <w:r w:rsidR="002A07E1" w:rsidDel="009470F5">
          <w:rPr>
            <w:lang w:val="ru-RU"/>
          </w:rPr>
          <w:delText xml:space="preserve">в цикле </w:delText>
        </w:r>
      </w:del>
      <w:r w:rsidR="002A07E1">
        <w:rPr>
          <w:lang w:val="ru-RU"/>
        </w:rPr>
        <w:t>запросов</w:t>
      </w:r>
      <w:ins w:id="1238" w:author="Vladimir" w:date="2014-12-31T17:59:00Z">
        <w:r>
          <w:rPr>
            <w:lang w:val="ru-RU"/>
          </w:rPr>
          <w:t xml:space="preserve"> в цикле, крутящемся в рабочем потоке;</w:t>
        </w:r>
      </w:ins>
      <w:del w:id="1239" w:author="Vladimir" w:date="2014-12-31T17:59:00Z">
        <w:r w:rsidR="002A07E1" w:rsidDel="009470F5">
          <w:rPr>
            <w:lang w:val="ru-RU"/>
          </w:rPr>
          <w:delText>,</w:delText>
        </w:r>
      </w:del>
      <w:r w:rsidR="002A07E1">
        <w:rPr>
          <w:lang w:val="ru-RU"/>
        </w:rPr>
        <w:t xml:space="preserve"> один из </w:t>
      </w:r>
      <w:del w:id="1240" w:author="Vladimir" w:date="2014-12-31T17:59:00Z">
        <w:r w:rsidR="002A07E1" w:rsidDel="009470F5">
          <w:rPr>
            <w:lang w:val="ru-RU"/>
          </w:rPr>
          <w:delText xml:space="preserve">которых </w:delText>
        </w:r>
      </w:del>
      <w:ins w:id="1241" w:author="Vladimir" w:date="2014-12-31T17:59:00Z">
        <w:r>
          <w:rPr>
            <w:lang w:val="ru-RU"/>
          </w:rPr>
          <w:t xml:space="preserve">запросов </w:t>
        </w:r>
      </w:ins>
      <w:r w:rsidR="002A07E1">
        <w:rPr>
          <w:lang w:val="ru-RU"/>
        </w:rPr>
        <w:t xml:space="preserve">должен </w:t>
      </w:r>
      <w:r w:rsidR="001E049E">
        <w:rPr>
          <w:lang w:val="ru-RU"/>
        </w:rPr>
        <w:t xml:space="preserve">данный цикл </w:t>
      </w:r>
      <w:r w:rsidR="002A07E1">
        <w:rPr>
          <w:lang w:val="ru-RU"/>
        </w:rPr>
        <w:t>завершать: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for (;;)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Request request = getNextRequest ();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switch (request)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{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Request.Terminate: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break2; // out of the loop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Request.Open: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lastRenderedPageBreak/>
        <w:t xml:space="preserve">        // ...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break;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Request.Connect:</w:t>
      </w:r>
    </w:p>
    <w:p w:rsidR="002A07E1" w:rsidRPr="002A07E1" w:rsidRDefault="002A07E1" w:rsidP="002A07E1">
      <w:pPr>
        <w:pStyle w:val="CodeSnippet"/>
      </w:pPr>
      <w:r w:rsidRPr="009C3248">
        <w:rPr>
          <w:lang w:val="en-US"/>
        </w:rPr>
        <w:t xml:space="preserve">        </w:t>
      </w:r>
      <w:r w:rsidRPr="002A07E1">
        <w:t>// ...</w:t>
      </w:r>
    </w:p>
    <w:p w:rsidR="002A07E1" w:rsidRPr="002A07E1" w:rsidRDefault="002A07E1" w:rsidP="002A07E1">
      <w:pPr>
        <w:pStyle w:val="CodeSnippet"/>
      </w:pPr>
      <w:r w:rsidRPr="002A07E1">
        <w:t xml:space="preserve">        break;</w:t>
      </w:r>
    </w:p>
    <w:p w:rsidR="002A07E1" w:rsidRPr="002A07E1" w:rsidRDefault="002A07E1" w:rsidP="002A07E1">
      <w:pPr>
        <w:pStyle w:val="CodeSnippet"/>
      </w:pPr>
    </w:p>
    <w:p w:rsidR="002A07E1" w:rsidRPr="002A07E1" w:rsidRDefault="002A07E1" w:rsidP="002A07E1">
      <w:pPr>
        <w:pStyle w:val="CodeSnippet"/>
      </w:pPr>
      <w:r w:rsidRPr="002A07E1">
        <w:t xml:space="preserve">    // ...</w:t>
      </w:r>
    </w:p>
    <w:p w:rsidR="002A07E1" w:rsidRPr="002A07E1" w:rsidRDefault="002A07E1" w:rsidP="002A07E1">
      <w:pPr>
        <w:pStyle w:val="CodeSnippet"/>
      </w:pPr>
      <w:r w:rsidRPr="002A07E1">
        <w:t xml:space="preserve">    }   </w:t>
      </w:r>
    </w:p>
    <w:p w:rsidR="002A07E1" w:rsidRDefault="002A07E1" w:rsidP="002A07E1">
      <w:pPr>
        <w:pStyle w:val="CodeSnippet"/>
      </w:pPr>
      <w:r w:rsidRPr="002A07E1">
        <w:t>}</w:t>
      </w:r>
    </w:p>
    <w:p w:rsidR="008A0FB7" w:rsidRDefault="009726AF" w:rsidP="00DE7024">
      <w:pPr>
        <w:pStyle w:val="Heading2"/>
        <w:rPr>
          <w:lang w:val="ru-RU" w:eastAsia="zh-TW"/>
        </w:rPr>
      </w:pPr>
      <w:bookmarkStart w:id="1242" w:name="_Toc405907025"/>
      <w:r>
        <w:rPr>
          <w:lang w:val="ru-RU" w:eastAsia="zh-TW"/>
        </w:rPr>
        <w:t>Добавление методов в существующие типы</w:t>
      </w:r>
      <w:bookmarkEnd w:id="1242"/>
    </w:p>
    <w:p w:rsidR="005033EF" w:rsidRPr="005033EF" w:rsidRDefault="005033EF" w:rsidP="00285E5E">
      <w:pPr>
        <w:rPr>
          <w:lang w:val="ru-RU"/>
        </w:rPr>
      </w:pPr>
      <w:r>
        <w:t>Jancy</w:t>
      </w:r>
      <w:r w:rsidRPr="005033EF">
        <w:rPr>
          <w:lang w:val="ru-RU"/>
        </w:rPr>
        <w:t xml:space="preserve"> поддерживает расширение сущ</w:t>
      </w:r>
      <w:r w:rsidRPr="00332137">
        <w:rPr>
          <w:lang w:val="ru-RU"/>
        </w:rPr>
        <w:t xml:space="preserve">ествующих именованных типов посредством добавления невиртуальных методов уже после </w:t>
      </w:r>
      <w:r w:rsidR="00332137">
        <w:rPr>
          <w:lang w:val="ru-RU"/>
        </w:rPr>
        <w:t>того, как тип был объявлен</w:t>
      </w:r>
      <w:r w:rsidR="00210F0C" w:rsidRPr="00332137">
        <w:rPr>
          <w:lang w:val="ru-RU"/>
        </w:rPr>
        <w:t>.</w:t>
      </w:r>
      <w:r w:rsidRPr="00332137">
        <w:rPr>
          <w:lang w:val="ru-RU"/>
        </w:rPr>
        <w:t xml:space="preserve"> </w:t>
      </w:r>
      <w:r w:rsidR="00210F0C" w:rsidRPr="00332137">
        <w:rPr>
          <w:lang w:val="ru-RU"/>
        </w:rPr>
        <w:t>Эт</w:t>
      </w:r>
      <w:r w:rsidR="00210F0C" w:rsidRPr="008716C8">
        <w:rPr>
          <w:lang w:val="ru-RU"/>
        </w:rPr>
        <w:t xml:space="preserve">о является </w:t>
      </w:r>
      <w:r w:rsidRPr="008716C8">
        <w:rPr>
          <w:lang w:val="ru-RU"/>
        </w:rPr>
        <w:t>аналог</w:t>
      </w:r>
      <w:r w:rsidR="00210F0C" w:rsidRPr="008716C8">
        <w:rPr>
          <w:lang w:val="ru-RU"/>
        </w:rPr>
        <w:t>ом</w:t>
      </w:r>
      <w:r w:rsidRPr="008716C8">
        <w:rPr>
          <w:lang w:val="ru-RU"/>
        </w:rPr>
        <w:t xml:space="preserve"> методов расширения</w:t>
      </w:r>
      <w:r>
        <w:rPr>
          <w:lang w:val="ru-RU"/>
        </w:rPr>
        <w:t xml:space="preserve"> </w:t>
      </w:r>
      <w:r w:rsidRPr="005033EF">
        <w:rPr>
          <w:lang w:val="ru-RU"/>
        </w:rPr>
        <w:t>(</w:t>
      </w:r>
      <w:r>
        <w:t>extension</w:t>
      </w:r>
      <w:r w:rsidRPr="005033EF">
        <w:rPr>
          <w:lang w:val="ru-RU"/>
        </w:rPr>
        <w:t xml:space="preserve"> </w:t>
      </w:r>
      <w:r>
        <w:t>methods</w:t>
      </w:r>
      <w:r w:rsidRPr="005033EF">
        <w:rPr>
          <w:lang w:val="ru-RU"/>
        </w:rPr>
        <w:t xml:space="preserve">) </w:t>
      </w:r>
      <w:r>
        <w:rPr>
          <w:lang w:val="ru-RU"/>
        </w:rPr>
        <w:t xml:space="preserve">в </w:t>
      </w:r>
      <w:r>
        <w:t>C</w:t>
      </w:r>
      <w:r>
        <w:rPr>
          <w:lang w:val="ru-RU"/>
        </w:rPr>
        <w:t>#.</w:t>
      </w:r>
    </w:p>
    <w:p w:rsidR="005033EF" w:rsidRDefault="005033EF" w:rsidP="00285E5E">
      <w:pPr>
        <w:rPr>
          <w:lang w:val="ru-RU"/>
        </w:rPr>
      </w:pPr>
      <w:r>
        <w:rPr>
          <w:lang w:val="ru-RU"/>
        </w:rPr>
        <w:t xml:space="preserve">Основным </w:t>
      </w:r>
      <w:r w:rsidR="00D42782">
        <w:rPr>
          <w:lang w:val="ru-RU"/>
        </w:rPr>
        <w:t>способом</w:t>
      </w:r>
      <w:r>
        <w:rPr>
          <w:lang w:val="ru-RU"/>
        </w:rPr>
        <w:t xml:space="preserve"> расширения</w:t>
      </w:r>
      <w:r w:rsidRPr="005033EF">
        <w:rPr>
          <w:lang w:val="ru-RU"/>
        </w:rPr>
        <w:t xml:space="preserve"> </w:t>
      </w:r>
      <w:r>
        <w:rPr>
          <w:lang w:val="ru-RU"/>
        </w:rPr>
        <w:t xml:space="preserve">функциональности существующих типов в объектно-ориентированных языках является наследование. </w:t>
      </w:r>
      <w:r w:rsidR="001E049E">
        <w:rPr>
          <w:lang w:val="ru-RU"/>
        </w:rPr>
        <w:t>Существует, однако, множество сценариев, в которых наследование будет</w:t>
      </w:r>
      <w:ins w:id="1243" w:author="Vladimir" w:date="2014-12-31T18:02:00Z">
        <w:r w:rsidR="009470F5" w:rsidRPr="009470F5">
          <w:rPr>
            <w:lang w:val="ru-RU"/>
            <w:rPrChange w:id="1244" w:author="Vladimir" w:date="2014-12-31T18:02:00Z">
              <w:rPr/>
            </w:rPrChange>
          </w:rPr>
          <w:t xml:space="preserve"> </w:t>
        </w:r>
      </w:ins>
      <w:del w:id="1245" w:author="Vladimir" w:date="2014-12-31T18:02:00Z">
        <w:r w:rsidR="001E049E" w:rsidDel="009470F5">
          <w:rPr>
            <w:lang w:val="ru-RU"/>
          </w:rPr>
          <w:delText xml:space="preserve"> либо совсем неприемлемо, </w:delText>
        </w:r>
      </w:del>
      <w:del w:id="1246" w:author="Dima" w:date="2014-12-29T20:40:00Z">
        <w:r w:rsidR="001E049E" w:rsidDel="007061A4">
          <w:rPr>
            <w:lang w:val="ru-RU"/>
          </w:rPr>
          <w:delText xml:space="preserve">либо </w:delText>
        </w:r>
      </w:del>
      <w:r w:rsidR="001E049E">
        <w:rPr>
          <w:lang w:val="ru-RU"/>
        </w:rPr>
        <w:t xml:space="preserve">излишне тяжеловесно, </w:t>
      </w:r>
      <w:del w:id="1247" w:author="Dima" w:date="2014-12-29T20:40:00Z">
        <w:r w:rsidR="001E049E" w:rsidDel="007061A4">
          <w:rPr>
            <w:lang w:val="ru-RU"/>
          </w:rPr>
          <w:delText xml:space="preserve">либо </w:delText>
        </w:r>
      </w:del>
      <w:ins w:id="1248" w:author="Dima" w:date="2014-12-29T20:40:00Z">
        <w:del w:id="1249" w:author="Vladimir" w:date="2014-12-31T18:02:00Z">
          <w:r w:rsidR="007061A4" w:rsidDel="009470F5">
            <w:rPr>
              <w:lang w:val="ru-RU"/>
            </w:rPr>
            <w:delText xml:space="preserve">или </w:delText>
          </w:r>
        </w:del>
      </w:ins>
      <w:r w:rsidR="001E049E">
        <w:rPr>
          <w:lang w:val="ru-RU"/>
        </w:rPr>
        <w:t>неудобно в использовании</w:t>
      </w:r>
      <w:ins w:id="1250" w:author="Vladimir" w:date="2014-12-31T18:02:00Z">
        <w:r w:rsidR="009470F5">
          <w:rPr>
            <w:lang w:val="ru-RU"/>
          </w:rPr>
          <w:t>,</w:t>
        </w:r>
        <w:r w:rsidR="009470F5" w:rsidRPr="009470F5">
          <w:rPr>
            <w:lang w:val="ru-RU"/>
          </w:rPr>
          <w:t xml:space="preserve"> </w:t>
        </w:r>
        <w:r w:rsidR="009470F5">
          <w:rPr>
            <w:lang w:val="ru-RU"/>
          </w:rPr>
          <w:t>либо совсем непри</w:t>
        </w:r>
      </w:ins>
      <w:ins w:id="1251" w:author="Vladimir" w:date="2014-12-31T18:03:00Z">
        <w:r w:rsidR="009470F5">
          <w:rPr>
            <w:lang w:val="ru-RU"/>
          </w:rPr>
          <w:t>м</w:t>
        </w:r>
      </w:ins>
      <w:ins w:id="1252" w:author="Vladimir" w:date="2014-12-31T18:02:00Z">
        <w:r w:rsidR="009470F5">
          <w:rPr>
            <w:lang w:val="ru-RU"/>
          </w:rPr>
          <w:t>е</w:t>
        </w:r>
      </w:ins>
      <w:ins w:id="1253" w:author="Vladimir" w:date="2014-12-31T18:03:00Z">
        <w:r w:rsidR="009470F5">
          <w:rPr>
            <w:lang w:val="ru-RU"/>
          </w:rPr>
          <w:t>нимо</w:t>
        </w:r>
      </w:ins>
      <w:del w:id="1254" w:author="Vladimir" w:date="2014-12-31T18:02:00Z">
        <w:r w:rsidR="001E049E" w:rsidDel="009470F5">
          <w:rPr>
            <w:lang w:val="ru-RU"/>
          </w:rPr>
          <w:delText>.</w:delText>
        </w:r>
      </w:del>
      <w:ins w:id="1255" w:author="Vladimir" w:date="2014-12-31T18:02:00Z">
        <w:r w:rsidR="009470F5">
          <w:rPr>
            <w:lang w:val="ru-RU"/>
          </w:rPr>
          <w:t>.</w:t>
        </w:r>
      </w:ins>
    </w:p>
    <w:p w:rsidR="001E049E" w:rsidRDefault="001E049E" w:rsidP="00285E5E">
      <w:pPr>
        <w:rPr>
          <w:lang w:val="ru-RU"/>
        </w:rPr>
      </w:pPr>
      <w:r>
        <w:rPr>
          <w:lang w:val="ru-RU"/>
        </w:rPr>
        <w:t xml:space="preserve">Пространства имён расширения </w:t>
      </w:r>
      <w:r w:rsidRPr="001E049E">
        <w:rPr>
          <w:lang w:val="ru-RU"/>
        </w:rPr>
        <w:t>(</w:t>
      </w:r>
      <w:r>
        <w:t>extension</w:t>
      </w:r>
      <w:r w:rsidRPr="001E049E">
        <w:rPr>
          <w:lang w:val="ru-RU"/>
        </w:rPr>
        <w:t xml:space="preserve"> </w:t>
      </w:r>
      <w:r>
        <w:t>namespace</w:t>
      </w:r>
      <w:r w:rsidRPr="001E049E">
        <w:rPr>
          <w:lang w:val="ru-RU"/>
        </w:rPr>
        <w:t xml:space="preserve">) </w:t>
      </w:r>
      <w:r>
        <w:rPr>
          <w:lang w:val="ru-RU"/>
        </w:rPr>
        <w:t xml:space="preserve">в </w:t>
      </w:r>
      <w:r>
        <w:t>Jancy</w:t>
      </w:r>
      <w:r>
        <w:rPr>
          <w:lang w:val="ru-RU"/>
        </w:rPr>
        <w:t xml:space="preserve"> призваны дать разр</w:t>
      </w:r>
      <w:r w:rsidR="000E0EE4" w:rsidRPr="000E0EE4">
        <w:rPr>
          <w:lang w:val="ru-RU"/>
        </w:rPr>
        <w:t>а</w:t>
      </w:r>
      <w:r>
        <w:rPr>
          <w:lang w:val="ru-RU"/>
        </w:rPr>
        <w:t>б</w:t>
      </w:r>
      <w:r w:rsidR="000E0EE4">
        <w:rPr>
          <w:lang w:val="ru-RU"/>
        </w:rPr>
        <w:t>о</w:t>
      </w:r>
      <w:r>
        <w:rPr>
          <w:lang w:val="ru-RU"/>
        </w:rPr>
        <w:t xml:space="preserve">тчику возможность </w:t>
      </w:r>
      <w:r w:rsidR="0077791B">
        <w:rPr>
          <w:lang w:val="ru-RU"/>
        </w:rPr>
        <w:t xml:space="preserve">легко </w:t>
      </w:r>
      <w:r>
        <w:rPr>
          <w:lang w:val="ru-RU"/>
        </w:rPr>
        <w:t>дописывать недостающие утилитарные методы у существующих типов</w:t>
      </w:r>
      <w:del w:id="1256" w:author="Dima" w:date="2014-12-29T20:40:00Z">
        <w:r w:rsidDel="007061A4">
          <w:rPr>
            <w:lang w:val="ru-RU"/>
          </w:rPr>
          <w:delText>.</w:delText>
        </w:r>
      </w:del>
      <w:ins w:id="1257" w:author="Dima" w:date="2014-12-29T20:40:00Z">
        <w:r w:rsidR="007061A4">
          <w:rPr>
            <w:lang w:val="ru-RU"/>
          </w:rPr>
          <w:t>:</w:t>
        </w:r>
      </w:ins>
    </w:p>
    <w:p w:rsidR="001E049E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1E049E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protected int m_x;</w:t>
      </w:r>
    </w:p>
    <w:p w:rsidR="007F5D7F" w:rsidRPr="009C3248" w:rsidRDefault="007F5D7F" w:rsidP="001E049E">
      <w:pPr>
        <w:pStyle w:val="CodeSnippet"/>
        <w:rPr>
          <w:lang w:val="en-US"/>
        </w:rPr>
      </w:pP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foo ();</w:t>
      </w:r>
    </w:p>
    <w:p w:rsidR="007F5D7F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7F5D7F" w:rsidRPr="009C3248" w:rsidRDefault="007F5D7F" w:rsidP="001E049E">
      <w:pPr>
        <w:pStyle w:val="CodeSnippet"/>
        <w:rPr>
          <w:lang w:val="en-US"/>
        </w:rPr>
      </w:pPr>
    </w:p>
    <w:p w:rsidR="00644594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extension C1Ext: C1</w:t>
      </w:r>
    </w:p>
    <w:p w:rsidR="007F5D7F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bar (int x);</w:t>
      </w:r>
    </w:p>
    <w:p w:rsidR="00D42782" w:rsidRPr="00D42782" w:rsidRDefault="00552CB5" w:rsidP="00D4278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2782" w:rsidRPr="00D42782">
        <w:rPr>
          <w:lang w:val="en-US"/>
        </w:rPr>
        <w:t>{</w:t>
      </w:r>
    </w:p>
    <w:p w:rsidR="00D42782" w:rsidRPr="001E049E" w:rsidRDefault="00AF53FF" w:rsidP="00D42782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2782" w:rsidRPr="001E049E">
        <w:rPr>
          <w:lang w:val="en-US"/>
        </w:rPr>
        <w:t>m_x = -m_x;</w:t>
      </w:r>
      <w:r w:rsidR="00D42782">
        <w:rPr>
          <w:lang w:val="en-US"/>
        </w:rPr>
        <w:t xml:space="preserve"> // extension has access to protected members</w:t>
      </w:r>
    </w:p>
    <w:p w:rsidR="00D42782" w:rsidRPr="009C3248" w:rsidRDefault="00552CB5" w:rsidP="00D4278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2782" w:rsidRPr="009C3248">
        <w:rPr>
          <w:lang w:val="en-US"/>
        </w:rPr>
        <w:t>}</w:t>
      </w:r>
    </w:p>
    <w:p w:rsidR="00D42782" w:rsidRPr="009C3248" w:rsidRDefault="00D42782" w:rsidP="001E049E">
      <w:pPr>
        <w:pStyle w:val="CodeSnippet"/>
        <w:ind w:firstLine="720"/>
        <w:rPr>
          <w:lang w:val="en-US"/>
        </w:rPr>
      </w:pPr>
    </w:p>
    <w:p w:rsidR="001E049E" w:rsidRPr="00D42782" w:rsidRDefault="00552CB5" w:rsidP="00552CB5">
      <w:pPr>
        <w:pStyle w:val="CodeSnippet"/>
        <w:rPr>
          <w:lang w:val="en-US"/>
        </w:rPr>
      </w:pPr>
      <w:r>
        <w:rPr>
          <w:lang w:val="en-US"/>
        </w:rPr>
        <w:t xml:space="preserve">    static baz ();</w:t>
      </w:r>
    </w:p>
    <w:p w:rsidR="001E049E" w:rsidRPr="001E049E" w:rsidRDefault="00552CB5" w:rsidP="00552CB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1E049E">
        <w:rPr>
          <w:lang w:val="en-US"/>
        </w:rPr>
        <w:t>int property m_prop;</w:t>
      </w:r>
    </w:p>
    <w:p w:rsidR="001E049E" w:rsidRPr="009C3248" w:rsidRDefault="001E049E" w:rsidP="001E049E">
      <w:pPr>
        <w:pStyle w:val="CodeSnippet"/>
      </w:pPr>
      <w:r w:rsidRPr="009C3248">
        <w:t>}</w:t>
      </w:r>
    </w:p>
    <w:p w:rsidR="001E049E" w:rsidRPr="001E049E" w:rsidRDefault="001E049E" w:rsidP="001E049E">
      <w:pPr>
        <w:spacing w:before="240"/>
        <w:rPr>
          <w:lang w:val="ru-RU"/>
        </w:rPr>
      </w:pPr>
      <w:r>
        <w:rPr>
          <w:lang w:val="ru-RU"/>
        </w:rPr>
        <w:t xml:space="preserve">Для использования методов расширения необходимо «включить» соответствующее пространство имён с помощью директивы </w:t>
      </w:r>
      <w:del w:id="1258" w:author="Dima" w:date="2014-12-29T20:40:00Z">
        <w:r w:rsidRPr="001E049E" w:rsidDel="007061A4">
          <w:rPr>
            <w:lang w:val="ru-RU"/>
          </w:rPr>
          <w:delText>‘</w:delText>
        </w:r>
      </w:del>
      <w:r>
        <w:t>using</w:t>
      </w:r>
      <w:del w:id="1259" w:author="Dima" w:date="2014-12-29T20:40:00Z">
        <w:r w:rsidRPr="001E049E" w:rsidDel="007061A4">
          <w:rPr>
            <w:lang w:val="ru-RU"/>
          </w:rPr>
          <w:delText>’</w:delText>
        </w:r>
      </w:del>
      <w:r w:rsidRPr="001E049E">
        <w:rPr>
          <w:lang w:val="ru-RU"/>
        </w:rPr>
        <w:t>:</w:t>
      </w:r>
    </w:p>
    <w:p w:rsidR="001E049E" w:rsidRPr="001E049E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 xml:space="preserve">foo </w:t>
      </w:r>
      <w:r w:rsidRPr="001E049E">
        <w:rPr>
          <w:lang w:val="en-US"/>
        </w:rPr>
        <w:t>(</w:t>
      </w:r>
      <w:r w:rsidRPr="009C3248">
        <w:rPr>
          <w:lang w:val="en-US"/>
        </w:rPr>
        <w:t>C1* c</w:t>
      </w:r>
      <w:r w:rsidRPr="001E049E">
        <w:rPr>
          <w:lang w:val="en-US"/>
        </w:rPr>
        <w:t>)</w:t>
      </w:r>
    </w:p>
    <w:p w:rsidR="001E049E" w:rsidRPr="001E049E" w:rsidRDefault="001E049E" w:rsidP="001E049E">
      <w:pPr>
        <w:pStyle w:val="CodeSnippet"/>
        <w:rPr>
          <w:lang w:val="en-US"/>
        </w:rPr>
      </w:pPr>
      <w:r w:rsidRPr="001E049E">
        <w:rPr>
          <w:lang w:val="en-US"/>
        </w:rPr>
        <w:t>{</w:t>
      </w: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1E049E" w:rsidRPr="001E049E">
        <w:rPr>
          <w:lang w:val="en-US"/>
        </w:rPr>
        <w:t xml:space="preserve">c.foo ();  </w:t>
      </w:r>
    </w:p>
    <w:p w:rsidR="001E049E" w:rsidRDefault="001E049E" w:rsidP="001E049E">
      <w:pPr>
        <w:pStyle w:val="CodeSnippet"/>
        <w:ind w:firstLine="720"/>
        <w:rPr>
          <w:lang w:val="en-US"/>
        </w:rPr>
      </w:pP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>
        <w:rPr>
          <w:lang w:val="en-US"/>
        </w:rPr>
        <w:t>using extension C1Ext;</w:t>
      </w:r>
    </w:p>
    <w:p w:rsidR="001E049E" w:rsidRDefault="001E049E" w:rsidP="001E049E">
      <w:pPr>
        <w:pStyle w:val="CodeSnippet"/>
        <w:rPr>
          <w:lang w:val="en-US"/>
        </w:rPr>
      </w:pP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1E049E" w:rsidRPr="001E049E">
        <w:rPr>
          <w:lang w:val="en-US"/>
        </w:rPr>
        <w:t>c.bar (500);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c.m_prop = 100;</w:t>
      </w:r>
    </w:p>
    <w:p w:rsidR="00D42782" w:rsidRPr="009C3248" w:rsidRDefault="00D42782" w:rsidP="001E049E">
      <w:pPr>
        <w:pStyle w:val="CodeSnippet"/>
        <w:rPr>
          <w:lang w:val="en-US"/>
        </w:rPr>
      </w:pPr>
    </w:p>
    <w:p w:rsidR="00D42782" w:rsidRPr="004447DB" w:rsidRDefault="00552CB5" w:rsidP="00D42782">
      <w:pPr>
        <w:pStyle w:val="CodeSnippet"/>
      </w:pPr>
      <w:r>
        <w:rPr>
          <w:lang w:val="en-US"/>
        </w:rPr>
        <w:t xml:space="preserve">    </w:t>
      </w:r>
      <w:r w:rsidR="00D42782" w:rsidRPr="001E049E">
        <w:rPr>
          <w:lang w:val="en-US"/>
        </w:rPr>
        <w:t>C</w:t>
      </w:r>
      <w:r w:rsidR="00D42782" w:rsidRPr="004447DB">
        <w:t>1.</w:t>
      </w:r>
      <w:r w:rsidR="00D42782" w:rsidRPr="001E049E">
        <w:rPr>
          <w:lang w:val="en-US"/>
        </w:rPr>
        <w:t>baz</w:t>
      </w:r>
      <w:r w:rsidR="00D42782" w:rsidRPr="004447DB">
        <w:t xml:space="preserve"> ();</w:t>
      </w:r>
    </w:p>
    <w:p w:rsidR="001E049E" w:rsidRPr="001E049E" w:rsidRDefault="001E049E" w:rsidP="001E049E">
      <w:pPr>
        <w:pStyle w:val="CodeSnippet"/>
      </w:pPr>
      <w:r w:rsidRPr="001E049E">
        <w:t>}</w:t>
      </w:r>
    </w:p>
    <w:p w:rsidR="00285E5E" w:rsidRPr="00D42782" w:rsidRDefault="00D42782" w:rsidP="001E049E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Очевидно, </w:t>
      </w:r>
      <w:ins w:id="1260" w:author="Dima" w:date="2014-12-29T20:40:00Z">
        <w:r w:rsidR="007061A4">
          <w:rPr>
            <w:lang w:val="ru-RU"/>
          </w:rPr>
          <w:t xml:space="preserve">что </w:t>
        </w:r>
      </w:ins>
      <w:r>
        <w:rPr>
          <w:lang w:val="ru-RU"/>
        </w:rPr>
        <w:t xml:space="preserve">пространство имён расширения не должно иметь права </w:t>
      </w:r>
      <w:r w:rsidRPr="000E0EE4">
        <w:rPr>
          <w:i/>
          <w:lang w:val="ru-RU"/>
        </w:rPr>
        <w:t>модифицировать</w:t>
      </w:r>
      <w:r>
        <w:rPr>
          <w:lang w:val="ru-RU"/>
        </w:rPr>
        <w:t xml:space="preserve"> существующий тип</w:t>
      </w:r>
      <w:del w:id="1261" w:author="Dima" w:date="2014-12-29T20:40:00Z">
        <w:r w:rsidDel="007061A4">
          <w:rPr>
            <w:lang w:val="ru-RU"/>
          </w:rPr>
          <w:delText xml:space="preserve"> –</w:delText>
        </w:r>
      </w:del>
      <w:ins w:id="1262" w:author="Dima" w:date="2014-12-29T20:40:00Z">
        <w:r w:rsidR="007061A4">
          <w:rPr>
            <w:lang w:val="ru-RU"/>
          </w:rPr>
          <w:t>, а только иметь возможность его</w:t>
        </w:r>
      </w:ins>
      <w:r>
        <w:rPr>
          <w:lang w:val="ru-RU"/>
        </w:rPr>
        <w:t xml:space="preserve"> </w:t>
      </w:r>
      <w:del w:id="1263" w:author="Dima" w:date="2014-12-29T20:40:00Z">
        <w:r w:rsidDel="007061A4">
          <w:rPr>
            <w:lang w:val="ru-RU"/>
          </w:rPr>
          <w:delText xml:space="preserve">только </w:delText>
        </w:r>
      </w:del>
      <w:r>
        <w:rPr>
          <w:lang w:val="ru-RU"/>
        </w:rPr>
        <w:t>расширять. Соответ</w:t>
      </w:r>
      <w:r w:rsidR="000E0EE4">
        <w:rPr>
          <w:lang w:val="ru-RU"/>
        </w:rPr>
        <w:t>ст</w:t>
      </w:r>
      <w:r>
        <w:rPr>
          <w:lang w:val="ru-RU"/>
        </w:rPr>
        <w:t>венно, запрещено добавлять</w:t>
      </w:r>
      <w:r w:rsidRPr="00D42782">
        <w:rPr>
          <w:lang w:val="ru-RU"/>
        </w:rPr>
        <w:t>:</w:t>
      </w:r>
      <w:r>
        <w:rPr>
          <w:lang w:val="ru-RU"/>
        </w:rPr>
        <w:t xml:space="preserve"> </w:t>
      </w:r>
    </w:p>
    <w:p w:rsidR="00285E5E" w:rsidRDefault="00D42782" w:rsidP="00285E5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Деструкторы</w:t>
      </w:r>
      <w:ins w:id="1264" w:author="Dima" w:date="2014-12-29T20:41:00Z">
        <w:r w:rsidR="007061A4">
          <w:t>;</w:t>
        </w:r>
      </w:ins>
    </w:p>
    <w:p w:rsidR="00D42782" w:rsidRDefault="00D42782" w:rsidP="00285E5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Поля данных</w:t>
      </w:r>
      <w:ins w:id="1265" w:author="Dima" w:date="2014-12-29T20:41:00Z">
        <w:r w:rsidR="007061A4">
          <w:t>;</w:t>
        </w:r>
      </w:ins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Виртуальные методы</w:t>
      </w:r>
      <w:ins w:id="1266" w:author="Dima" w:date="2014-12-29T20:41:00Z">
        <w:r w:rsidR="007061A4">
          <w:t>;</w:t>
        </w:r>
      </w:ins>
      <w:r>
        <w:rPr>
          <w:lang w:val="ru-RU"/>
        </w:rPr>
        <w:t xml:space="preserve"> </w:t>
      </w:r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r>
        <w:t>Autoget</w:t>
      </w:r>
      <w:r w:rsidRPr="00D42782">
        <w:rPr>
          <w:lang w:val="ru-RU"/>
        </w:rPr>
        <w:t>-</w:t>
      </w:r>
      <w:r w:rsidR="00974AF9">
        <w:rPr>
          <w:lang w:val="ru-RU"/>
        </w:rPr>
        <w:t>с</w:t>
      </w:r>
      <w:r>
        <w:rPr>
          <w:lang w:val="ru-RU"/>
        </w:rPr>
        <w:t>войства (</w:t>
      </w:r>
      <w:del w:id="1267" w:author="Dima" w:date="2014-12-29T20:41:00Z">
        <w:r w:rsidDel="007061A4">
          <w:rPr>
            <w:lang w:val="ru-RU"/>
          </w:rPr>
          <w:delText xml:space="preserve">выливается </w:delText>
        </w:r>
      </w:del>
      <w:ins w:id="1268" w:author="Dima" w:date="2014-12-29T20:41:00Z">
        <w:r w:rsidR="007061A4">
          <w:rPr>
            <w:lang w:val="ru-RU"/>
          </w:rPr>
          <w:t xml:space="preserve">следует из запрещения на </w:t>
        </w:r>
      </w:ins>
      <w:del w:id="1269" w:author="Dima" w:date="2014-12-29T20:41:00Z">
        <w:r w:rsidDel="007061A4">
          <w:rPr>
            <w:lang w:val="ru-RU"/>
          </w:rPr>
          <w:delText xml:space="preserve">в </w:delText>
        </w:r>
      </w:del>
      <w:r>
        <w:rPr>
          <w:lang w:val="ru-RU"/>
        </w:rPr>
        <w:t>добавление поля)</w:t>
      </w:r>
      <w:ins w:id="1270" w:author="Dima" w:date="2014-12-29T20:41:00Z">
        <w:r w:rsidR="007061A4" w:rsidRPr="007061A4">
          <w:rPr>
            <w:lang w:val="ru-RU"/>
            <w:rPrChange w:id="1271" w:author="Dima" w:date="2014-12-29T20:41:00Z">
              <w:rPr/>
            </w:rPrChange>
          </w:rPr>
          <w:t>;</w:t>
        </w:r>
      </w:ins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r w:rsidRPr="00D42782">
        <w:rPr>
          <w:lang w:val="ru-RU"/>
        </w:rPr>
        <w:t>Связываемые свойства (</w:t>
      </w:r>
      <w:ins w:id="1272" w:author="Dima" w:date="2014-12-29T20:41:00Z">
        <w:r w:rsidR="007061A4">
          <w:rPr>
            <w:lang w:val="ru-RU"/>
          </w:rPr>
          <w:t xml:space="preserve">следует из </w:t>
        </w:r>
      </w:ins>
      <w:del w:id="1273" w:author="Dima" w:date="2014-12-29T20:41:00Z">
        <w:r w:rsidRPr="00D42782" w:rsidDel="007061A4">
          <w:rPr>
            <w:lang w:val="ru-RU"/>
          </w:rPr>
          <w:delText xml:space="preserve">выливается в </w:delText>
        </w:r>
      </w:del>
      <w:ins w:id="1274" w:author="Dima" w:date="2014-12-29T20:41:00Z">
        <w:r w:rsidR="007061A4">
          <w:rPr>
            <w:lang w:val="ru-RU"/>
          </w:rPr>
          <w:t xml:space="preserve">запрещения на </w:t>
        </w:r>
      </w:ins>
      <w:r w:rsidRPr="00D42782">
        <w:rPr>
          <w:lang w:val="ru-RU"/>
        </w:rPr>
        <w:t>добавление поля)</w:t>
      </w:r>
      <w:ins w:id="1275" w:author="Dima" w:date="2014-12-29T20:41:00Z">
        <w:r w:rsidR="007061A4">
          <w:rPr>
            <w:lang w:val="ru-RU"/>
          </w:rPr>
          <w:t>.</w:t>
        </w:r>
      </w:ins>
    </w:p>
    <w:p w:rsidR="00D42782" w:rsidRPr="00D42782" w:rsidRDefault="00D77938" w:rsidP="00D42782">
      <w:pPr>
        <w:rPr>
          <w:lang w:val="ru-RU"/>
        </w:rPr>
      </w:pPr>
      <w:ins w:id="1276" w:author="Dima" w:date="2014-12-29T20:42:00Z">
        <w:r>
          <w:rPr>
            <w:lang w:val="ru-RU"/>
          </w:rPr>
          <w:t xml:space="preserve">Теоретически, </w:t>
        </w:r>
      </w:ins>
      <w:del w:id="1277" w:author="Dima" w:date="2014-12-29T20:42:00Z">
        <w:r w:rsidR="009B7A99" w:rsidDel="00D77938">
          <w:rPr>
            <w:lang w:val="ru-RU"/>
          </w:rPr>
          <w:delText>Д</w:delText>
        </w:r>
      </w:del>
      <w:ins w:id="1278" w:author="Dima" w:date="2014-12-29T20:42:00Z">
        <w:r>
          <w:rPr>
            <w:lang w:val="ru-RU"/>
          </w:rPr>
          <w:t>д</w:t>
        </w:r>
      </w:ins>
      <w:r w:rsidR="009B7A99">
        <w:rPr>
          <w:lang w:val="ru-RU"/>
        </w:rPr>
        <w:t>обавление конструкторов и перегруженных операторов</w:t>
      </w:r>
      <w:del w:id="1279" w:author="Dima" w:date="2014-12-29T20:42:00Z">
        <w:r w:rsidR="00D42782" w:rsidDel="00D77938">
          <w:rPr>
            <w:lang w:val="ru-RU"/>
          </w:rPr>
          <w:delText>, теоретически,</w:delText>
        </w:r>
      </w:del>
      <w:r w:rsidR="00D42782">
        <w:rPr>
          <w:lang w:val="ru-RU"/>
        </w:rPr>
        <w:t xml:space="preserve"> не </w:t>
      </w:r>
      <w:r w:rsidR="009B7A99">
        <w:rPr>
          <w:lang w:val="ru-RU"/>
        </w:rPr>
        <w:t>должно</w:t>
      </w:r>
      <w:r w:rsidR="00D42782">
        <w:rPr>
          <w:lang w:val="ru-RU"/>
        </w:rPr>
        <w:t xml:space="preserve"> вызывать проблем</w:t>
      </w:r>
      <w:del w:id="1280" w:author="Dima" w:date="2014-12-29T20:42:00Z">
        <w:r w:rsidR="00D42782" w:rsidDel="00D77938">
          <w:rPr>
            <w:lang w:val="ru-RU"/>
          </w:rPr>
          <w:delText>,</w:delText>
        </w:r>
      </w:del>
      <w:r w:rsidR="00D42782">
        <w:rPr>
          <w:lang w:val="ru-RU"/>
        </w:rPr>
        <w:t xml:space="preserve"> </w:t>
      </w:r>
      <w:r w:rsidR="009B7A99">
        <w:rPr>
          <w:lang w:val="ru-RU"/>
        </w:rPr>
        <w:t>и</w:t>
      </w:r>
      <w:ins w:id="1281" w:author="Dima" w:date="2014-12-29T20:42:00Z">
        <w:r>
          <w:rPr>
            <w:lang w:val="ru-RU"/>
          </w:rPr>
          <w:t>,</w:t>
        </w:r>
      </w:ins>
      <w:r w:rsidR="009B7A99">
        <w:rPr>
          <w:lang w:val="ru-RU"/>
        </w:rPr>
        <w:t xml:space="preserve"> скорее всего, будет реализовано в последующих версиях </w:t>
      </w:r>
      <w:r w:rsidR="009B7A99">
        <w:t>Jancy</w:t>
      </w:r>
      <w:r w:rsidR="009B7A99" w:rsidRPr="009B7A99">
        <w:rPr>
          <w:lang w:val="ru-RU"/>
        </w:rPr>
        <w:t xml:space="preserve">. </w:t>
      </w:r>
      <w:del w:id="1282" w:author="Dima" w:date="2014-12-29T20:42:00Z">
        <w:r w:rsidR="009B7A99" w:rsidDel="00D77938">
          <w:rPr>
            <w:lang w:val="ru-RU"/>
          </w:rPr>
          <w:delText>Однако в</w:delText>
        </w:r>
      </w:del>
      <w:ins w:id="1283" w:author="Dima" w:date="2014-12-29T20:42:00Z">
        <w:r>
          <w:rPr>
            <w:lang w:val="ru-RU"/>
          </w:rPr>
          <w:t>В</w:t>
        </w:r>
      </w:ins>
      <w:r w:rsidR="00D42782">
        <w:rPr>
          <w:lang w:val="ru-RU"/>
        </w:rPr>
        <w:t xml:space="preserve"> текущей версии разрешены только именованные </w:t>
      </w:r>
      <w:r w:rsidR="009B7A99">
        <w:rPr>
          <w:lang w:val="ru-RU"/>
        </w:rPr>
        <w:t xml:space="preserve">невиртуальные </w:t>
      </w:r>
      <w:r w:rsidR="00D42782">
        <w:rPr>
          <w:lang w:val="ru-RU"/>
        </w:rPr>
        <w:t xml:space="preserve">методы и </w:t>
      </w:r>
      <w:r w:rsidR="009B7A99">
        <w:rPr>
          <w:lang w:val="ru-RU"/>
        </w:rPr>
        <w:t xml:space="preserve">невиртуальные </w:t>
      </w:r>
      <w:r w:rsidR="00D42782">
        <w:rPr>
          <w:lang w:val="ru-RU"/>
        </w:rPr>
        <w:t>свойства</w:t>
      </w:r>
      <w:r w:rsidR="009B7A99">
        <w:rPr>
          <w:lang w:val="ru-RU"/>
        </w:rPr>
        <w:t xml:space="preserve"> без полей.</w:t>
      </w:r>
    </w:p>
    <w:p w:rsidR="00B43903" w:rsidRPr="00D91EBC" w:rsidRDefault="00EF01CF" w:rsidP="00DE7024">
      <w:pPr>
        <w:pStyle w:val="Heading2"/>
        <w:rPr>
          <w:lang w:val="ru-RU" w:eastAsia="zh-TW"/>
        </w:rPr>
      </w:pPr>
      <w:bookmarkStart w:id="1284" w:name="_Toc405907026"/>
      <w:r>
        <w:rPr>
          <w:lang w:val="ru-RU" w:eastAsia="zh-TW"/>
        </w:rPr>
        <w:t xml:space="preserve">Области видимости в </w:t>
      </w:r>
      <w:r>
        <w:rPr>
          <w:lang w:eastAsia="zh-TW"/>
        </w:rPr>
        <w:t>switch</w:t>
      </w:r>
      <w:bookmarkEnd w:id="1284"/>
    </w:p>
    <w:p w:rsidR="00285E5E" w:rsidRDefault="000E0EE4" w:rsidP="00285E5E">
      <w:pPr>
        <w:rPr>
          <w:lang w:val="ru-RU"/>
        </w:rPr>
      </w:pPr>
      <w:r>
        <w:rPr>
          <w:lang w:val="ru-RU"/>
        </w:rPr>
        <w:t xml:space="preserve">Области видимости в </w:t>
      </w:r>
      <w:del w:id="1285" w:author="Dima" w:date="2014-12-29T20:42:00Z">
        <w:r w:rsidR="0040329E" w:rsidDel="00B1643F">
          <w:rPr>
            <w:lang w:val="ru-RU"/>
          </w:rPr>
          <w:delText>С/</w:delText>
        </w:r>
        <w:r w:rsidR="00285E5E" w:rsidDel="00B1643F">
          <w:delText>C</w:delText>
        </w:r>
        <w:r w:rsidR="00285E5E" w:rsidRPr="0039356D" w:rsidDel="00B1643F">
          <w:rPr>
            <w:lang w:val="ru-RU"/>
          </w:rPr>
          <w:delText xml:space="preserve">++ </w:delText>
        </w:r>
      </w:del>
      <w:r w:rsidR="004447DB">
        <w:rPr>
          <w:lang w:val="ru-RU"/>
        </w:rPr>
        <w:t xml:space="preserve">инструкции </w:t>
      </w:r>
      <w:del w:id="1286" w:author="Vladimir" w:date="2014-12-31T18:04:00Z">
        <w:r w:rsidR="004447DB" w:rsidRPr="004447DB" w:rsidDel="0062434E">
          <w:rPr>
            <w:lang w:val="ru-RU"/>
          </w:rPr>
          <w:delText>‘</w:delText>
        </w:r>
      </w:del>
      <w:r w:rsidR="00285E5E">
        <w:t>switch</w:t>
      </w:r>
      <w:del w:id="1287" w:author="Vladimir" w:date="2014-12-31T18:04:00Z">
        <w:r w:rsidR="004447DB" w:rsidRPr="004447DB" w:rsidDel="0062434E">
          <w:rPr>
            <w:lang w:val="ru-RU"/>
          </w:rPr>
          <w:delText>’</w:delText>
        </w:r>
      </w:del>
      <w:r w:rsidR="00285E5E" w:rsidRPr="003C507E">
        <w:rPr>
          <w:lang w:val="ru-RU"/>
        </w:rPr>
        <w:t xml:space="preserve"> </w:t>
      </w:r>
      <w:ins w:id="1288" w:author="Dima" w:date="2014-12-29T20:42:00Z">
        <w:r w:rsidR="00B1643F">
          <w:rPr>
            <w:lang w:val="ru-RU"/>
          </w:rPr>
          <w:t xml:space="preserve">языков </w:t>
        </w:r>
      </w:ins>
      <w:ins w:id="1289" w:author="Dima" w:date="2014-12-29T20:43:00Z">
        <w:r w:rsidR="00B1643F">
          <w:t>C</w:t>
        </w:r>
        <w:r w:rsidR="00B1643F" w:rsidRPr="00B1643F">
          <w:rPr>
            <w:lang w:val="ru-RU"/>
            <w:rPrChange w:id="1290" w:author="Dima" w:date="2014-12-29T20:43:00Z">
              <w:rPr/>
            </w:rPrChange>
          </w:rPr>
          <w:t xml:space="preserve"> </w:t>
        </w:r>
        <w:r w:rsidR="00B1643F">
          <w:rPr>
            <w:lang w:val="ru-RU"/>
          </w:rPr>
          <w:t xml:space="preserve">и </w:t>
        </w:r>
        <w:r w:rsidR="00B1643F">
          <w:t>C</w:t>
        </w:r>
        <w:r w:rsidR="00B1643F" w:rsidRPr="00B1643F">
          <w:rPr>
            <w:lang w:val="ru-RU"/>
            <w:rPrChange w:id="1291" w:author="Dima" w:date="2014-12-29T20:43:00Z">
              <w:rPr/>
            </w:rPrChange>
          </w:rPr>
          <w:t xml:space="preserve">++ </w:t>
        </w:r>
      </w:ins>
      <w:r w:rsidR="004E2DFE">
        <w:rPr>
          <w:lang w:val="ru-RU"/>
        </w:rPr>
        <w:t>–</w:t>
      </w:r>
      <w:ins w:id="1292" w:author="Dima" w:date="2014-12-29T20:43:00Z">
        <w:r w:rsidR="00B1643F" w:rsidRPr="00B1643F">
          <w:rPr>
            <w:lang w:val="ru-RU"/>
            <w:rPrChange w:id="1293" w:author="Dima" w:date="2014-12-29T20:43:00Z">
              <w:rPr/>
            </w:rPrChange>
          </w:rPr>
          <w:t xml:space="preserve"> </w:t>
        </w:r>
      </w:ins>
      <w:r w:rsidR="00285E5E">
        <w:rPr>
          <w:lang w:val="ru-RU"/>
        </w:rPr>
        <w:t>это</w:t>
      </w:r>
      <w:r w:rsidR="004E2DFE">
        <w:rPr>
          <w:lang w:val="ru-RU"/>
        </w:rPr>
        <w:t xml:space="preserve"> </w:t>
      </w:r>
      <w:r w:rsidR="00285E5E">
        <w:rPr>
          <w:lang w:val="ru-RU"/>
        </w:rPr>
        <w:t>моя больная мозоль.</w:t>
      </w:r>
      <w:r w:rsidR="0040329E">
        <w:rPr>
          <w:lang w:val="ru-RU"/>
        </w:rPr>
        <w:t xml:space="preserve"> Разработчик пишет себе</w:t>
      </w:r>
      <w:r w:rsidR="00285E5E">
        <w:rPr>
          <w:lang w:val="ru-RU"/>
        </w:rPr>
        <w:t xml:space="preserve"> код</w:t>
      </w:r>
      <w:r w:rsidR="00285E5E" w:rsidRPr="003C507E">
        <w:rPr>
          <w:lang w:val="ru-RU"/>
        </w:rPr>
        <w:t xml:space="preserve"> </w:t>
      </w:r>
      <w:r w:rsidR="00285E5E">
        <w:rPr>
          <w:lang w:val="ru-RU"/>
        </w:rPr>
        <w:t xml:space="preserve">внутри </w:t>
      </w:r>
      <w:r w:rsidR="00285E5E">
        <w:t>switch</w:t>
      </w:r>
      <w:r w:rsidR="004447DB">
        <w:rPr>
          <w:lang w:val="ru-RU"/>
        </w:rPr>
        <w:t>,</w:t>
      </w:r>
      <w:r w:rsidR="00285E5E" w:rsidRPr="003C507E">
        <w:rPr>
          <w:lang w:val="ru-RU"/>
        </w:rPr>
        <w:t xml:space="preserve"> </w:t>
      </w:r>
      <w:r w:rsidR="0040329E">
        <w:rPr>
          <w:lang w:val="ru-RU"/>
        </w:rPr>
        <w:t xml:space="preserve">рано или поздно пытается </w:t>
      </w:r>
      <w:r w:rsidR="00285E5E">
        <w:rPr>
          <w:lang w:val="ru-RU"/>
        </w:rPr>
        <w:t>объявить локальную переменную</w:t>
      </w:r>
      <w:r w:rsidR="0040329E">
        <w:rPr>
          <w:lang w:val="ru-RU"/>
        </w:rPr>
        <w:t xml:space="preserve"> с конструктором (или даже простой </w:t>
      </w:r>
      <w:r w:rsidR="0040329E">
        <w:t>int</w:t>
      </w:r>
      <w:r w:rsidR="0040329E">
        <w:rPr>
          <w:lang w:val="ru-RU"/>
        </w:rPr>
        <w:t xml:space="preserve"> с инициализацией!) – и тут же получает ошибкой по лбу</w:t>
      </w:r>
      <w:r w:rsidR="00285E5E" w:rsidRPr="0039356D">
        <w:rPr>
          <w:lang w:val="ru-RU"/>
        </w:rPr>
        <w:t>:</w:t>
      </w:r>
      <w:r w:rsidR="00285E5E">
        <w:rPr>
          <w:lang w:val="ru-RU"/>
        </w:rPr>
        <w:t xml:space="preserve"> инициализация переменной может быть пропущена из-за переходов на метки </w:t>
      </w:r>
      <w:r w:rsidR="00285E5E">
        <w:t>case</w:t>
      </w:r>
      <w:r w:rsidR="00285E5E" w:rsidRPr="0039356D">
        <w:rPr>
          <w:lang w:val="ru-RU"/>
        </w:rPr>
        <w:t xml:space="preserve"> </w:t>
      </w:r>
      <w:r w:rsidR="00285E5E">
        <w:rPr>
          <w:lang w:val="ru-RU"/>
        </w:rPr>
        <w:t xml:space="preserve">или </w:t>
      </w:r>
      <w:r w:rsidR="00285E5E">
        <w:t>default</w:t>
      </w:r>
      <w:r w:rsidR="00285E5E" w:rsidRPr="0039356D">
        <w:rPr>
          <w:lang w:val="ru-RU"/>
        </w:rPr>
        <w:t>.</w:t>
      </w:r>
      <w:r w:rsidR="00285E5E">
        <w:rPr>
          <w:lang w:val="ru-RU"/>
        </w:rPr>
        <w:t xml:space="preserve"> Приходится либо выносить переменную за </w:t>
      </w:r>
      <w:r w:rsidR="00285E5E">
        <w:t>switch</w:t>
      </w:r>
      <w:r w:rsidR="00285E5E" w:rsidRPr="0039356D">
        <w:rPr>
          <w:lang w:val="ru-RU"/>
        </w:rPr>
        <w:t xml:space="preserve">, </w:t>
      </w:r>
      <w:r w:rsidR="00285E5E">
        <w:rPr>
          <w:lang w:val="ru-RU"/>
        </w:rPr>
        <w:t xml:space="preserve">нарушая принцип </w:t>
      </w:r>
      <w:r w:rsidR="0040329E">
        <w:rPr>
          <w:lang w:val="ru-RU"/>
        </w:rPr>
        <w:t>локальности в отношении объявлени</w:t>
      </w:r>
      <w:r w:rsidR="008B6406">
        <w:rPr>
          <w:lang w:val="ru-RU"/>
        </w:rPr>
        <w:t>я переменной</w:t>
      </w:r>
      <w:r w:rsidR="0040329E">
        <w:rPr>
          <w:lang w:val="ru-RU"/>
        </w:rPr>
        <w:t xml:space="preserve"> и </w:t>
      </w:r>
      <w:r w:rsidR="008B6406">
        <w:rPr>
          <w:lang w:val="ru-RU"/>
        </w:rPr>
        <w:t>её</w:t>
      </w:r>
      <w:r w:rsidR="0040329E">
        <w:rPr>
          <w:lang w:val="ru-RU"/>
        </w:rPr>
        <w:t xml:space="preserve"> </w:t>
      </w:r>
      <w:r w:rsidR="00285E5E">
        <w:rPr>
          <w:lang w:val="ru-RU"/>
        </w:rPr>
        <w:t>использовани</w:t>
      </w:r>
      <w:r w:rsidR="008B6406">
        <w:rPr>
          <w:lang w:val="ru-RU"/>
        </w:rPr>
        <w:t>я</w:t>
      </w:r>
      <w:r w:rsidR="00285E5E">
        <w:rPr>
          <w:lang w:val="ru-RU"/>
        </w:rPr>
        <w:t xml:space="preserve">, либо городить </w:t>
      </w:r>
      <w:r w:rsidR="00285E5E">
        <w:t>switch</w:t>
      </w:r>
      <w:r w:rsidR="00285E5E" w:rsidRPr="0039356D">
        <w:rPr>
          <w:lang w:val="ru-RU"/>
        </w:rPr>
        <w:t>-</w:t>
      </w:r>
      <w:r w:rsidR="00285E5E">
        <w:rPr>
          <w:lang w:val="ru-RU"/>
        </w:rPr>
        <w:t>уродец с явно указанными кое-где областями видимости и нарушенной структурой табуляции.</w:t>
      </w:r>
    </w:p>
    <w:p w:rsidR="00285E5E" w:rsidRDefault="00285E5E" w:rsidP="00285E5E">
      <w:pPr>
        <w:rPr>
          <w:lang w:val="ru-RU"/>
        </w:rPr>
      </w:pPr>
      <w:r>
        <w:rPr>
          <w:lang w:val="ru-RU"/>
        </w:rPr>
        <w:t xml:space="preserve">В </w:t>
      </w:r>
      <w:r>
        <w:t>Java</w:t>
      </w:r>
      <w:r w:rsidRPr="00CF202F">
        <w:rPr>
          <w:lang w:val="ru-RU"/>
        </w:rPr>
        <w:t xml:space="preserve"> </w:t>
      </w:r>
      <w:r>
        <w:rPr>
          <w:lang w:val="ru-RU"/>
        </w:rPr>
        <w:t xml:space="preserve">компилятор не ругается на инициализацию локальных переменных в </w:t>
      </w:r>
      <w:r>
        <w:t>switch</w:t>
      </w:r>
      <w:r w:rsidRPr="00CF202F">
        <w:rPr>
          <w:lang w:val="ru-RU"/>
        </w:rPr>
        <w:t xml:space="preserve">, </w:t>
      </w:r>
      <w:ins w:id="1294" w:author="Dima" w:date="2014-12-29T20:44:00Z">
        <w:r w:rsidR="00B1643F">
          <w:rPr>
            <w:lang w:val="ru-RU"/>
          </w:rPr>
          <w:t xml:space="preserve">и одновременно </w:t>
        </w:r>
      </w:ins>
      <w:del w:id="1295" w:author="Dima" w:date="2014-12-29T20:44:00Z">
        <w:r w:rsidDel="00B1643F">
          <w:rPr>
            <w:lang w:val="ru-RU"/>
          </w:rPr>
          <w:delText>но</w:delText>
        </w:r>
      </w:del>
      <w:del w:id="1296" w:author="Dima" w:date="2014-12-29T20:43:00Z">
        <w:r w:rsidDel="00B1643F">
          <w:rPr>
            <w:lang w:val="ru-RU"/>
          </w:rPr>
          <w:delText xml:space="preserve"> </w:delText>
        </w:r>
      </w:del>
      <w:r>
        <w:rPr>
          <w:lang w:val="ru-RU"/>
        </w:rPr>
        <w:t xml:space="preserve">не даёт </w:t>
      </w:r>
      <w:del w:id="1297" w:author="Dima" w:date="2014-12-29T20:44:00Z">
        <w:r w:rsidDel="00B1643F">
          <w:rPr>
            <w:lang w:val="ru-RU"/>
          </w:rPr>
          <w:delText>их</w:delText>
        </w:r>
      </w:del>
      <w:r>
        <w:rPr>
          <w:lang w:val="ru-RU"/>
        </w:rPr>
        <w:t xml:space="preserve"> использовать </w:t>
      </w:r>
      <w:ins w:id="1298" w:author="Dima" w:date="2014-12-29T20:44:00Z">
        <w:r w:rsidR="00B1643F">
          <w:rPr>
            <w:lang w:val="ru-RU"/>
          </w:rPr>
          <w:t xml:space="preserve">или переопределить их </w:t>
        </w:r>
      </w:ins>
      <w:r>
        <w:rPr>
          <w:lang w:val="ru-RU"/>
        </w:rPr>
        <w:t xml:space="preserve">из других меток </w:t>
      </w:r>
      <w:r>
        <w:t>case</w:t>
      </w:r>
      <w:del w:id="1299" w:author="Dima" w:date="2014-12-29T20:44:00Z">
        <w:r w:rsidDel="00B1643F">
          <w:rPr>
            <w:lang w:val="ru-RU"/>
          </w:rPr>
          <w:delText>, и при этом не разрешает их переопределить!</w:delText>
        </w:r>
      </w:del>
      <w:ins w:id="1300" w:author="Dima" w:date="2014-12-29T20:44:00Z">
        <w:r w:rsidR="00B1643F">
          <w:rPr>
            <w:lang w:val="ru-RU"/>
          </w:rPr>
          <w:t>.</w:t>
        </w:r>
      </w:ins>
      <w:r w:rsidRPr="00C46346">
        <w:rPr>
          <w:lang w:val="ru-RU"/>
        </w:rPr>
        <w:t xml:space="preserve"> </w:t>
      </w:r>
      <w:r>
        <w:rPr>
          <w:lang w:val="ru-RU"/>
        </w:rPr>
        <w:t>Кто</w:t>
      </w:r>
      <w:r w:rsidR="0040329E">
        <w:rPr>
          <w:lang w:val="ru-RU"/>
        </w:rPr>
        <w:t xml:space="preserve">, </w:t>
      </w:r>
      <w:r>
        <w:rPr>
          <w:lang w:val="ru-RU"/>
        </w:rPr>
        <w:t xml:space="preserve">когда </w:t>
      </w:r>
      <w:r w:rsidR="0040329E">
        <w:rPr>
          <w:lang w:val="ru-RU"/>
        </w:rPr>
        <w:t xml:space="preserve">и зачем </w:t>
      </w:r>
      <w:ins w:id="1301" w:author="Dima" w:date="2014-12-29T20:45:00Z">
        <w:r w:rsidR="00B1643F">
          <w:rPr>
            <w:lang w:val="ru-RU"/>
          </w:rPr>
          <w:t xml:space="preserve">захочет </w:t>
        </w:r>
      </w:ins>
      <w:del w:id="1302" w:author="Dima" w:date="2014-12-29T20:45:00Z">
        <w:r w:rsidR="00747A98" w:rsidDel="00B1643F">
          <w:rPr>
            <w:lang w:val="ru-RU"/>
          </w:rPr>
          <w:delText xml:space="preserve">собирается </w:delText>
        </w:r>
      </w:del>
      <w:r w:rsidR="00747A98">
        <w:rPr>
          <w:lang w:val="ru-RU"/>
        </w:rPr>
        <w:t>использовать</w:t>
      </w:r>
      <w:r>
        <w:rPr>
          <w:lang w:val="ru-RU"/>
        </w:rPr>
        <w:t xml:space="preserve"> локальную переменную, объявленную в соседней метке </w:t>
      </w:r>
      <w:r>
        <w:t>case</w:t>
      </w:r>
      <w:r w:rsidRPr="0039356D">
        <w:rPr>
          <w:lang w:val="ru-RU"/>
        </w:rPr>
        <w:t xml:space="preserve">? </w:t>
      </w:r>
      <w:r w:rsidR="0040329E">
        <w:rPr>
          <w:lang w:val="ru-RU"/>
        </w:rPr>
        <w:t>И</w:t>
      </w:r>
      <w:r w:rsidR="00210F0C">
        <w:rPr>
          <w:lang w:val="ru-RU"/>
        </w:rPr>
        <w:t xml:space="preserve"> </w:t>
      </w:r>
      <w:r w:rsidR="0040329E">
        <w:rPr>
          <w:lang w:val="ru-RU"/>
        </w:rPr>
        <w:t xml:space="preserve">главное, что мешает компилятору </w:t>
      </w:r>
      <w:r w:rsidR="00747A98">
        <w:rPr>
          <w:lang w:val="ru-RU"/>
        </w:rPr>
        <w:t xml:space="preserve">просто </w:t>
      </w:r>
      <w:r w:rsidR="0040329E">
        <w:rPr>
          <w:lang w:val="ru-RU"/>
        </w:rPr>
        <w:t xml:space="preserve">создавать </w:t>
      </w:r>
      <w:r w:rsidR="00747A98">
        <w:rPr>
          <w:lang w:val="ru-RU"/>
        </w:rPr>
        <w:t xml:space="preserve">неявные </w:t>
      </w:r>
      <w:r w:rsidR="0040329E">
        <w:rPr>
          <w:lang w:val="ru-RU"/>
        </w:rPr>
        <w:t xml:space="preserve">области видимости для каждой метки </w:t>
      </w:r>
      <w:r w:rsidR="0040329E">
        <w:t>case</w:t>
      </w:r>
      <w:r w:rsidR="0040329E">
        <w:rPr>
          <w:lang w:val="ru-RU"/>
        </w:rPr>
        <w:t>?</w:t>
      </w:r>
    </w:p>
    <w:p w:rsidR="00285E5E" w:rsidRDefault="0040329E" w:rsidP="0040329E">
      <w:pPr>
        <w:rPr>
          <w:lang w:val="ru-RU"/>
        </w:rPr>
      </w:pPr>
      <w:r>
        <w:rPr>
          <w:lang w:val="ru-RU"/>
        </w:rPr>
        <w:t xml:space="preserve">Правильный ответ: ничто не мешает. Как и в </w:t>
      </w:r>
      <w:ins w:id="1303" w:author="Vladimir" w:date="2014-12-31T11:40:00Z">
        <w:r w:rsidR="005019C3">
          <w:rPr>
            <w:lang w:val="ru-RU"/>
          </w:rPr>
          <w:t xml:space="preserve">языке </w:t>
        </w:r>
      </w:ins>
      <w:r>
        <w:t>D</w:t>
      </w:r>
      <w:ins w:id="1304" w:author="Dima" w:date="2014-12-29T20:45:00Z">
        <w:del w:id="1305" w:author="Vladimir" w:date="2014-12-31T18:05:00Z">
          <w:r w:rsidR="00B1643F" w:rsidDel="0062434E">
            <w:rPr>
              <w:lang w:val="ru-RU"/>
            </w:rPr>
            <w:delText xml:space="preserve"> (помните такой язык?)</w:delText>
          </w:r>
        </w:del>
      </w:ins>
      <w:r w:rsidRPr="0040329E">
        <w:rPr>
          <w:lang w:val="ru-RU"/>
        </w:rPr>
        <w:t xml:space="preserve">, </w:t>
      </w:r>
      <w:r>
        <w:t>Jancy</w:t>
      </w:r>
      <w:r w:rsidRPr="0040329E">
        <w:rPr>
          <w:lang w:val="ru-RU"/>
        </w:rPr>
        <w:t xml:space="preserve"> </w:t>
      </w:r>
      <w:r>
        <w:rPr>
          <w:lang w:val="ru-RU"/>
        </w:rPr>
        <w:t xml:space="preserve">помещает </w:t>
      </w:r>
      <w:r w:rsidR="00285E5E">
        <w:rPr>
          <w:lang w:val="ru-RU"/>
        </w:rPr>
        <w:t xml:space="preserve">код каждой метки </w:t>
      </w:r>
      <w:r w:rsidR="00285E5E">
        <w:t>case</w:t>
      </w:r>
      <w:r w:rsidR="00285E5E" w:rsidRPr="00CF202F">
        <w:rPr>
          <w:lang w:val="ru-RU"/>
        </w:rPr>
        <w:t xml:space="preserve"> </w:t>
      </w:r>
      <w:r w:rsidR="00747A98">
        <w:rPr>
          <w:lang w:val="ru-RU"/>
        </w:rPr>
        <w:t xml:space="preserve">в неявную </w:t>
      </w:r>
      <w:r w:rsidR="00285E5E">
        <w:rPr>
          <w:lang w:val="ru-RU"/>
        </w:rPr>
        <w:t>область видимости</w:t>
      </w:r>
      <w:del w:id="1306" w:author="Dima" w:date="2014-12-29T20:45:00Z">
        <w:r w:rsidR="00285E5E" w:rsidRPr="00DC10AC" w:rsidDel="00B1643F">
          <w:rPr>
            <w:lang w:val="ru-RU"/>
          </w:rPr>
          <w:delText xml:space="preserve">. </w:delText>
        </w:r>
      </w:del>
      <w:ins w:id="1307" w:author="Dima" w:date="2014-12-29T20:45:00Z">
        <w:r w:rsidR="00B1643F">
          <w:rPr>
            <w:lang w:val="ru-RU"/>
          </w:rPr>
          <w:t>:</w:t>
        </w:r>
        <w:r w:rsidR="00B1643F" w:rsidRPr="00DC10AC">
          <w:rPr>
            <w:lang w:val="ru-RU"/>
          </w:rPr>
          <w:t xml:space="preserve"> </w:t>
        </w:r>
      </w:ins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switch (state)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State.Idle: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10;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break;</w:t>
      </w:r>
    </w:p>
    <w:p w:rsidR="0040329E" w:rsidRPr="009C3248" w:rsidRDefault="0040329E" w:rsidP="0040329E">
      <w:pPr>
        <w:pStyle w:val="CodeSnippet"/>
        <w:rPr>
          <w:lang w:val="en-US"/>
        </w:rPr>
      </w:pP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State.Connecting: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20; // no problem: we are in different scope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 xml:space="preserve">    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State.Disconnecting: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30; // no problem even when we fall-through from previous case label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break;</w:t>
      </w:r>
    </w:p>
    <w:p w:rsidR="0040329E" w:rsidRPr="009C3248" w:rsidRDefault="0040329E" w:rsidP="0040329E">
      <w:pPr>
        <w:pStyle w:val="CodeSnippet"/>
        <w:rPr>
          <w:lang w:val="en-US"/>
        </w:rPr>
      </w:pP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default:</w:t>
      </w:r>
    </w:p>
    <w:p w:rsidR="0040329E" w:rsidRPr="00644594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44594" w:rsidRPr="00644594">
        <w:rPr>
          <w:lang w:val="en-US"/>
        </w:rPr>
        <w:t xml:space="preserve">int i = 40; // still </w:t>
      </w:r>
      <w:r w:rsidR="00644594">
        <w:rPr>
          <w:lang w:val="en-US"/>
        </w:rPr>
        <w:t>OK</w:t>
      </w:r>
      <w:r w:rsidR="00644594" w:rsidRPr="00644594">
        <w:rPr>
          <w:lang w:val="en-US"/>
        </w:rPr>
        <w:t xml:space="preserve"> --</w:t>
      </w:r>
      <w:r w:rsidR="0040329E" w:rsidRPr="00644594">
        <w:rPr>
          <w:lang w:val="en-US"/>
        </w:rPr>
        <w:t xml:space="preserve"> you've got the idea</w:t>
      </w:r>
    </w:p>
    <w:p w:rsidR="0040329E" w:rsidRDefault="0040329E" w:rsidP="0040329E">
      <w:pPr>
        <w:pStyle w:val="CodeSnippet"/>
      </w:pPr>
      <w:r w:rsidRPr="0040329E">
        <w:t>}</w:t>
      </w:r>
    </w:p>
    <w:p w:rsidR="00347E0E" w:rsidRPr="002A07E1" w:rsidRDefault="000E3509" w:rsidP="00347E0E">
      <w:pPr>
        <w:pStyle w:val="Heading2"/>
        <w:rPr>
          <w:lang w:val="ru-RU" w:eastAsia="zh-TW"/>
        </w:rPr>
      </w:pPr>
      <w:bookmarkStart w:id="1308" w:name="_Toc405907027"/>
      <w:r>
        <w:rPr>
          <w:lang w:eastAsia="zh-TW"/>
        </w:rPr>
        <w:t>C</w:t>
      </w:r>
      <w:r w:rsidR="00347E0E">
        <w:rPr>
          <w:lang w:eastAsia="zh-TW"/>
        </w:rPr>
        <w:t>urly</w:t>
      </w:r>
      <w:r w:rsidR="00347E0E" w:rsidRPr="002A07E1">
        <w:rPr>
          <w:lang w:val="ru-RU" w:eastAsia="zh-TW"/>
        </w:rPr>
        <w:t>-</w:t>
      </w:r>
      <w:r w:rsidR="00347E0E">
        <w:rPr>
          <w:lang w:val="ru-RU" w:eastAsia="zh-TW"/>
        </w:rPr>
        <w:t>инициализаторы</w:t>
      </w:r>
      <w:bookmarkEnd w:id="1308"/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Одна из моих </w:t>
      </w:r>
      <w:r w:rsidR="005103A1">
        <w:rPr>
          <w:lang w:val="ru-RU"/>
        </w:rPr>
        <w:t xml:space="preserve">горячо </w:t>
      </w:r>
      <w:r>
        <w:rPr>
          <w:lang w:val="ru-RU"/>
        </w:rPr>
        <w:t>любимых возможностей синтаксиса С/С++</w:t>
      </w:r>
      <w:r w:rsidR="00C03CE9" w:rsidRPr="00C03CE9">
        <w:rPr>
          <w:lang w:val="ru-RU"/>
        </w:rPr>
        <w:t xml:space="preserve"> </w:t>
      </w:r>
      <w:r w:rsidR="00C03CE9">
        <w:rPr>
          <w:lang w:val="ru-RU"/>
        </w:rPr>
        <w:t>–</w:t>
      </w:r>
      <w:r>
        <w:rPr>
          <w:lang w:val="ru-RU"/>
        </w:rPr>
        <w:t xml:space="preserve"> это</w:t>
      </w:r>
      <w:r w:rsidR="00C03CE9" w:rsidRPr="00C03CE9">
        <w:rPr>
          <w:lang w:val="ru-RU"/>
        </w:rPr>
        <w:t xml:space="preserve"> </w:t>
      </w:r>
      <w:r>
        <w:rPr>
          <w:lang w:val="ru-RU"/>
        </w:rPr>
        <w:t>инициализация массива или структуры сразу после объявления</w:t>
      </w:r>
      <w:r w:rsidR="000E3509" w:rsidRPr="000E3509">
        <w:rPr>
          <w:lang w:val="ru-RU"/>
        </w:rPr>
        <w:t xml:space="preserve"> </w:t>
      </w:r>
      <w:r w:rsidR="000E3509">
        <w:rPr>
          <w:lang w:val="ru-RU"/>
        </w:rPr>
        <w:t xml:space="preserve">при помощи т.н. </w:t>
      </w:r>
      <w:r w:rsidR="000E3509">
        <w:t>curly</w:t>
      </w:r>
      <w:r w:rsidR="000E3509" w:rsidRPr="00D91944">
        <w:rPr>
          <w:lang w:val="ru-RU"/>
        </w:rPr>
        <w:t>-</w:t>
      </w:r>
      <w:r w:rsidR="000E3509">
        <w:rPr>
          <w:lang w:val="ru-RU"/>
        </w:rPr>
        <w:t>инициализаторов</w:t>
      </w:r>
      <w:r>
        <w:rPr>
          <w:lang w:val="ru-RU"/>
        </w:rPr>
        <w:t>. Лаконично, интуитивно понятно, и при этом предельно просто в реализации в компиляторе</w:t>
      </w:r>
      <w:del w:id="1309" w:author="Dima" w:date="2014-12-29T20:46:00Z">
        <w:r w:rsidDel="000669E2">
          <w:rPr>
            <w:lang w:val="ru-RU"/>
          </w:rPr>
          <w:delText xml:space="preserve">. </w:delText>
        </w:r>
      </w:del>
      <w:ins w:id="1310" w:author="Dima" w:date="2014-12-29T20:46:00Z">
        <w:r w:rsidR="000669E2">
          <w:rPr>
            <w:lang w:val="ru-RU"/>
          </w:rPr>
          <w:t xml:space="preserve">: </w:t>
        </w:r>
      </w:ins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lastRenderedPageBreak/>
        <w:t>struct Point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A868CA" w:rsidRPr="00943CE5" w:rsidRDefault="00552CB5" w:rsidP="00A868C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43CE5">
        <w:rPr>
          <w:lang w:val="en-US"/>
        </w:rPr>
        <w:t>i</w:t>
      </w:r>
      <w:r w:rsidR="00943CE5" w:rsidRPr="00943CE5">
        <w:rPr>
          <w:lang w:val="en-US"/>
        </w:rPr>
        <w:t>nt</w:t>
      </w:r>
      <w:r w:rsidR="00943CE5">
        <w:rPr>
          <w:lang w:val="en-US"/>
        </w:rPr>
        <w:t xml:space="preserve"> m_</w:t>
      </w:r>
      <w:r w:rsidR="00A868CA" w:rsidRPr="00943CE5">
        <w:rPr>
          <w:lang w:val="en-US"/>
        </w:rPr>
        <w:t>x;</w:t>
      </w:r>
    </w:p>
    <w:p w:rsidR="00A868CA" w:rsidRPr="00943CE5" w:rsidRDefault="00552CB5" w:rsidP="00A868C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A868CA" w:rsidRPr="00943CE5">
        <w:rPr>
          <w:lang w:val="en-US"/>
        </w:rPr>
        <w:t xml:space="preserve">int </w:t>
      </w:r>
      <w:r w:rsidR="00943CE5">
        <w:rPr>
          <w:lang w:val="en-US"/>
        </w:rPr>
        <w:t>m_</w:t>
      </w:r>
      <w:r w:rsidR="00A868CA" w:rsidRPr="00943CE5">
        <w:rPr>
          <w:lang w:val="en-US"/>
        </w:rPr>
        <w:t>y;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};</w:t>
      </w:r>
    </w:p>
    <w:p w:rsidR="00A868CA" w:rsidRPr="009C3248" w:rsidRDefault="00A868CA" w:rsidP="00A868CA">
      <w:pPr>
        <w:pStyle w:val="CodeSnippet"/>
        <w:rPr>
          <w:lang w:val="en-US"/>
        </w:rPr>
      </w:pP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Point point = { 10, 20 };</w:t>
      </w:r>
    </w:p>
    <w:p w:rsidR="00A868CA" w:rsidRPr="009C3248" w:rsidRDefault="00A868CA" w:rsidP="00A868CA">
      <w:pPr>
        <w:pStyle w:val="CodeSnippet"/>
        <w:rPr>
          <w:lang w:val="en-US"/>
        </w:rPr>
      </w:pPr>
    </w:p>
    <w:p w:rsidR="00A868CA" w:rsidRDefault="00A868CA" w:rsidP="00A868CA">
      <w:pPr>
        <w:pStyle w:val="CodeSnippet"/>
      </w:pPr>
      <w:r w:rsidRPr="00A868CA">
        <w:t>int a [] = { 1</w:t>
      </w:r>
      <w:r w:rsidRPr="00AF7A89">
        <w:t>00</w:t>
      </w:r>
      <w:r w:rsidRPr="00A868CA">
        <w:t>, 2</w:t>
      </w:r>
      <w:r w:rsidRPr="00AF7A89">
        <w:t>00</w:t>
      </w:r>
      <w:r w:rsidRPr="00A868CA">
        <w:t>, 3</w:t>
      </w:r>
      <w:r w:rsidRPr="00AF7A89">
        <w:t>00</w:t>
      </w:r>
      <w:r w:rsidRPr="00A868CA">
        <w:t xml:space="preserve"> };</w:t>
      </w:r>
    </w:p>
    <w:p w:rsidR="00347E0E" w:rsidRPr="00EF4F4E" w:rsidRDefault="00347E0E" w:rsidP="00A868CA">
      <w:pPr>
        <w:spacing w:before="240"/>
        <w:rPr>
          <w:lang w:val="ru-RU"/>
        </w:rPr>
      </w:pPr>
      <w:r>
        <w:rPr>
          <w:lang w:val="ru-RU"/>
        </w:rPr>
        <w:t>В С</w:t>
      </w:r>
      <w:r w:rsidRPr="00F50049">
        <w:rPr>
          <w:lang w:val="ru-RU"/>
        </w:rPr>
        <w:t xml:space="preserve"># </w:t>
      </w:r>
      <w:r>
        <w:rPr>
          <w:lang w:val="ru-RU"/>
        </w:rPr>
        <w:t xml:space="preserve">добавили возможность использования имён членов структур </w:t>
      </w:r>
      <w:r w:rsidR="00AF7A89">
        <w:rPr>
          <w:lang w:val="ru-RU"/>
        </w:rPr>
        <w:t xml:space="preserve">и классов </w:t>
      </w:r>
      <w:r>
        <w:rPr>
          <w:lang w:val="ru-RU"/>
        </w:rPr>
        <w:t xml:space="preserve">в момент создания с помощью оператора </w:t>
      </w:r>
      <w:r>
        <w:t>new</w:t>
      </w:r>
      <w:r w:rsidRPr="00EF4F4E">
        <w:rPr>
          <w:lang w:val="ru-RU"/>
        </w:rPr>
        <w:t xml:space="preserve">, </w:t>
      </w:r>
      <w:r>
        <w:rPr>
          <w:lang w:val="ru-RU"/>
        </w:rPr>
        <w:t xml:space="preserve">но </w:t>
      </w:r>
      <w:r w:rsidR="00AF7A89">
        <w:rPr>
          <w:lang w:val="ru-RU"/>
        </w:rPr>
        <w:t>при этом последовательная инициализация полей структур стала невозможной из-за разделения на инициализаторы коллекций и инициализаторы объектов.</w:t>
      </w:r>
      <w:r>
        <w:rPr>
          <w:lang w:val="ru-RU"/>
        </w:rPr>
        <w:t xml:space="preserve"> </w:t>
      </w:r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EF4F4E">
        <w:rPr>
          <w:lang w:val="ru-RU"/>
        </w:rPr>
        <w:t xml:space="preserve"> </w:t>
      </w:r>
      <w:r>
        <w:rPr>
          <w:lang w:val="ru-RU"/>
        </w:rPr>
        <w:t xml:space="preserve">я </w:t>
      </w:r>
      <w:r w:rsidR="00AF7A89">
        <w:rPr>
          <w:lang w:val="ru-RU"/>
        </w:rPr>
        <w:t xml:space="preserve">постарался </w:t>
      </w:r>
      <w:r>
        <w:rPr>
          <w:lang w:val="ru-RU"/>
        </w:rPr>
        <w:t xml:space="preserve">довести </w:t>
      </w:r>
      <w:del w:id="1311" w:author="Dima" w:date="2014-12-29T20:46:00Z">
        <w:r w:rsidDel="000669E2">
          <w:delText>curly</w:delText>
        </w:r>
        <w:r w:rsidRPr="00EF4F4E" w:rsidDel="000669E2">
          <w:rPr>
            <w:lang w:val="ru-RU"/>
          </w:rPr>
          <w:delText xml:space="preserve"> </w:delText>
        </w:r>
      </w:del>
      <w:ins w:id="1312" w:author="Dima" w:date="2014-12-29T20:46:00Z">
        <w:r w:rsidR="000669E2">
          <w:t>curly</w:t>
        </w:r>
        <w:r w:rsidR="000669E2">
          <w:rPr>
            <w:lang w:val="ru-RU"/>
          </w:rPr>
          <w:t>-</w:t>
        </w:r>
      </w:ins>
      <w:r>
        <w:rPr>
          <w:lang w:val="ru-RU"/>
        </w:rPr>
        <w:t>инициализаторы до ума</w:t>
      </w:r>
      <w:del w:id="1313" w:author="Dima" w:date="2014-12-29T20:46:00Z">
        <w:r w:rsidDel="000669E2">
          <w:rPr>
            <w:lang w:val="ru-RU"/>
          </w:rPr>
          <w:delText xml:space="preserve"> при исп</w:delText>
        </w:r>
        <w:r w:rsidR="00AF7A89" w:rsidDel="000669E2">
          <w:rPr>
            <w:lang w:val="ru-RU"/>
          </w:rPr>
          <w:delText>ользовании в самом общем случае</w:delText>
        </w:r>
      </w:del>
      <w:ins w:id="1314" w:author="Dima" w:date="2014-12-29T20:46:00Z">
        <w:del w:id="1315" w:author="Vladimir" w:date="2014-12-31T18:05:00Z">
          <w:r w:rsidR="000669E2" w:rsidDel="0062434E">
            <w:rPr>
              <w:lang w:val="ru-RU"/>
            </w:rPr>
            <w:delText xml:space="preserve"> ПЛОХО!</w:delText>
          </w:r>
        </w:del>
      </w:ins>
      <w:r w:rsidR="00AF7A89">
        <w:rPr>
          <w:lang w:val="ru-RU"/>
        </w:rPr>
        <w:t>:</w:t>
      </w:r>
    </w:p>
    <w:p w:rsidR="00AF7A89" w:rsidRPr="009C3248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int a [10] = { ,, 3, 4,,, 7 };</w:t>
      </w:r>
    </w:p>
    <w:p w:rsidR="00AF7A89" w:rsidRPr="00AF7A89" w:rsidRDefault="00AF7A89" w:rsidP="00AF7A89">
      <w:pPr>
        <w:pStyle w:val="CodeSnippet"/>
        <w:rPr>
          <w:lang w:val="en-US"/>
        </w:rPr>
      </w:pPr>
      <w:r>
        <w:rPr>
          <w:lang w:val="en-US"/>
        </w:rPr>
        <w:t>Point p</w:t>
      </w:r>
      <w:r w:rsidRPr="00AF7A89">
        <w:rPr>
          <w:lang w:val="en-US"/>
        </w:rPr>
        <w:t xml:space="preserve">oint = { , 20, </w:t>
      </w:r>
      <w:r>
        <w:rPr>
          <w:lang w:val="en-US"/>
        </w:rPr>
        <w:t>m_</w:t>
      </w:r>
      <w:r w:rsidRPr="00AF7A89">
        <w:rPr>
          <w:lang w:val="en-US"/>
        </w:rPr>
        <w:t>z = 30 };</w:t>
      </w:r>
    </w:p>
    <w:p w:rsidR="00AF7A89" w:rsidRDefault="00AF7A89" w:rsidP="00AF7A89">
      <w:pPr>
        <w:pStyle w:val="CodeSnippet"/>
        <w:rPr>
          <w:lang w:val="en-US"/>
        </w:rPr>
      </w:pPr>
      <w:r>
        <w:rPr>
          <w:lang w:val="en-US"/>
        </w:rPr>
        <w:t>p</w:t>
      </w:r>
      <w:r w:rsidRPr="00AF7A89">
        <w:rPr>
          <w:lang w:val="en-US"/>
        </w:rPr>
        <w:t xml:space="preserve">oint = { </w:t>
      </w:r>
      <w:r>
        <w:rPr>
          <w:lang w:val="en-US"/>
        </w:rPr>
        <w:t>1000,</w:t>
      </w:r>
      <w:r w:rsidRPr="00AF7A89">
        <w:rPr>
          <w:lang w:val="en-US"/>
        </w:rPr>
        <w:t xml:space="preserve">, </w:t>
      </w:r>
      <w:r>
        <w:rPr>
          <w:lang w:val="en-US"/>
        </w:rPr>
        <w:t>m_</w:t>
      </w:r>
      <w:r w:rsidRPr="00AF7A89">
        <w:rPr>
          <w:lang w:val="en-US"/>
        </w:rPr>
        <w:t>z = 3000 };</w:t>
      </w: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 xml:space="preserve">Point* </w:t>
      </w:r>
      <w:r>
        <w:rPr>
          <w:lang w:val="en-US"/>
        </w:rPr>
        <w:t>p</w:t>
      </w:r>
      <w:r w:rsidRPr="00AF7A89">
        <w:rPr>
          <w:lang w:val="en-US"/>
        </w:rPr>
        <w:t>oint</w:t>
      </w:r>
      <w:r>
        <w:rPr>
          <w:lang w:val="en-US"/>
        </w:rPr>
        <w:t>2</w:t>
      </w:r>
      <w:r w:rsidRPr="00AF7A89">
        <w:rPr>
          <w:lang w:val="en-US"/>
        </w:rPr>
        <w:t xml:space="preserve"> = new Point { , 200, </w:t>
      </w:r>
      <w:r>
        <w:rPr>
          <w:lang w:val="en-US"/>
        </w:rPr>
        <w:t>m_</w:t>
      </w:r>
      <w:r w:rsidRPr="00AF7A89">
        <w:rPr>
          <w:lang w:val="en-US"/>
        </w:rPr>
        <w:t>z = 300 };</w:t>
      </w:r>
    </w:p>
    <w:p w:rsidR="00347E0E" w:rsidRPr="00AF7A89" w:rsidRDefault="00347E0E" w:rsidP="00AF7A89">
      <w:pPr>
        <w:spacing w:before="240"/>
        <w:rPr>
          <w:lang w:val="ru-RU"/>
        </w:rPr>
      </w:pPr>
      <w:r>
        <w:rPr>
          <w:lang w:val="ru-RU"/>
        </w:rPr>
        <w:t xml:space="preserve">Как </w:t>
      </w:r>
      <w:r w:rsidR="00AF7A89">
        <w:rPr>
          <w:lang w:val="ru-RU"/>
        </w:rPr>
        <w:t xml:space="preserve">видно </w:t>
      </w:r>
      <w:r>
        <w:rPr>
          <w:lang w:val="ru-RU"/>
        </w:rPr>
        <w:t>из примера</w:t>
      </w:r>
      <w:r w:rsidR="00AF7A89">
        <w:rPr>
          <w:lang w:val="ru-RU"/>
        </w:rPr>
        <w:t xml:space="preserve"> выше, в </w:t>
      </w:r>
      <w:r w:rsidR="00AF7A89">
        <w:t>Jancy</w:t>
      </w:r>
      <w:r w:rsidR="00AF7A89">
        <w:rPr>
          <w:lang w:val="ru-RU"/>
        </w:rPr>
        <w:t xml:space="preserve"> можно:</w:t>
      </w:r>
    </w:p>
    <w:p w:rsidR="00347E0E" w:rsidRDefault="00AF7A89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И</w:t>
      </w:r>
      <w:r w:rsidRPr="002D020A">
        <w:rPr>
          <w:lang w:val="ru-RU"/>
        </w:rPr>
        <w:t xml:space="preserve">спользовать </w:t>
      </w:r>
      <w:r>
        <w:t>curly</w:t>
      </w:r>
      <w:r>
        <w:rPr>
          <w:lang w:val="ru-RU"/>
        </w:rPr>
        <w:t>-</w:t>
      </w:r>
      <w:r w:rsidRPr="002D020A">
        <w:rPr>
          <w:lang w:val="ru-RU"/>
        </w:rPr>
        <w:t>иниц</w:t>
      </w:r>
      <w:r w:rsidR="000E0EE4">
        <w:rPr>
          <w:lang w:val="ru-RU"/>
        </w:rPr>
        <w:t>и</w:t>
      </w:r>
      <w:r w:rsidRPr="002D020A">
        <w:rPr>
          <w:lang w:val="ru-RU"/>
        </w:rPr>
        <w:t>ализаторы</w:t>
      </w:r>
      <w:r>
        <w:rPr>
          <w:lang w:val="ru-RU"/>
        </w:rPr>
        <w:t xml:space="preserve"> </w:t>
      </w:r>
      <w:r w:rsidR="00347E0E" w:rsidRPr="002D020A">
        <w:rPr>
          <w:lang w:val="ru-RU"/>
        </w:rPr>
        <w:t>после произво</w:t>
      </w:r>
      <w:r>
        <w:rPr>
          <w:lang w:val="ru-RU"/>
        </w:rPr>
        <w:t>льных присвоений (а не только в объявлениях</w:t>
      </w:r>
      <w:r w:rsidR="00B77D17">
        <w:rPr>
          <w:lang w:val="ru-RU"/>
        </w:rPr>
        <w:t>)</w:t>
      </w:r>
      <w:ins w:id="1316" w:author="Dima" w:date="2014-12-29T20:47:00Z">
        <w:r w:rsidR="008120EE" w:rsidRPr="008120EE">
          <w:rPr>
            <w:lang w:val="ru-RU"/>
            <w:rPrChange w:id="1317" w:author="Dima" w:date="2014-12-29T20:47:00Z">
              <w:rPr/>
            </w:rPrChange>
          </w:rPr>
          <w:t>;</w:t>
        </w:r>
      </w:ins>
    </w:p>
    <w:p w:rsidR="00347E0E" w:rsidRDefault="00B77D17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…а также и в операторе </w:t>
      </w:r>
      <w:del w:id="1318" w:author="Dima" w:date="2014-12-29T20:47:00Z">
        <w:r w:rsidRPr="00B77D17" w:rsidDel="008120EE">
          <w:rPr>
            <w:lang w:val="ru-RU"/>
          </w:rPr>
          <w:delText>‘</w:delText>
        </w:r>
      </w:del>
      <w:r>
        <w:t>new</w:t>
      </w:r>
      <w:del w:id="1319" w:author="Dima" w:date="2014-12-29T20:47:00Z">
        <w:r w:rsidRPr="00B77D17" w:rsidDel="008120EE">
          <w:rPr>
            <w:lang w:val="ru-RU"/>
          </w:rPr>
          <w:delText>’</w:delText>
        </w:r>
      </w:del>
      <w:ins w:id="1320" w:author="Dima" w:date="2014-12-29T20:47:00Z">
        <w:r w:rsidR="008120EE" w:rsidRPr="008120EE">
          <w:rPr>
            <w:lang w:val="ru-RU"/>
            <w:rPrChange w:id="1321" w:author="Dima" w:date="2014-12-29T20:47:00Z">
              <w:rPr/>
            </w:rPrChange>
          </w:rPr>
          <w:t>;</w:t>
        </w:r>
      </w:ins>
    </w:p>
    <w:p w:rsidR="00347E0E" w:rsidRDefault="00AF7A89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Допускается </w:t>
      </w:r>
      <w:r w:rsidR="00347E0E">
        <w:rPr>
          <w:lang w:val="ru-RU"/>
        </w:rPr>
        <w:t>пропускать поля/элементы массива</w:t>
      </w:r>
      <w:r w:rsidR="00B77D17">
        <w:rPr>
          <w:lang w:val="ru-RU"/>
        </w:rPr>
        <w:t>: при инициализации в объявлении они останутся нулевыми, при присвоении будут просто не тронуты</w:t>
      </w:r>
      <w:ins w:id="1322" w:author="Dima" w:date="2014-12-29T20:47:00Z">
        <w:r w:rsidR="008120EE" w:rsidRPr="008120EE">
          <w:rPr>
            <w:lang w:val="ru-RU"/>
            <w:rPrChange w:id="1323" w:author="Dima" w:date="2014-12-29T20:47:00Z">
              <w:rPr/>
            </w:rPrChange>
          </w:rPr>
          <w:t>;</w:t>
        </w:r>
      </w:ins>
    </w:p>
    <w:p w:rsidR="00347E0E" w:rsidRPr="002D020A" w:rsidRDefault="00347E0E" w:rsidP="00347E0E">
      <w:pPr>
        <w:pStyle w:val="ListParagraph"/>
        <w:numPr>
          <w:ilvl w:val="0"/>
          <w:numId w:val="34"/>
        </w:numPr>
        <w:rPr>
          <w:lang w:val="ru-RU"/>
        </w:rPr>
      </w:pPr>
      <w:r w:rsidRPr="002D020A">
        <w:rPr>
          <w:lang w:val="ru-RU"/>
        </w:rPr>
        <w:t xml:space="preserve">Для адресации полей можно использовать как </w:t>
      </w:r>
      <w:r>
        <w:rPr>
          <w:lang w:val="ru-RU"/>
        </w:rPr>
        <w:t>имя (</w:t>
      </w:r>
      <w:ins w:id="1324" w:author="Dima" w:date="2014-12-29T20:47:00Z">
        <w:r w:rsidR="008120EE">
          <w:rPr>
            <w:lang w:val="ru-RU"/>
          </w:rPr>
          <w:t xml:space="preserve">стиль </w:t>
        </w:r>
      </w:ins>
      <w:r>
        <w:t>C</w:t>
      </w:r>
      <w:r w:rsidRPr="002D020A">
        <w:rPr>
          <w:lang w:val="ru-RU"/>
        </w:rPr>
        <w:t>#</w:t>
      </w:r>
      <w:del w:id="1325" w:author="Dima" w:date="2014-12-29T20:47:00Z">
        <w:r w:rsidRPr="002D020A" w:rsidDel="008120EE">
          <w:rPr>
            <w:lang w:val="ru-RU"/>
          </w:rPr>
          <w:delText xml:space="preserve"> </w:delText>
        </w:r>
        <w:r w:rsidDel="008120EE">
          <w:rPr>
            <w:lang w:val="ru-RU"/>
          </w:rPr>
          <w:delText>стиль</w:delText>
        </w:r>
      </w:del>
      <w:r>
        <w:rPr>
          <w:lang w:val="ru-RU"/>
        </w:rPr>
        <w:t xml:space="preserve">) так и </w:t>
      </w:r>
      <w:r w:rsidRPr="002D020A">
        <w:rPr>
          <w:lang w:val="ru-RU"/>
        </w:rPr>
        <w:t>индекс</w:t>
      </w:r>
      <w:r>
        <w:rPr>
          <w:lang w:val="ru-RU"/>
        </w:rPr>
        <w:t xml:space="preserve"> (</w:t>
      </w:r>
      <w:ins w:id="1326" w:author="Dima" w:date="2014-12-29T20:47:00Z">
        <w:r w:rsidR="008120EE">
          <w:rPr>
            <w:lang w:val="ru-RU"/>
          </w:rPr>
          <w:t xml:space="preserve">стиль </w:t>
        </w:r>
      </w:ins>
      <w:r>
        <w:t>C</w:t>
      </w:r>
      <w:r>
        <w:rPr>
          <w:lang w:val="ru-RU"/>
        </w:rPr>
        <w:t>/С++</w:t>
      </w:r>
      <w:del w:id="1327" w:author="Dima" w:date="2014-12-29T20:47:00Z">
        <w:r w:rsidDel="008120EE">
          <w:rPr>
            <w:lang w:val="ru-RU"/>
          </w:rPr>
          <w:delText xml:space="preserve"> стиль</w:delText>
        </w:r>
      </w:del>
      <w:r>
        <w:rPr>
          <w:lang w:val="ru-RU"/>
        </w:rPr>
        <w:t>), и даже комбинировать эти два метода</w:t>
      </w:r>
      <w:ins w:id="1328" w:author="Dima" w:date="2014-12-29T20:47:00Z">
        <w:r w:rsidR="008120EE">
          <w:rPr>
            <w:lang w:val="ru-RU"/>
          </w:rPr>
          <w:t>.</w:t>
        </w:r>
      </w:ins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При комбинации двух видов адресации в одном </w:t>
      </w:r>
      <w:r>
        <w:t>curly</w:t>
      </w:r>
      <w:r w:rsidRPr="00C73B00">
        <w:rPr>
          <w:lang w:val="ru-RU"/>
        </w:rPr>
        <w:t>-</w:t>
      </w:r>
      <w:r>
        <w:rPr>
          <w:lang w:val="ru-RU"/>
        </w:rPr>
        <w:t xml:space="preserve">инициализаторе допускается использовать именную адресацию после индексной, но не наоборот. Это искусственное ограничение </w:t>
      </w:r>
      <w:r w:rsidR="000E0EE4">
        <w:rPr>
          <w:lang w:val="ru-RU"/>
        </w:rPr>
        <w:t xml:space="preserve">введено для избежания </w:t>
      </w:r>
      <w:r w:rsidR="003E12A9">
        <w:rPr>
          <w:lang w:val="ru-RU"/>
        </w:rPr>
        <w:t xml:space="preserve">потенциальных </w:t>
      </w:r>
      <w:r>
        <w:rPr>
          <w:lang w:val="ru-RU"/>
        </w:rPr>
        <w:t xml:space="preserve">неочевидных эффектов и неоднозначности </w:t>
      </w:r>
      <w:r w:rsidR="003E12A9">
        <w:rPr>
          <w:lang w:val="ru-RU"/>
        </w:rPr>
        <w:t>при</w:t>
      </w:r>
      <w:r>
        <w:rPr>
          <w:lang w:val="ru-RU"/>
        </w:rPr>
        <w:t xml:space="preserve"> инициализации вложенных структур:</w:t>
      </w:r>
    </w:p>
    <w:p w:rsidR="00AF7A89" w:rsidRPr="003E12A9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struct Neighborhood</w:t>
      </w:r>
      <w:r w:rsidR="003E12A9">
        <w:rPr>
          <w:lang w:val="en-US"/>
        </w:rPr>
        <w:t>: Point</w:t>
      </w:r>
    </w:p>
    <w:p w:rsidR="00AF7A89" w:rsidRPr="009C3248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AF7A89" w:rsidRPr="00AF7A89" w:rsidRDefault="00552CB5" w:rsidP="00AF7A8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AF7A89" w:rsidRPr="00AF7A89">
        <w:rPr>
          <w:lang w:val="en-US"/>
        </w:rPr>
        <w:t>int m_radius;</w:t>
      </w: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>}</w:t>
      </w:r>
    </w:p>
    <w:p w:rsidR="00AF7A89" w:rsidRPr="00AF7A89" w:rsidRDefault="00AF7A89" w:rsidP="00AF7A89">
      <w:pPr>
        <w:pStyle w:val="CodeSnippet"/>
        <w:rPr>
          <w:lang w:val="en-US"/>
        </w:rPr>
      </w:pP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 xml:space="preserve">Neighborhood n = { </w:t>
      </w:r>
      <w:r w:rsidR="003E12A9">
        <w:rPr>
          <w:lang w:val="en-US"/>
        </w:rPr>
        <w:t>m_</w:t>
      </w:r>
      <w:r w:rsidRPr="00AF7A89">
        <w:rPr>
          <w:lang w:val="en-US"/>
        </w:rPr>
        <w:t xml:space="preserve">x = 10, 20 }; // </w:t>
      </w:r>
      <w:r>
        <w:rPr>
          <w:lang w:val="en-US"/>
        </w:rPr>
        <w:t xml:space="preserve">does </w:t>
      </w:r>
      <w:r w:rsidR="003E12A9">
        <w:rPr>
          <w:lang w:val="en-US"/>
        </w:rPr>
        <w:t>2</w:t>
      </w:r>
      <w:r>
        <w:rPr>
          <w:lang w:val="en-US"/>
        </w:rPr>
        <w:t>0 go</w:t>
      </w:r>
      <w:r w:rsidRPr="00AF7A89">
        <w:rPr>
          <w:lang w:val="en-US"/>
        </w:rPr>
        <w:t xml:space="preserve"> to m_y or to m_radius?</w:t>
      </w:r>
    </w:p>
    <w:p w:rsidR="000E3509" w:rsidRPr="00AF7A89" w:rsidRDefault="000E3509" w:rsidP="000E3509">
      <w:pPr>
        <w:spacing w:before="240"/>
        <w:rPr>
          <w:lang w:val="ru-RU"/>
        </w:rPr>
      </w:pPr>
      <w:r>
        <w:rPr>
          <w:lang w:val="ru-RU"/>
        </w:rPr>
        <w:t>Впрочем, трудно представить себе ситуацию, в которой это ограничение причиняло бы сколь-нибудь существенные неудобства</w:t>
      </w:r>
      <w:ins w:id="1329" w:author="vovkos" w:date="2015-01-02T00:26:00Z">
        <w:r w:rsidR="00F61E52">
          <w:rPr>
            <w:lang w:val="ru-RU"/>
          </w:rPr>
          <w:t>.</w:t>
        </w:r>
      </w:ins>
      <w:ins w:id="1330" w:author="Dima" w:date="2014-12-29T20:48:00Z">
        <w:del w:id="1331" w:author="vovkos" w:date="2015-01-02T00:26:00Z">
          <w:r w:rsidR="008120EE" w:rsidDel="00F61E52">
            <w:rPr>
              <w:lang w:val="ru-RU"/>
            </w:rPr>
            <w:delText>!</w:delText>
          </w:r>
        </w:del>
      </w:ins>
      <w:del w:id="1332" w:author="Dima" w:date="2014-12-29T20:48:00Z">
        <w:r w:rsidDel="008120EE">
          <w:rPr>
            <w:lang w:val="ru-RU"/>
          </w:rPr>
          <w:delText>.</w:delText>
        </w:r>
      </w:del>
    </w:p>
    <w:p w:rsidR="00F5468F" w:rsidRDefault="00C03CE9" w:rsidP="00DE7024">
      <w:pPr>
        <w:pStyle w:val="Heading2"/>
        <w:rPr>
          <w:lang w:val="ru-RU"/>
        </w:rPr>
      </w:pPr>
      <w:bookmarkStart w:id="1333" w:name="_Toc405907028"/>
      <w:r>
        <w:rPr>
          <w:lang w:val="ru-RU"/>
        </w:rPr>
        <w:t>Модуль-к</w:t>
      </w:r>
      <w:r w:rsidR="00F5468F">
        <w:rPr>
          <w:lang w:val="ru-RU"/>
        </w:rPr>
        <w:t>онструкторы</w:t>
      </w:r>
      <w:r w:rsidR="00EF01CF" w:rsidRPr="00EF01CF">
        <w:rPr>
          <w:lang w:val="ru-RU"/>
        </w:rPr>
        <w:t xml:space="preserve"> и</w:t>
      </w:r>
      <w:r w:rsidR="00EF01CF">
        <w:rPr>
          <w:lang w:val="ru-RU"/>
        </w:rPr>
        <w:t xml:space="preserve"> </w:t>
      </w:r>
      <w:r w:rsidR="00F5468F">
        <w:rPr>
          <w:lang w:val="ru-RU"/>
        </w:rPr>
        <w:t>деструкторы</w:t>
      </w:r>
      <w:bookmarkEnd w:id="1333"/>
    </w:p>
    <w:p w:rsidR="00B77D17" w:rsidRDefault="00B77D17" w:rsidP="00B77D17">
      <w:pPr>
        <w:rPr>
          <w:lang w:val="ru-RU"/>
        </w:rPr>
      </w:pPr>
      <w:r>
        <w:t>Jancy</w:t>
      </w:r>
      <w:r w:rsidRPr="00C03CE9">
        <w:rPr>
          <w:lang w:val="ru-RU"/>
        </w:rPr>
        <w:t xml:space="preserve"> </w:t>
      </w:r>
      <w:r w:rsidR="00C03CE9">
        <w:rPr>
          <w:lang w:val="ru-RU"/>
        </w:rPr>
        <w:t>поддерживает модуль-конструкт</w:t>
      </w:r>
      <w:r w:rsidR="000E0EE4">
        <w:rPr>
          <w:lang w:val="ru-RU"/>
        </w:rPr>
        <w:t>о</w:t>
      </w:r>
      <w:r w:rsidR="00C03CE9">
        <w:rPr>
          <w:lang w:val="ru-RU"/>
        </w:rPr>
        <w:t xml:space="preserve">ры и деструкторы как удобный и естественный способ написания кода инициализации и очистки для юнитов компиляции. </w:t>
      </w:r>
    </w:p>
    <w:p w:rsidR="00C03CE9" w:rsidRDefault="00C03CE9" w:rsidP="00B77D17">
      <w:pPr>
        <w:rPr>
          <w:lang w:val="ru-RU"/>
        </w:rPr>
      </w:pPr>
      <w:r>
        <w:rPr>
          <w:lang w:val="ru-RU"/>
        </w:rPr>
        <w:lastRenderedPageBreak/>
        <w:t>Модуль-конструктор вызывается после конструкции и инициализации всех глобальных статических переменных, модуль-деструктор</w:t>
      </w:r>
      <w:del w:id="1334" w:author="Dima" w:date="2014-12-29T20:48:00Z">
        <w:r w:rsidDel="008120EE">
          <w:rPr>
            <w:lang w:val="ru-RU"/>
          </w:rPr>
          <w:delText>, соответственно</w:delText>
        </w:r>
      </w:del>
      <w:r>
        <w:rPr>
          <w:lang w:val="ru-RU"/>
        </w:rPr>
        <w:t xml:space="preserve"> – перед вызовом деструкторов глобальных статических переменных (если таковые имеются)</w:t>
      </w:r>
      <w:ins w:id="1335" w:author="Dima" w:date="2014-12-29T20:48:00Z">
        <w:r w:rsidR="008120EE">
          <w:rPr>
            <w:lang w:val="ru-RU"/>
          </w:rPr>
          <w:t>:</w:t>
        </w:r>
      </w:ins>
      <w:del w:id="1336" w:author="Dima" w:date="2014-12-29T20:48:00Z">
        <w:r w:rsidDel="008120EE">
          <w:rPr>
            <w:lang w:val="ru-RU"/>
          </w:rPr>
          <w:delText>.</w:delText>
        </w:r>
      </w:del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class C1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Pr="00747A98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>construct ()</w:t>
      </w:r>
      <w:r w:rsidR="00747A98">
        <w:rPr>
          <w:lang w:val="en-US"/>
        </w:rPr>
        <w:t>;</w:t>
      </w:r>
    </w:p>
    <w:p w:rsidR="00C03CE9" w:rsidRPr="00747A98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>destruct ()</w:t>
      </w:r>
      <w:r w:rsidR="00747A98">
        <w:rPr>
          <w:lang w:val="en-US"/>
        </w:rPr>
        <w:t>;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}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747A98" w:rsidRPr="00747A98" w:rsidRDefault="00747A98" w:rsidP="00747A98">
      <w:pPr>
        <w:pStyle w:val="CodeSnippet"/>
        <w:rPr>
          <w:lang w:val="en-US"/>
        </w:rPr>
      </w:pPr>
      <w:r w:rsidRPr="00AF1C46">
        <w:rPr>
          <w:lang w:val="en-US"/>
        </w:rPr>
        <w:t>int foo ()</w:t>
      </w:r>
      <w:r>
        <w:rPr>
          <w:lang w:val="en-US"/>
        </w:rPr>
        <w:t>;</w:t>
      </w:r>
    </w:p>
    <w:p w:rsidR="00747A98" w:rsidRPr="00AF1C46" w:rsidRDefault="00747A98" w:rsidP="00C03CE9">
      <w:pPr>
        <w:pStyle w:val="CodeSnippet"/>
        <w:rPr>
          <w:lang w:val="en-US"/>
        </w:rPr>
      </w:pPr>
    </w:p>
    <w:p w:rsidR="00C03CE9" w:rsidRPr="00C03CE9" w:rsidRDefault="00C03CE9" w:rsidP="00C03CE9">
      <w:pPr>
        <w:pStyle w:val="CodeSnippet"/>
        <w:rPr>
          <w:lang w:val="en-US"/>
        </w:rPr>
      </w:pPr>
      <w:r w:rsidRPr="00C03CE9">
        <w:rPr>
          <w:lang w:val="en-US"/>
        </w:rPr>
        <w:t xml:space="preserve">C1 g_c; </w:t>
      </w:r>
    </w:p>
    <w:p w:rsidR="00C03CE9" w:rsidRPr="00C03CE9" w:rsidRDefault="00C03CE9" w:rsidP="00C03CE9">
      <w:pPr>
        <w:pStyle w:val="CodeSnippet"/>
        <w:rPr>
          <w:lang w:val="en-US"/>
        </w:rPr>
      </w:pPr>
      <w:r w:rsidRPr="00C03CE9">
        <w:rPr>
          <w:lang w:val="en-US"/>
        </w:rPr>
        <w:t xml:space="preserve">int g_x = foo (); 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construct ()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>
        <w:rPr>
          <w:lang w:val="en-US"/>
        </w:rPr>
        <w:t>// module constructor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}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destruct ()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Pr="00AF1C46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 xml:space="preserve">// </w:t>
      </w:r>
      <w:r w:rsidR="00C03CE9">
        <w:rPr>
          <w:lang w:val="en-US"/>
        </w:rPr>
        <w:t>module</w:t>
      </w:r>
      <w:r w:rsidR="00C03CE9" w:rsidRPr="00AF1C46">
        <w:rPr>
          <w:lang w:val="en-US"/>
        </w:rPr>
        <w:t xml:space="preserve"> </w:t>
      </w:r>
      <w:r w:rsidR="00C03CE9">
        <w:rPr>
          <w:lang w:val="en-US"/>
        </w:rPr>
        <w:t>destructor</w:t>
      </w:r>
    </w:p>
    <w:p w:rsidR="00C03CE9" w:rsidRPr="00C03CE9" w:rsidRDefault="00C03CE9" w:rsidP="00C03CE9">
      <w:pPr>
        <w:pStyle w:val="CodeSnippet"/>
      </w:pPr>
      <w:r w:rsidRPr="00C03CE9">
        <w:t>}</w:t>
      </w:r>
    </w:p>
    <w:p w:rsidR="00747A98" w:rsidRPr="00747A98" w:rsidRDefault="00747A98" w:rsidP="00747A98">
      <w:pPr>
        <w:spacing w:before="240"/>
        <w:rPr>
          <w:lang w:val="ru-RU"/>
        </w:rPr>
      </w:pPr>
      <w:r>
        <w:rPr>
          <w:lang w:val="ru-RU"/>
        </w:rPr>
        <w:t xml:space="preserve">В примере выше модуль-конструктор будет вызван после </w:t>
      </w:r>
      <w:del w:id="1337" w:author="Dima" w:date="2014-12-29T20:48:00Z">
        <w:r w:rsidRPr="00747A98" w:rsidDel="008120EE">
          <w:rPr>
            <w:lang w:val="ru-RU"/>
          </w:rPr>
          <w:delText>‘</w:delText>
        </w:r>
      </w:del>
      <w:r>
        <w:t>C</w:t>
      </w:r>
      <w:r w:rsidRPr="00747A98">
        <w:rPr>
          <w:lang w:val="ru-RU"/>
        </w:rPr>
        <w:t>1.</w:t>
      </w:r>
      <w:r>
        <w:t>construct</w:t>
      </w:r>
      <w:del w:id="1338" w:author="Dima" w:date="2014-12-29T20:48:00Z">
        <w:r w:rsidRPr="00747A98" w:rsidDel="008120EE">
          <w:rPr>
            <w:lang w:val="ru-RU"/>
          </w:rPr>
          <w:delText>’</w:delText>
        </w:r>
      </w:del>
      <w:r w:rsidRPr="00747A98">
        <w:rPr>
          <w:lang w:val="ru-RU"/>
        </w:rPr>
        <w:t xml:space="preserve"> </w:t>
      </w:r>
      <w:r w:rsidR="000E3509">
        <w:rPr>
          <w:lang w:val="ru-RU"/>
        </w:rPr>
        <w:t xml:space="preserve">(для </w:t>
      </w:r>
      <w:r>
        <w:rPr>
          <w:lang w:val="ru-RU"/>
        </w:rPr>
        <w:t>констру</w:t>
      </w:r>
      <w:r w:rsidR="000E0EE4">
        <w:rPr>
          <w:lang w:val="ru-RU"/>
        </w:rPr>
        <w:t>ирования</w:t>
      </w:r>
      <w:r>
        <w:rPr>
          <w:lang w:val="ru-RU"/>
        </w:rPr>
        <w:t xml:space="preserve"> </w:t>
      </w:r>
      <w:del w:id="1339" w:author="Dima" w:date="2014-12-29T20:48:00Z">
        <w:r w:rsidRPr="00747A98" w:rsidDel="008120EE">
          <w:rPr>
            <w:lang w:val="ru-RU"/>
          </w:rPr>
          <w:delText>‘</w:delText>
        </w:r>
      </w:del>
      <w:r>
        <w:t>g</w:t>
      </w:r>
      <w:r w:rsidRPr="00747A98">
        <w:rPr>
          <w:lang w:val="ru-RU"/>
        </w:rPr>
        <w:t>_</w:t>
      </w:r>
      <w:r>
        <w:t>c</w:t>
      </w:r>
      <w:del w:id="1340" w:author="Dima" w:date="2014-12-29T20:48:00Z">
        <w:r w:rsidRPr="00747A98" w:rsidDel="008120EE">
          <w:rPr>
            <w:lang w:val="ru-RU"/>
          </w:rPr>
          <w:delText>’</w:delText>
        </w:r>
      </w:del>
      <w:r w:rsidR="000E3509">
        <w:rPr>
          <w:lang w:val="ru-RU"/>
        </w:rPr>
        <w:t>)</w:t>
      </w:r>
      <w:r>
        <w:rPr>
          <w:lang w:val="ru-RU"/>
        </w:rPr>
        <w:t xml:space="preserve"> и после </w:t>
      </w:r>
      <w:del w:id="1341" w:author="Dima" w:date="2014-12-29T20:48:00Z">
        <w:r w:rsidRPr="00747A98" w:rsidDel="008120EE">
          <w:rPr>
            <w:lang w:val="ru-RU"/>
          </w:rPr>
          <w:delText>‘</w:delText>
        </w:r>
      </w:del>
      <w:r>
        <w:t>foo</w:t>
      </w:r>
      <w:del w:id="1342" w:author="Dima" w:date="2014-12-29T20:48:00Z">
        <w:r w:rsidRPr="00747A98" w:rsidDel="008120EE">
          <w:rPr>
            <w:lang w:val="ru-RU"/>
          </w:rPr>
          <w:delText>’</w:delText>
        </w:r>
      </w:del>
      <w:r w:rsidRPr="00747A98">
        <w:rPr>
          <w:lang w:val="ru-RU"/>
        </w:rPr>
        <w:t xml:space="preserve"> </w:t>
      </w:r>
      <w:r w:rsidR="000E3509">
        <w:rPr>
          <w:lang w:val="ru-RU"/>
        </w:rPr>
        <w:t xml:space="preserve">(для </w:t>
      </w:r>
      <w:r>
        <w:rPr>
          <w:lang w:val="ru-RU"/>
        </w:rPr>
        <w:t xml:space="preserve">инициализации </w:t>
      </w:r>
      <w:del w:id="1343" w:author="Dima" w:date="2014-12-29T20:48:00Z">
        <w:r w:rsidRPr="00747A98" w:rsidDel="008120EE">
          <w:rPr>
            <w:lang w:val="ru-RU"/>
          </w:rPr>
          <w:delText>‘</w:delText>
        </w:r>
      </w:del>
      <w:r>
        <w:t>g</w:t>
      </w:r>
      <w:r w:rsidRPr="00747A98">
        <w:rPr>
          <w:lang w:val="ru-RU"/>
        </w:rPr>
        <w:t>_</w:t>
      </w:r>
      <w:r>
        <w:t>x</w:t>
      </w:r>
      <w:del w:id="1344" w:author="Dima" w:date="2014-12-29T20:48:00Z">
        <w:r w:rsidRPr="00747A98" w:rsidDel="008120EE">
          <w:rPr>
            <w:lang w:val="ru-RU"/>
          </w:rPr>
          <w:delText>’</w:delText>
        </w:r>
        <w:r w:rsidR="000E3509" w:rsidDel="008120EE">
          <w:rPr>
            <w:lang w:val="ru-RU"/>
          </w:rPr>
          <w:delText>)</w:delText>
        </w:r>
        <w:r w:rsidDel="008120EE">
          <w:rPr>
            <w:lang w:val="ru-RU"/>
          </w:rPr>
          <w:delText xml:space="preserve">; </w:delText>
        </w:r>
      </w:del>
      <w:ins w:id="1345" w:author="Dima" w:date="2014-12-29T20:48:00Z">
        <w:r w:rsidR="008120EE">
          <w:rPr>
            <w:lang w:val="ru-RU"/>
          </w:rPr>
          <w:t>)</w:t>
        </w:r>
      </w:ins>
      <w:ins w:id="1346" w:author="Vladimir" w:date="2014-12-31T18:06:00Z">
        <w:r w:rsidR="0062434E">
          <w:rPr>
            <w:lang w:val="ru-RU"/>
          </w:rPr>
          <w:t>, а</w:t>
        </w:r>
      </w:ins>
      <w:ins w:id="1347" w:author="Dima" w:date="2014-12-29T20:48:00Z">
        <w:del w:id="1348" w:author="Vladimir" w:date="2014-12-31T18:06:00Z">
          <w:r w:rsidR="008120EE" w:rsidDel="0062434E">
            <w:rPr>
              <w:lang w:val="ru-RU"/>
            </w:rPr>
            <w:delText>.</w:delText>
          </w:r>
        </w:del>
        <w:r w:rsidR="008120EE">
          <w:rPr>
            <w:lang w:val="ru-RU"/>
          </w:rPr>
          <w:t xml:space="preserve"> </w:t>
        </w:r>
      </w:ins>
      <w:ins w:id="1349" w:author="Vladimir" w:date="2014-12-31T18:06:00Z">
        <w:r w:rsidR="0062434E">
          <w:rPr>
            <w:lang w:val="ru-RU"/>
          </w:rPr>
          <w:t>м</w:t>
        </w:r>
      </w:ins>
      <w:del w:id="1350" w:author="Dima" w:date="2014-12-29T20:49:00Z">
        <w:r w:rsidDel="008120EE">
          <w:rPr>
            <w:lang w:val="ru-RU"/>
          </w:rPr>
          <w:delText>модуль</w:delText>
        </w:r>
      </w:del>
      <w:ins w:id="1351" w:author="Dima" w:date="2014-12-29T20:49:00Z">
        <w:del w:id="1352" w:author="Vladimir" w:date="2014-12-31T18:06:00Z">
          <w:r w:rsidR="008120EE" w:rsidDel="0062434E">
            <w:rPr>
              <w:lang w:val="ru-RU"/>
            </w:rPr>
            <w:delText>М</w:delText>
          </w:r>
        </w:del>
        <w:r w:rsidR="008120EE">
          <w:rPr>
            <w:lang w:val="ru-RU"/>
          </w:rPr>
          <w:t>одуль</w:t>
        </w:r>
      </w:ins>
      <w:r>
        <w:rPr>
          <w:lang w:val="ru-RU"/>
        </w:rPr>
        <w:t>-деструктор</w:t>
      </w:r>
      <w:ins w:id="1353" w:author="Dima" w:date="2014-12-29T20:49:00Z">
        <w:r w:rsidR="008120EE">
          <w:rPr>
            <w:lang w:val="ru-RU"/>
          </w:rPr>
          <w:t xml:space="preserve"> будет выполнен </w:t>
        </w:r>
      </w:ins>
      <w:del w:id="1354" w:author="Dima" w:date="2014-12-29T20:49:00Z">
        <w:r w:rsidDel="008120EE">
          <w:rPr>
            <w:lang w:val="ru-RU"/>
          </w:rPr>
          <w:delText>, соответ</w:delText>
        </w:r>
        <w:r w:rsidR="007048CC" w:rsidDel="008120EE">
          <w:rPr>
            <w:lang w:val="ru-RU"/>
          </w:rPr>
          <w:delText>ст</w:delText>
        </w:r>
        <w:r w:rsidDel="008120EE">
          <w:rPr>
            <w:lang w:val="ru-RU"/>
          </w:rPr>
          <w:delText xml:space="preserve">венно – </w:delText>
        </w:r>
      </w:del>
      <w:r>
        <w:rPr>
          <w:lang w:val="ru-RU"/>
        </w:rPr>
        <w:t xml:space="preserve">перед вызовом </w:t>
      </w:r>
      <w:del w:id="1355" w:author="Dima" w:date="2014-12-29T20:49:00Z">
        <w:r w:rsidRPr="00747A98" w:rsidDel="008120EE">
          <w:rPr>
            <w:lang w:val="ru-RU"/>
          </w:rPr>
          <w:delText>‘</w:delText>
        </w:r>
      </w:del>
      <w:r>
        <w:t>C</w:t>
      </w:r>
      <w:r>
        <w:rPr>
          <w:lang w:val="ru-RU"/>
        </w:rPr>
        <w:t>1.destruct</w:t>
      </w:r>
      <w:del w:id="1356" w:author="Dima" w:date="2014-12-29T20:49:00Z">
        <w:r w:rsidRPr="00747A98" w:rsidDel="008120EE">
          <w:rPr>
            <w:lang w:val="ru-RU"/>
          </w:rPr>
          <w:delText>’</w:delText>
        </w:r>
      </w:del>
      <w:r w:rsidR="000E3509">
        <w:rPr>
          <w:lang w:val="ru-RU"/>
        </w:rPr>
        <w:t>.</w:t>
      </w:r>
    </w:p>
    <w:p w:rsidR="000D04B1" w:rsidRDefault="000D04B1" w:rsidP="000D04B1">
      <w:pPr>
        <w:pStyle w:val="Heading1"/>
        <w:rPr>
          <w:lang w:val="ru-RU"/>
        </w:rPr>
      </w:pPr>
      <w:bookmarkStart w:id="1357" w:name="_Toc405907029"/>
      <w:r>
        <w:rPr>
          <w:lang w:val="ru-RU"/>
        </w:rPr>
        <w:t>Архитектура компилятора</w:t>
      </w:r>
      <w:bookmarkEnd w:id="1357"/>
    </w:p>
    <w:p w:rsidR="000E3509" w:rsidRDefault="00D91944" w:rsidP="000D04B1">
      <w:pPr>
        <w:rPr>
          <w:lang w:val="ru-RU"/>
        </w:rPr>
      </w:pPr>
      <w:r>
        <w:rPr>
          <w:lang w:val="ru-RU"/>
        </w:rPr>
        <w:t>К сожалению</w:t>
      </w:r>
      <w:del w:id="1358" w:author="Dima" w:date="2014-12-29T20:50:00Z">
        <w:r w:rsidDel="0068158C">
          <w:rPr>
            <w:lang w:val="ru-RU"/>
          </w:rPr>
          <w:delText>,</w:delText>
        </w:r>
      </w:del>
      <w:r>
        <w:rPr>
          <w:lang w:val="ru-RU"/>
        </w:rPr>
        <w:t xml:space="preserve"> в рамках статьи, цель</w:t>
      </w:r>
      <w:ins w:id="1359" w:author="Dima" w:date="2014-12-29T20:49:00Z">
        <w:r w:rsidR="0068158C">
          <w:rPr>
            <w:lang w:val="ru-RU"/>
          </w:rPr>
          <w:t>ю</w:t>
        </w:r>
      </w:ins>
      <w:r>
        <w:rPr>
          <w:lang w:val="ru-RU"/>
        </w:rPr>
        <w:t xml:space="preserve"> которой </w:t>
      </w:r>
      <w:del w:id="1360" w:author="Dima" w:date="2014-12-29T20:49:00Z">
        <w:r w:rsidDel="0068158C">
          <w:rPr>
            <w:lang w:val="ru-RU"/>
          </w:rPr>
          <w:delText xml:space="preserve">– </w:delText>
        </w:r>
      </w:del>
      <w:ins w:id="1361" w:author="Dima" w:date="2014-12-29T20:49:00Z">
        <w:r w:rsidR="0068158C">
          <w:rPr>
            <w:lang w:val="ru-RU"/>
          </w:rPr>
          <w:t xml:space="preserve">является </w:t>
        </w:r>
      </w:ins>
      <w:r>
        <w:rPr>
          <w:lang w:val="ru-RU"/>
        </w:rPr>
        <w:t>рассказ</w:t>
      </w:r>
      <w:del w:id="1362" w:author="Dima" w:date="2014-12-29T20:49:00Z">
        <w:r w:rsidDel="0068158C">
          <w:rPr>
            <w:lang w:val="ru-RU"/>
          </w:rPr>
          <w:delText>ать</w:delText>
        </w:r>
      </w:del>
      <w:r>
        <w:rPr>
          <w:lang w:val="ru-RU"/>
        </w:rPr>
        <w:t xml:space="preserve"> о возможностях языка</w:t>
      </w:r>
      <w:r w:rsidR="00210F0C">
        <w:rPr>
          <w:lang w:val="ru-RU"/>
        </w:rPr>
        <w:t>,</w:t>
      </w:r>
      <w:ins w:id="1363" w:author="Dima" w:date="2014-12-29T20:50:00Z">
        <w:r w:rsidR="0068158C">
          <w:rPr>
            <w:lang w:val="ru-RU"/>
          </w:rPr>
          <w:t xml:space="preserve"> очень трудно</w:t>
        </w:r>
      </w:ins>
      <w:del w:id="1364" w:author="Dima" w:date="2014-12-29T20:50:00Z">
        <w:r w:rsidDel="0068158C">
          <w:rPr>
            <w:lang w:val="ru-RU"/>
          </w:rPr>
          <w:delText>, просто невозможно</w:delText>
        </w:r>
      </w:del>
      <w:r>
        <w:rPr>
          <w:lang w:val="ru-RU"/>
        </w:rPr>
        <w:t xml:space="preserve"> подробно обсудить технические детали компилятора. </w:t>
      </w:r>
      <w:ins w:id="1365" w:author="Dima" w:date="2014-12-29T20:50:00Z">
        <w:r w:rsidR="0068158C">
          <w:rPr>
            <w:lang w:val="ru-RU"/>
          </w:rPr>
          <w:t xml:space="preserve">В связи с этим </w:t>
        </w:r>
      </w:ins>
      <w:del w:id="1366" w:author="Dima" w:date="2014-12-29T20:50:00Z">
        <w:r w:rsidDel="0068158C">
          <w:rPr>
            <w:lang w:val="ru-RU"/>
          </w:rPr>
          <w:delText xml:space="preserve">Поэтому </w:delText>
        </w:r>
      </w:del>
      <w:r w:rsidR="00156557">
        <w:rPr>
          <w:lang w:val="ru-RU"/>
        </w:rPr>
        <w:t>лишь</w:t>
      </w:r>
      <w:r>
        <w:rPr>
          <w:lang w:val="ru-RU"/>
        </w:rPr>
        <w:t xml:space="preserve"> кратко коснусь</w:t>
      </w:r>
      <w:r w:rsidR="00156557">
        <w:rPr>
          <w:lang w:val="ru-RU"/>
        </w:rPr>
        <w:t xml:space="preserve"> </w:t>
      </w:r>
      <w:r w:rsidR="00642CC0">
        <w:rPr>
          <w:lang w:val="ru-RU"/>
        </w:rPr>
        <w:t xml:space="preserve">мотивации </w:t>
      </w:r>
      <w:r w:rsidR="008B6406">
        <w:rPr>
          <w:lang w:val="ru-RU"/>
        </w:rPr>
        <w:t xml:space="preserve">в отношении </w:t>
      </w:r>
      <w:r w:rsidR="00156557">
        <w:rPr>
          <w:lang w:val="ru-RU"/>
        </w:rPr>
        <w:t>основных архитектурных решений.</w:t>
      </w:r>
    </w:p>
    <w:p w:rsidR="000D04B1" w:rsidRPr="00B270BC" w:rsidRDefault="000D04B1" w:rsidP="000D04B1">
      <w:pPr>
        <w:rPr>
          <w:lang w:val="ru-RU"/>
        </w:rPr>
      </w:pPr>
      <w:r>
        <w:rPr>
          <w:lang w:val="ru-RU"/>
        </w:rPr>
        <w:t xml:space="preserve">Для генерации лексического анализатора используется </w:t>
      </w:r>
      <w:r w:rsidR="00156557">
        <w:rPr>
          <w:lang w:val="ru-RU"/>
        </w:rPr>
        <w:t>универсальный компилятор конечных автоматов</w:t>
      </w:r>
      <w:r w:rsidR="00156557" w:rsidRPr="00156557">
        <w:rPr>
          <w:lang w:val="ru-RU"/>
        </w:rPr>
        <w:t xml:space="preserve"> </w:t>
      </w:r>
      <w:r>
        <w:t>Ragel</w:t>
      </w:r>
      <w:r w:rsidR="00156557">
        <w:rPr>
          <w:lang w:val="ru-RU"/>
        </w:rPr>
        <w:t>.</w:t>
      </w:r>
      <w:r>
        <w:rPr>
          <w:lang w:val="ru-RU"/>
        </w:rPr>
        <w:t xml:space="preserve"> </w:t>
      </w:r>
      <w:r w:rsidR="00156557">
        <w:t>Ragel</w:t>
      </w:r>
      <w:r w:rsidR="00156557" w:rsidRPr="00156557">
        <w:rPr>
          <w:lang w:val="ru-RU"/>
        </w:rPr>
        <w:t xml:space="preserve"> </w:t>
      </w:r>
      <w:r>
        <w:rPr>
          <w:lang w:val="ru-RU"/>
        </w:rPr>
        <w:t>замечательно подходит для создания лексеров</w:t>
      </w:r>
      <w:r w:rsidRPr="004020D7">
        <w:rPr>
          <w:lang w:val="ru-RU"/>
        </w:rPr>
        <w:t xml:space="preserve"> </w:t>
      </w:r>
      <w:r>
        <w:rPr>
          <w:lang w:val="ru-RU"/>
        </w:rPr>
        <w:t>в</w:t>
      </w:r>
      <w:r w:rsidRPr="004020D7">
        <w:rPr>
          <w:lang w:val="ru-RU"/>
        </w:rPr>
        <w:t xml:space="preserve"> </w:t>
      </w:r>
      <w:r>
        <w:rPr>
          <w:lang w:val="ru-RU"/>
        </w:rPr>
        <w:t>силу</w:t>
      </w:r>
      <w:r w:rsidRPr="004020D7">
        <w:rPr>
          <w:lang w:val="ru-RU"/>
        </w:rPr>
        <w:t xml:space="preserve"> </w:t>
      </w:r>
      <w:r>
        <w:rPr>
          <w:lang w:val="ru-RU"/>
        </w:rPr>
        <w:t>удобства входного языка</w:t>
      </w:r>
      <w:r w:rsidR="00156557" w:rsidRPr="00156557">
        <w:rPr>
          <w:lang w:val="ru-RU"/>
        </w:rPr>
        <w:t xml:space="preserve"> </w:t>
      </w:r>
      <w:r>
        <w:rPr>
          <w:lang w:val="ru-RU"/>
        </w:rPr>
        <w:t>и эффективности выходного кода</w:t>
      </w:r>
      <w:r w:rsidR="00156557">
        <w:rPr>
          <w:lang w:val="ru-RU"/>
        </w:rPr>
        <w:t xml:space="preserve">, </w:t>
      </w:r>
      <w:r w:rsidR="00B270BC">
        <w:rPr>
          <w:lang w:val="ru-RU"/>
        </w:rPr>
        <w:t>превосходящей</w:t>
      </w:r>
      <w:r w:rsidR="00156557">
        <w:rPr>
          <w:lang w:val="ru-RU"/>
        </w:rPr>
        <w:t xml:space="preserve"> </w:t>
      </w:r>
      <w:r w:rsidR="007048CC">
        <w:rPr>
          <w:lang w:val="ru-RU"/>
        </w:rPr>
        <w:t>все общеизвест</w:t>
      </w:r>
      <w:r w:rsidR="00B270BC">
        <w:rPr>
          <w:lang w:val="ru-RU"/>
        </w:rPr>
        <w:t>ные аналоги</w:t>
      </w:r>
      <w:r w:rsidR="00156557">
        <w:rPr>
          <w:lang w:val="ru-RU"/>
        </w:rPr>
        <w:t>.</w:t>
      </w:r>
      <w:r w:rsidR="00B270BC">
        <w:rPr>
          <w:lang w:val="ru-RU"/>
        </w:rPr>
        <w:t xml:space="preserve"> С помощью </w:t>
      </w:r>
      <w:r w:rsidR="00B270BC">
        <w:t>Ragel</w:t>
      </w:r>
      <w:r w:rsidR="00B270BC" w:rsidRPr="00B270BC">
        <w:rPr>
          <w:lang w:val="ru-RU"/>
        </w:rPr>
        <w:t xml:space="preserve"> </w:t>
      </w:r>
      <w:r w:rsidR="009E0217">
        <w:rPr>
          <w:lang w:val="ru-RU"/>
        </w:rPr>
        <w:t xml:space="preserve">также </w:t>
      </w:r>
      <w:r w:rsidR="00B270BC">
        <w:rPr>
          <w:lang w:val="ru-RU"/>
        </w:rPr>
        <w:t>можно писать лексеры со множественными переключаемыми режимами распознавания (</w:t>
      </w:r>
      <w:del w:id="1367" w:author="Dima" w:date="2014-12-29T20:51:00Z">
        <w:r w:rsidR="00B270BC" w:rsidRPr="00B270BC" w:rsidDel="0068158C">
          <w:rPr>
            <w:lang w:val="ru-RU"/>
          </w:rPr>
          <w:delText>‘</w:delText>
        </w:r>
      </w:del>
      <w:r w:rsidR="00B270BC">
        <w:t>machine</w:t>
      </w:r>
      <w:del w:id="1368" w:author="Dima" w:date="2014-12-29T20:51:00Z">
        <w:r w:rsidR="00B270BC" w:rsidRPr="00B270BC" w:rsidDel="0068158C">
          <w:rPr>
            <w:lang w:val="ru-RU"/>
          </w:rPr>
          <w:delText>’</w:delText>
        </w:r>
      </w:del>
      <w:r w:rsidR="00B270BC" w:rsidRPr="00B270BC">
        <w:rPr>
          <w:lang w:val="ru-RU"/>
        </w:rPr>
        <w:t xml:space="preserve"> </w:t>
      </w:r>
      <w:r w:rsidR="00B270BC">
        <w:rPr>
          <w:lang w:val="ru-RU"/>
        </w:rPr>
        <w:t xml:space="preserve">в терминологии </w:t>
      </w:r>
      <w:r w:rsidR="00B270BC">
        <w:t>Ragel</w:t>
      </w:r>
      <w:r w:rsidR="00B270BC" w:rsidRPr="00B270BC">
        <w:rPr>
          <w:lang w:val="ru-RU"/>
        </w:rPr>
        <w:t>)</w:t>
      </w:r>
      <w:r w:rsidR="00B270BC">
        <w:rPr>
          <w:lang w:val="ru-RU"/>
        </w:rPr>
        <w:t xml:space="preserve">, что </w:t>
      </w:r>
      <w:r w:rsidR="009E0217">
        <w:rPr>
          <w:lang w:val="ru-RU"/>
        </w:rPr>
        <w:t>необходимо</w:t>
      </w:r>
      <w:r w:rsidR="00B270BC">
        <w:rPr>
          <w:lang w:val="ru-RU"/>
        </w:rPr>
        <w:t xml:space="preserve"> в </w:t>
      </w:r>
      <w:r w:rsidR="00B270BC">
        <w:t>Jancy</w:t>
      </w:r>
      <w:r w:rsidR="00B270BC" w:rsidRPr="00B270BC">
        <w:rPr>
          <w:lang w:val="ru-RU"/>
        </w:rPr>
        <w:t xml:space="preserve"> </w:t>
      </w:r>
      <w:r w:rsidR="00B270BC">
        <w:rPr>
          <w:lang w:val="ru-RU"/>
        </w:rPr>
        <w:t>для токенизации форматирующих литералов.</w:t>
      </w:r>
    </w:p>
    <w:p w:rsidR="000D04B1" w:rsidRDefault="00B270BC" w:rsidP="000D04B1">
      <w:pPr>
        <w:rPr>
          <w:lang w:val="ru-RU"/>
        </w:rPr>
      </w:pPr>
      <w:r>
        <w:rPr>
          <w:lang w:val="ru-RU"/>
        </w:rPr>
        <w:t xml:space="preserve">Использование в качестве </w:t>
      </w:r>
      <w:r>
        <w:t>backend</w:t>
      </w:r>
      <w:ins w:id="1369" w:author="Vladimir" w:date="2014-12-31T11:42:00Z">
        <w:r w:rsidR="00A603AD">
          <w:rPr>
            <w:lang w:val="ru-RU"/>
          </w:rPr>
          <w:t xml:space="preserve"> компилятора</w:t>
        </w:r>
      </w:ins>
      <w:r w:rsidRPr="00B270BC">
        <w:rPr>
          <w:lang w:val="ru-RU"/>
        </w:rPr>
        <w:t xml:space="preserve"> </w:t>
      </w:r>
      <w:ins w:id="1370" w:author="Dima" w:date="2014-12-29T20:52:00Z">
        <w:del w:id="1371" w:author="Vladimir" w:date="2014-12-31T18:06:00Z">
          <w:r w:rsidR="0068158C" w:rsidDel="0062434E">
            <w:rPr>
              <w:lang w:val="ru-RU"/>
            </w:rPr>
            <w:delText>инфраструктуры</w:delText>
          </w:r>
        </w:del>
      </w:ins>
      <w:ins w:id="1372" w:author="Dima" w:date="2014-12-29T20:51:00Z">
        <w:del w:id="1373" w:author="Vladimir" w:date="2014-12-31T18:06:00Z">
          <w:r w:rsidR="0068158C" w:rsidDel="0062434E">
            <w:rPr>
              <w:lang w:val="ru-RU"/>
            </w:rPr>
            <w:delText xml:space="preserve"> </w:delText>
          </w:r>
        </w:del>
      </w:ins>
      <w:r>
        <w:t>LLVM</w:t>
      </w:r>
      <w:r>
        <w:rPr>
          <w:lang w:val="ru-RU"/>
        </w:rPr>
        <w:t>, а не рукописной виртуальной машины, или же рукописного генератора целевого кода – это решение</w:t>
      </w:r>
      <w:ins w:id="1374" w:author="Dima" w:date="2014-12-29T20:51:00Z">
        <w:r w:rsidR="0068158C">
          <w:rPr>
            <w:lang w:val="ru-RU"/>
          </w:rPr>
          <w:t>,</w:t>
        </w:r>
      </w:ins>
      <w:r>
        <w:rPr>
          <w:lang w:val="ru-RU"/>
        </w:rPr>
        <w:t xml:space="preserve"> которое не вызывало </w:t>
      </w:r>
      <w:ins w:id="1375" w:author="Dima" w:date="2014-12-29T20:51:00Z">
        <w:r w:rsidR="0068158C">
          <w:rPr>
            <w:lang w:val="ru-RU"/>
          </w:rPr>
          <w:t>сомнений</w:t>
        </w:r>
      </w:ins>
      <w:del w:id="1376" w:author="Dima" w:date="2014-12-29T20:51:00Z">
        <w:r w:rsidDel="0068158C">
          <w:rPr>
            <w:lang w:val="ru-RU"/>
          </w:rPr>
          <w:delText>вопросов</w:delText>
        </w:r>
      </w:del>
      <w:r>
        <w:rPr>
          <w:lang w:val="ru-RU"/>
        </w:rPr>
        <w:t xml:space="preserve"> с самого начала.</w:t>
      </w:r>
      <w:r w:rsidRPr="00B270BC">
        <w:rPr>
          <w:lang w:val="ru-RU"/>
        </w:rPr>
        <w:t xml:space="preserve"> </w:t>
      </w:r>
      <w:r>
        <w:t>LLVM</w:t>
      </w:r>
      <w:r w:rsidRPr="00B270BC">
        <w:rPr>
          <w:lang w:val="ru-RU"/>
        </w:rPr>
        <w:t xml:space="preserve"> </w:t>
      </w:r>
      <w:r>
        <w:rPr>
          <w:lang w:val="ru-RU"/>
        </w:rPr>
        <w:t>– это инфраструктура</w:t>
      </w:r>
      <w:r w:rsidR="009E0217">
        <w:rPr>
          <w:lang w:val="ru-RU"/>
        </w:rPr>
        <w:t xml:space="preserve"> для создания </w:t>
      </w:r>
      <w:r w:rsidR="009E0217">
        <w:t>backend</w:t>
      </w:r>
      <w:r w:rsidR="009E0217">
        <w:rPr>
          <w:lang w:val="ru-RU"/>
        </w:rPr>
        <w:t xml:space="preserve"> компиляторов</w:t>
      </w:r>
      <w:r>
        <w:rPr>
          <w:lang w:val="ru-RU"/>
        </w:rPr>
        <w:t>, выросшая из исследовательского проекта университета Иллинойса</w:t>
      </w:r>
      <w:r w:rsidR="009E0217" w:rsidRPr="009E0217">
        <w:rPr>
          <w:lang w:val="ru-RU"/>
        </w:rPr>
        <w:t xml:space="preserve">. </w:t>
      </w:r>
      <w:r w:rsidR="009E0217">
        <w:rPr>
          <w:lang w:val="ru-RU"/>
        </w:rPr>
        <w:t xml:space="preserve">В настоящий момент </w:t>
      </w:r>
      <w:r w:rsidR="009E0217">
        <w:t>LLVM</w:t>
      </w:r>
      <w:r w:rsidR="009E0217" w:rsidRPr="009E0217">
        <w:rPr>
          <w:lang w:val="ru-RU"/>
        </w:rPr>
        <w:t xml:space="preserve"> </w:t>
      </w:r>
      <w:r w:rsidR="009E0217">
        <w:rPr>
          <w:lang w:val="ru-RU"/>
        </w:rPr>
        <w:t xml:space="preserve">находится в состоянии активной разработки </w:t>
      </w:r>
      <w:r w:rsidR="00922E48">
        <w:t>c</w:t>
      </w:r>
      <w:r w:rsidR="00922E48" w:rsidRPr="00922E48">
        <w:rPr>
          <w:lang w:val="ru-RU"/>
        </w:rPr>
        <w:t xml:space="preserve"> </w:t>
      </w:r>
      <w:r w:rsidR="009E0217">
        <w:rPr>
          <w:lang w:val="ru-RU"/>
        </w:rPr>
        <w:t xml:space="preserve">полугодовым циклом релизов и используется в продуктах таких </w:t>
      </w:r>
      <w:del w:id="1377" w:author="Dima" w:date="2014-12-29T20:52:00Z">
        <w:r w:rsidR="009E0217" w:rsidDel="0068158C">
          <w:rPr>
            <w:lang w:val="ru-RU"/>
          </w:rPr>
          <w:delText xml:space="preserve">монстров </w:delText>
        </w:r>
      </w:del>
      <w:ins w:id="1378" w:author="Dima" w:date="2014-12-29T20:52:00Z">
        <w:del w:id="1379" w:author="Vladimir" w:date="2014-12-31T18:07:00Z">
          <w:r w:rsidR="0068158C" w:rsidDel="0062434E">
            <w:rPr>
              <w:lang w:val="ru-RU"/>
            </w:rPr>
            <w:delText>китов</w:delText>
          </w:r>
        </w:del>
      </w:ins>
      <w:ins w:id="1380" w:author="Vladimir" w:date="2014-12-31T18:07:00Z">
        <w:r w:rsidR="0062434E">
          <w:rPr>
            <w:lang w:val="ru-RU"/>
          </w:rPr>
          <w:t>гигантов</w:t>
        </w:r>
      </w:ins>
      <w:ins w:id="1381" w:author="Dima" w:date="2014-12-29T20:52:00Z">
        <w:r w:rsidR="0068158C">
          <w:rPr>
            <w:lang w:val="ru-RU"/>
          </w:rPr>
          <w:t xml:space="preserve"> </w:t>
        </w:r>
      </w:ins>
      <w:r w:rsidR="009E0217">
        <w:t>IT</w:t>
      </w:r>
      <w:r w:rsidR="009E0217" w:rsidRPr="009E0217">
        <w:rPr>
          <w:lang w:val="ru-RU"/>
        </w:rPr>
        <w:t>-</w:t>
      </w:r>
      <w:r w:rsidR="009E0217">
        <w:rPr>
          <w:lang w:val="ru-RU"/>
        </w:rPr>
        <w:t xml:space="preserve">индустрии, как </w:t>
      </w:r>
      <w:r w:rsidR="009E0217">
        <w:t>Apple</w:t>
      </w:r>
      <w:r w:rsidR="009E0217">
        <w:rPr>
          <w:lang w:val="ru-RU"/>
        </w:rPr>
        <w:t>,</w:t>
      </w:r>
      <w:r w:rsidR="009E0217" w:rsidRPr="009E0217">
        <w:rPr>
          <w:lang w:val="ru-RU"/>
        </w:rPr>
        <w:t xml:space="preserve"> </w:t>
      </w:r>
      <w:r w:rsidR="009E0217">
        <w:t>Adobe</w:t>
      </w:r>
      <w:r w:rsidR="009E0217" w:rsidRPr="009E0217">
        <w:rPr>
          <w:lang w:val="ru-RU"/>
        </w:rPr>
        <w:t xml:space="preserve">, </w:t>
      </w:r>
      <w:r w:rsidR="009E0217">
        <w:t>Intel</w:t>
      </w:r>
      <w:r w:rsidR="009E0217">
        <w:rPr>
          <w:lang w:val="ru-RU"/>
        </w:rPr>
        <w:t xml:space="preserve">, </w:t>
      </w:r>
      <w:r w:rsidR="009E0217">
        <w:t>Sony</w:t>
      </w:r>
      <w:r w:rsidR="009E0217" w:rsidRPr="009E0217">
        <w:rPr>
          <w:lang w:val="ru-RU"/>
        </w:rPr>
        <w:t xml:space="preserve"> </w:t>
      </w:r>
      <w:r w:rsidR="009E0217">
        <w:rPr>
          <w:lang w:val="ru-RU"/>
        </w:rPr>
        <w:t>и т.д. С практической точки зрения</w:t>
      </w:r>
      <w:del w:id="1382" w:author="Dima" w:date="2014-12-29T20:52:00Z">
        <w:r w:rsidR="009E0217" w:rsidDel="00A62CB1">
          <w:rPr>
            <w:lang w:val="ru-RU"/>
          </w:rPr>
          <w:delText>,</w:delText>
        </w:r>
      </w:del>
      <w:r w:rsidR="009E0217">
        <w:rPr>
          <w:lang w:val="ru-RU"/>
        </w:rPr>
        <w:t xml:space="preserve"> и</w:t>
      </w:r>
      <w:r>
        <w:rPr>
          <w:lang w:val="ru-RU"/>
        </w:rPr>
        <w:t xml:space="preserve">спользование </w:t>
      </w:r>
      <w:r w:rsidR="000D04B1">
        <w:t>LLVM</w:t>
      </w:r>
      <w:r w:rsidR="000D04B1">
        <w:rPr>
          <w:lang w:val="ru-RU"/>
        </w:rPr>
        <w:t xml:space="preserve"> позволяет задействовать </w:t>
      </w:r>
      <w:r w:rsidR="009E0217">
        <w:rPr>
          <w:lang w:val="ru-RU"/>
        </w:rPr>
        <w:t xml:space="preserve">готовый </w:t>
      </w:r>
      <w:r w:rsidR="000D04B1">
        <w:rPr>
          <w:lang w:val="ru-RU"/>
        </w:rPr>
        <w:t>отлаженный оптимизатор и кодогене</w:t>
      </w:r>
      <w:r w:rsidR="007048CC">
        <w:rPr>
          <w:lang w:val="ru-RU"/>
        </w:rPr>
        <w:t>р</w:t>
      </w:r>
      <w:r w:rsidR="000D04B1">
        <w:rPr>
          <w:lang w:val="ru-RU"/>
        </w:rPr>
        <w:t xml:space="preserve">атор сразу для широкого спектра платформ, а также существенно упрощает обеспечение совместимости с </w:t>
      </w:r>
      <w:r w:rsidR="000D04B1">
        <w:t>ABI</w:t>
      </w:r>
      <w:r w:rsidR="000D04B1" w:rsidRPr="005F20EE">
        <w:rPr>
          <w:lang w:val="ru-RU"/>
        </w:rPr>
        <w:t xml:space="preserve"> </w:t>
      </w:r>
      <w:r w:rsidR="000D04B1">
        <w:t>C</w:t>
      </w:r>
      <w:r w:rsidR="000D04B1" w:rsidRPr="00747C4E">
        <w:rPr>
          <w:lang w:val="ru-RU"/>
        </w:rPr>
        <w:t>/</w:t>
      </w:r>
      <w:r w:rsidR="000D04B1">
        <w:t>C</w:t>
      </w:r>
      <w:r w:rsidR="000D04B1" w:rsidRPr="00747C4E">
        <w:rPr>
          <w:lang w:val="ru-RU"/>
        </w:rPr>
        <w:t>++</w:t>
      </w:r>
      <w:r w:rsidR="009E0217">
        <w:rPr>
          <w:lang w:val="ru-RU"/>
        </w:rPr>
        <w:t>.</w:t>
      </w:r>
    </w:p>
    <w:p w:rsidR="00642CC0" w:rsidRDefault="000D04B1" w:rsidP="000D04B1">
      <w:pPr>
        <w:rPr>
          <w:lang w:val="ru-RU"/>
        </w:rPr>
      </w:pPr>
      <w:r>
        <w:rPr>
          <w:lang w:val="ru-RU"/>
        </w:rPr>
        <w:t>А во</w:t>
      </w:r>
      <w:r w:rsidR="00AC07B9">
        <w:rPr>
          <w:lang w:val="ru-RU"/>
        </w:rPr>
        <w:t>т для синтаксического анализа я-</w:t>
      </w:r>
      <w:r>
        <w:rPr>
          <w:lang w:val="ru-RU"/>
        </w:rPr>
        <w:t xml:space="preserve">таки не удержался и написал свой </w:t>
      </w:r>
      <w:r w:rsidRPr="00922E48">
        <w:rPr>
          <w:lang w:val="ru-RU"/>
        </w:rPr>
        <w:t>велосипед</w:t>
      </w:r>
      <w:r w:rsidR="00922E48">
        <w:rPr>
          <w:lang w:val="ru-RU"/>
        </w:rPr>
        <w:t xml:space="preserve"> –</w:t>
      </w:r>
      <w:r>
        <w:rPr>
          <w:lang w:val="ru-RU"/>
        </w:rPr>
        <w:t xml:space="preserve"> генератор</w:t>
      </w:r>
      <w:r w:rsidR="00922E48">
        <w:rPr>
          <w:lang w:val="ru-RU"/>
        </w:rPr>
        <w:t xml:space="preserve"> </w:t>
      </w:r>
      <w:r>
        <w:rPr>
          <w:lang w:val="ru-RU"/>
        </w:rPr>
        <w:t xml:space="preserve">табличных нисходящих </w:t>
      </w:r>
      <w:r>
        <w:t>LL</w:t>
      </w:r>
      <w:r w:rsidRPr="004B329E">
        <w:rPr>
          <w:lang w:val="ru-RU"/>
        </w:rPr>
        <w:t xml:space="preserve"> (</w:t>
      </w:r>
      <w:r>
        <w:t>k</w:t>
      </w:r>
      <w:r>
        <w:rPr>
          <w:lang w:val="ru-RU"/>
        </w:rPr>
        <w:t>) анализаторов</w:t>
      </w:r>
      <w:r w:rsidR="00922E48">
        <w:rPr>
          <w:lang w:val="ru-RU"/>
        </w:rPr>
        <w:t xml:space="preserve"> </w:t>
      </w:r>
      <w:r w:rsidR="00922E48">
        <w:t>Bulldozer</w:t>
      </w:r>
      <w:r>
        <w:rPr>
          <w:lang w:val="ru-RU"/>
        </w:rPr>
        <w:t xml:space="preserve">. Чем меня не устраивали </w:t>
      </w:r>
      <w:r>
        <w:t>ANTLR</w:t>
      </w:r>
      <w:r w:rsidRPr="004B329E">
        <w:rPr>
          <w:lang w:val="ru-RU"/>
        </w:rPr>
        <w:t xml:space="preserve">, </w:t>
      </w:r>
      <w:r>
        <w:t>Coco</w:t>
      </w:r>
      <w:r>
        <w:rPr>
          <w:lang w:val="ru-RU"/>
        </w:rPr>
        <w:t xml:space="preserve">, </w:t>
      </w:r>
      <w:r>
        <w:t>Yacc</w:t>
      </w:r>
      <w:r w:rsidRPr="008310F0">
        <w:rPr>
          <w:lang w:val="ru-RU"/>
        </w:rPr>
        <w:t>/</w:t>
      </w:r>
      <w:r>
        <w:t>Bison</w:t>
      </w:r>
      <w:r w:rsidRPr="004B329E">
        <w:rPr>
          <w:lang w:val="ru-RU"/>
        </w:rPr>
        <w:t xml:space="preserve">, </w:t>
      </w:r>
      <w:r>
        <w:t>Lemon</w:t>
      </w:r>
      <w:r w:rsidRPr="004B329E">
        <w:rPr>
          <w:lang w:val="ru-RU"/>
        </w:rPr>
        <w:t xml:space="preserve"> </w:t>
      </w:r>
      <w:r>
        <w:rPr>
          <w:lang w:val="ru-RU"/>
        </w:rPr>
        <w:t xml:space="preserve">и другие </w:t>
      </w:r>
      <w:r>
        <w:rPr>
          <w:lang w:val="ru-RU"/>
        </w:rPr>
        <w:lastRenderedPageBreak/>
        <w:t xml:space="preserve">безусловно уважаемые и проверенные </w:t>
      </w:r>
      <w:r w:rsidR="00642CC0">
        <w:rPr>
          <w:lang w:val="ru-RU"/>
        </w:rPr>
        <w:t>парсер-генераторы –</w:t>
      </w:r>
      <w:r>
        <w:rPr>
          <w:lang w:val="ru-RU"/>
        </w:rPr>
        <w:t xml:space="preserve"> это</w:t>
      </w:r>
      <w:r w:rsidR="00642CC0">
        <w:rPr>
          <w:lang w:val="ru-RU"/>
        </w:rPr>
        <w:t xml:space="preserve"> </w:t>
      </w:r>
      <w:r>
        <w:rPr>
          <w:lang w:val="ru-RU"/>
        </w:rPr>
        <w:t xml:space="preserve">тема для отдельного и интересного разговора. </w:t>
      </w:r>
      <w:r w:rsidR="00922E48">
        <w:rPr>
          <w:lang w:val="ru-RU"/>
        </w:rPr>
        <w:t xml:space="preserve">Если </w:t>
      </w:r>
      <w:r w:rsidR="002F6AEF">
        <w:rPr>
          <w:lang w:val="ru-RU"/>
        </w:rPr>
        <w:t xml:space="preserve">совсем </w:t>
      </w:r>
      <w:r w:rsidR="00922E48">
        <w:rPr>
          <w:lang w:val="ru-RU"/>
        </w:rPr>
        <w:t xml:space="preserve">кратко, то нужен был нисходящий парсер-генератор с поддержкой </w:t>
      </w:r>
      <w:r w:rsidR="00922E48">
        <w:t>anytoken</w:t>
      </w:r>
      <w:r w:rsidR="00922E48" w:rsidRPr="00922E48">
        <w:rPr>
          <w:lang w:val="ru-RU"/>
        </w:rPr>
        <w:t xml:space="preserve"> </w:t>
      </w:r>
      <w:r w:rsidR="00922E48">
        <w:rPr>
          <w:lang w:val="ru-RU"/>
        </w:rPr>
        <w:t>и, что самое главное, с настраиваемым и предсказуемым механизмом разрешения конфликтов; готовые продукты, к сожалению, не справлялись в тех или иных ситуациях.</w:t>
      </w:r>
      <w:r w:rsidR="00642CC0">
        <w:rPr>
          <w:lang w:val="ru-RU"/>
        </w:rPr>
        <w:t xml:space="preserve"> </w:t>
      </w:r>
    </w:p>
    <w:p w:rsidR="00637B0D" w:rsidRDefault="00642CC0" w:rsidP="000D04B1">
      <w:pPr>
        <w:rPr>
          <w:lang w:val="ru-RU"/>
        </w:rPr>
      </w:pPr>
      <w:r>
        <w:rPr>
          <w:lang w:val="ru-RU"/>
        </w:rPr>
        <w:t xml:space="preserve">Использование </w:t>
      </w:r>
      <w:r w:rsidR="00CD060A">
        <w:rPr>
          <w:lang w:val="ru-RU"/>
        </w:rPr>
        <w:t xml:space="preserve">в компиляторе </w:t>
      </w:r>
      <w:r w:rsidR="00CD060A">
        <w:t>Jancy</w:t>
      </w:r>
      <w:r w:rsidR="00CD060A">
        <w:rPr>
          <w:lang w:val="ru-RU"/>
        </w:rPr>
        <w:t xml:space="preserve"> сгенерированного </w:t>
      </w:r>
      <w:r w:rsidR="000D04B1">
        <w:rPr>
          <w:lang w:val="ru-RU"/>
        </w:rPr>
        <w:t>синтаксического анализатора</w:t>
      </w:r>
      <w:r w:rsidR="00CD060A">
        <w:rPr>
          <w:lang w:val="ru-RU"/>
        </w:rPr>
        <w:t xml:space="preserve">, а не </w:t>
      </w:r>
      <w:r>
        <w:rPr>
          <w:lang w:val="ru-RU"/>
        </w:rPr>
        <w:t>ручного рекурсивного</w:t>
      </w:r>
      <w:r w:rsidR="000D04B1">
        <w:rPr>
          <w:lang w:val="ru-RU"/>
        </w:rPr>
        <w:t xml:space="preserve"> спуск</w:t>
      </w:r>
      <w:r>
        <w:rPr>
          <w:lang w:val="ru-RU"/>
        </w:rPr>
        <w:t xml:space="preserve">а, </w:t>
      </w:r>
      <w:r w:rsidR="000E0EE4">
        <w:rPr>
          <w:lang w:val="ru-RU"/>
        </w:rPr>
        <w:t>было крайнее желательным</w:t>
      </w:r>
      <w:r w:rsidR="00637B0D">
        <w:rPr>
          <w:lang w:val="ru-RU"/>
        </w:rPr>
        <w:t xml:space="preserve"> </w:t>
      </w:r>
      <w:r w:rsidR="002F6AEF">
        <w:rPr>
          <w:lang w:val="ru-RU"/>
        </w:rPr>
        <w:t xml:space="preserve">именно по причине творческой работы над синтаксисом языка. Хотелось создать </w:t>
      </w:r>
      <w:ins w:id="1383" w:author="Dima" w:date="2014-12-29T20:53:00Z">
        <w:r w:rsidR="00A62CB1">
          <w:rPr>
            <w:lang w:val="ru-RU"/>
          </w:rPr>
          <w:t xml:space="preserve">максимально </w:t>
        </w:r>
      </w:ins>
      <w:del w:id="1384" w:author="Dima" w:date="2014-12-29T20:53:00Z">
        <w:r w:rsidR="002F6AEF" w:rsidDel="00A62CB1">
          <w:rPr>
            <w:lang w:val="ru-RU"/>
          </w:rPr>
          <w:delText xml:space="preserve">настолько </w:delText>
        </w:r>
      </w:del>
      <w:r w:rsidR="002F6AEF">
        <w:rPr>
          <w:lang w:val="ru-RU"/>
        </w:rPr>
        <w:t>красивый и естественный синтаксис</w:t>
      </w:r>
      <w:del w:id="1385" w:author="Dima" w:date="2014-12-29T20:53:00Z">
        <w:r w:rsidR="002F6AEF" w:rsidDel="00A62CB1">
          <w:rPr>
            <w:lang w:val="ru-RU"/>
          </w:rPr>
          <w:delText>, насколько это возможно</w:delText>
        </w:r>
      </w:del>
      <w:r w:rsidR="002F6AEF">
        <w:rPr>
          <w:lang w:val="ru-RU"/>
        </w:rPr>
        <w:t>, а это значит,</w:t>
      </w:r>
      <w:ins w:id="1386" w:author="Dima" w:date="2014-12-29T20:53:00Z">
        <w:r w:rsidR="00A62CB1">
          <w:rPr>
            <w:lang w:val="ru-RU"/>
          </w:rPr>
          <w:t xml:space="preserve"> что</w:t>
        </w:r>
      </w:ins>
      <w:r w:rsidR="002F6AEF">
        <w:rPr>
          <w:lang w:val="ru-RU"/>
        </w:rPr>
        <w:t xml:space="preserve"> предстояли бесконечные </w:t>
      </w:r>
      <w:r w:rsidR="000E0EE4">
        <w:rPr>
          <w:lang w:val="ru-RU"/>
        </w:rPr>
        <w:t xml:space="preserve">эксперименты и </w:t>
      </w:r>
      <w:r w:rsidR="002F6AEF">
        <w:rPr>
          <w:lang w:val="ru-RU"/>
        </w:rPr>
        <w:t xml:space="preserve">переписывания, переписывания и ещё раз переписывания грамматики. </w:t>
      </w:r>
    </w:p>
    <w:p w:rsidR="00CD060A" w:rsidRDefault="00111638" w:rsidP="000D04B1">
      <w:pPr>
        <w:rPr>
          <w:lang w:val="ru-RU"/>
        </w:rPr>
      </w:pPr>
      <w:r>
        <w:rPr>
          <w:lang w:val="ru-RU"/>
        </w:rPr>
        <w:t xml:space="preserve">Плюсы </w:t>
      </w:r>
      <w:r w:rsidR="007048CC">
        <w:rPr>
          <w:lang w:val="ru-RU"/>
        </w:rPr>
        <w:t>сген</w:t>
      </w:r>
      <w:r w:rsidR="002F6AEF">
        <w:rPr>
          <w:lang w:val="ru-RU"/>
        </w:rPr>
        <w:t>ерированного парсера</w:t>
      </w:r>
      <w:r w:rsidR="00E67FDE">
        <w:rPr>
          <w:lang w:val="ru-RU"/>
        </w:rPr>
        <w:t>:</w:t>
      </w:r>
    </w:p>
    <w:p w:rsidR="002F6AEF" w:rsidRPr="002F6AEF" w:rsidRDefault="002F6AEF" w:rsidP="008A68B0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Просто м</w:t>
      </w:r>
      <w:r w:rsidRPr="002F6AEF">
        <w:rPr>
          <w:lang w:val="ru-RU"/>
        </w:rPr>
        <w:t>ен</w:t>
      </w:r>
      <w:r>
        <w:rPr>
          <w:lang w:val="ru-RU"/>
        </w:rPr>
        <w:t>я</w:t>
      </w:r>
      <w:r w:rsidRPr="002F6AEF">
        <w:rPr>
          <w:lang w:val="ru-RU"/>
        </w:rPr>
        <w:t xml:space="preserve">ть </w:t>
      </w:r>
      <w:r w:rsidR="000E0EE4">
        <w:rPr>
          <w:lang w:val="ru-RU"/>
        </w:rPr>
        <w:t>синтаксис языковых конструкций</w:t>
      </w:r>
      <w:ins w:id="1387" w:author="Dima" w:date="2014-12-29T20:54:00Z">
        <w:r w:rsidR="00A62CB1" w:rsidRPr="00A62CB1">
          <w:rPr>
            <w:lang w:val="ru-RU"/>
            <w:rPrChange w:id="1388" w:author="Dima" w:date="2014-12-29T20:54:00Z">
              <w:rPr/>
            </w:rPrChange>
          </w:rPr>
          <w:t>;</w:t>
        </w:r>
      </w:ins>
    </w:p>
    <w:p w:rsidR="00CD060A" w:rsidRDefault="00CD060A" w:rsidP="00CD060A">
      <w:pPr>
        <w:pStyle w:val="ListParagraph"/>
        <w:numPr>
          <w:ilvl w:val="0"/>
          <w:numId w:val="45"/>
        </w:numPr>
        <w:rPr>
          <w:lang w:val="ru-RU"/>
        </w:rPr>
      </w:pPr>
      <w:r w:rsidRPr="00CD060A">
        <w:rPr>
          <w:lang w:val="ru-RU"/>
        </w:rPr>
        <w:t xml:space="preserve">Наличие </w:t>
      </w:r>
      <w:r>
        <w:t>EBNF</w:t>
      </w:r>
      <w:r w:rsidR="00E67FDE">
        <w:rPr>
          <w:lang w:val="ru-RU"/>
        </w:rPr>
        <w:t>-</w:t>
      </w:r>
      <w:r w:rsidRPr="00CD060A">
        <w:rPr>
          <w:lang w:val="ru-RU"/>
        </w:rPr>
        <w:t>грамматики как документа,</w:t>
      </w:r>
      <w:r>
        <w:rPr>
          <w:lang w:val="ru-RU"/>
        </w:rPr>
        <w:t xml:space="preserve"> </w:t>
      </w:r>
      <w:r w:rsidR="000E0EE4">
        <w:rPr>
          <w:lang w:val="ru-RU"/>
        </w:rPr>
        <w:t xml:space="preserve">в любой момент времени </w:t>
      </w:r>
      <w:r w:rsidRPr="00CD060A">
        <w:rPr>
          <w:lang w:val="ru-RU"/>
        </w:rPr>
        <w:t>отража</w:t>
      </w:r>
      <w:r>
        <w:rPr>
          <w:lang w:val="ru-RU"/>
        </w:rPr>
        <w:t xml:space="preserve">ющего </w:t>
      </w:r>
      <w:r w:rsidR="00E67FDE" w:rsidRPr="00E67FDE">
        <w:rPr>
          <w:i/>
          <w:lang w:val="ru-RU"/>
        </w:rPr>
        <w:t>действительный</w:t>
      </w:r>
      <w:r w:rsidR="00E67FDE">
        <w:rPr>
          <w:lang w:val="ru-RU"/>
        </w:rPr>
        <w:t xml:space="preserve"> </w:t>
      </w:r>
      <w:r>
        <w:rPr>
          <w:lang w:val="ru-RU"/>
        </w:rPr>
        <w:t>синтаксис языка</w:t>
      </w:r>
      <w:ins w:id="1389" w:author="Dima" w:date="2014-12-29T20:54:00Z">
        <w:r w:rsidR="00A62CB1" w:rsidRPr="00A62CB1">
          <w:rPr>
            <w:lang w:val="ru-RU"/>
            <w:rPrChange w:id="1390" w:author="Dima" w:date="2014-12-29T20:54:00Z">
              <w:rPr/>
            </w:rPrChange>
          </w:rPr>
          <w:t>;</w:t>
        </w:r>
      </w:ins>
    </w:p>
    <w:p w:rsidR="002F6AEF" w:rsidRDefault="002455AB" w:rsidP="00CD060A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Более строгий контроль</w:t>
      </w:r>
      <w:r w:rsidR="000E0EE4">
        <w:rPr>
          <w:lang w:val="ru-RU"/>
        </w:rPr>
        <w:t xml:space="preserve"> </w:t>
      </w:r>
      <w:r>
        <w:rPr>
          <w:lang w:val="ru-RU"/>
        </w:rPr>
        <w:t>грамматики – ес</w:t>
      </w:r>
      <w:r w:rsidR="002F6AEF">
        <w:rPr>
          <w:lang w:val="ru-RU"/>
        </w:rPr>
        <w:t>тественные</w:t>
      </w:r>
      <w:r>
        <w:rPr>
          <w:lang w:val="ru-RU"/>
        </w:rPr>
        <w:t xml:space="preserve"> </w:t>
      </w:r>
      <w:r w:rsidR="002F6AEF">
        <w:rPr>
          <w:lang w:val="ru-RU"/>
        </w:rPr>
        <w:t xml:space="preserve">ограничения компилятора грамматики не дают сорваться </w:t>
      </w:r>
      <w:r>
        <w:rPr>
          <w:lang w:val="ru-RU"/>
        </w:rPr>
        <w:t>и на</w:t>
      </w:r>
      <w:r w:rsidR="000E0EE4">
        <w:rPr>
          <w:lang w:val="ru-RU"/>
        </w:rPr>
        <w:t xml:space="preserve">ваять </w:t>
      </w:r>
      <w:r w:rsidR="007048CC">
        <w:rPr>
          <w:lang w:val="ru-RU"/>
        </w:rPr>
        <w:t xml:space="preserve">в творческом угаре </w:t>
      </w:r>
      <w:r w:rsidR="002F6AEF">
        <w:rPr>
          <w:lang w:val="ru-RU"/>
        </w:rPr>
        <w:t>«бешен</w:t>
      </w:r>
      <w:r>
        <w:rPr>
          <w:lang w:val="ru-RU"/>
        </w:rPr>
        <w:t xml:space="preserve">ый» синтаксис (в то время как рекурсивный спуск простит </w:t>
      </w:r>
      <w:r w:rsidR="008B6406">
        <w:rPr>
          <w:lang w:val="ru-RU"/>
        </w:rPr>
        <w:t xml:space="preserve">и съест </w:t>
      </w:r>
      <w:r>
        <w:rPr>
          <w:lang w:val="ru-RU"/>
        </w:rPr>
        <w:t>всё)</w:t>
      </w:r>
      <w:ins w:id="1391" w:author="Dima" w:date="2014-12-29T20:54:00Z">
        <w:r w:rsidR="00A62CB1" w:rsidRPr="00A62CB1">
          <w:rPr>
            <w:lang w:val="ru-RU"/>
            <w:rPrChange w:id="1392" w:author="Dima" w:date="2014-12-29T20:54:00Z">
              <w:rPr/>
            </w:rPrChange>
          </w:rPr>
          <w:t>.</w:t>
        </w:r>
      </w:ins>
    </w:p>
    <w:p w:rsidR="000D04B1" w:rsidRPr="0002277C" w:rsidRDefault="000D04B1" w:rsidP="000D04B1">
      <w:pPr>
        <w:rPr>
          <w:lang w:val="ru-RU"/>
        </w:rPr>
      </w:pPr>
      <w:r>
        <w:rPr>
          <w:lang w:val="ru-RU"/>
        </w:rPr>
        <w:t xml:space="preserve">Грамматика </w:t>
      </w:r>
      <w:r>
        <w:t>Jancy</w:t>
      </w:r>
      <w:r w:rsidRPr="005B6136">
        <w:rPr>
          <w:lang w:val="ru-RU"/>
        </w:rPr>
        <w:t xml:space="preserve"> </w:t>
      </w:r>
      <w:r w:rsidR="007048CC">
        <w:rPr>
          <w:lang w:val="ru-RU"/>
        </w:rPr>
        <w:t>относится к классу конте</w:t>
      </w:r>
      <w:r>
        <w:rPr>
          <w:lang w:val="ru-RU"/>
        </w:rPr>
        <w:t xml:space="preserve">кстно-зависимых </w:t>
      </w:r>
      <w:r>
        <w:t>LL</w:t>
      </w:r>
      <w:r>
        <w:rPr>
          <w:lang w:val="ru-RU"/>
        </w:rPr>
        <w:t xml:space="preserve"> (2). Выходом парсера является сразу </w:t>
      </w:r>
      <w:r>
        <w:t>LLVM</w:t>
      </w:r>
      <w:r>
        <w:rPr>
          <w:lang w:val="ru-RU"/>
        </w:rPr>
        <w:t xml:space="preserve"> </w:t>
      </w:r>
      <w:r>
        <w:t>IR</w:t>
      </w:r>
      <w:r w:rsidR="007048CC">
        <w:rPr>
          <w:lang w:val="ru-RU"/>
        </w:rPr>
        <w:t xml:space="preserve"> (</w:t>
      </w:r>
      <w:r w:rsidR="007048CC">
        <w:t>intermediate</w:t>
      </w:r>
      <w:r w:rsidR="007048CC" w:rsidRPr="007048CC">
        <w:rPr>
          <w:lang w:val="ru-RU"/>
        </w:rPr>
        <w:t xml:space="preserve"> </w:t>
      </w:r>
      <w:r w:rsidR="007048CC">
        <w:t>representation</w:t>
      </w:r>
      <w:r w:rsidR="007048CC">
        <w:rPr>
          <w:lang w:val="ru-RU"/>
        </w:rPr>
        <w:t xml:space="preserve"> –</w:t>
      </w:r>
      <w:r w:rsidR="007048CC" w:rsidRPr="007048CC">
        <w:rPr>
          <w:lang w:val="ru-RU"/>
        </w:rPr>
        <w:t xml:space="preserve"> </w:t>
      </w:r>
      <w:r w:rsidR="007048CC">
        <w:rPr>
          <w:lang w:val="ru-RU"/>
        </w:rPr>
        <w:t>промежуточное представление)</w:t>
      </w:r>
      <w:r>
        <w:rPr>
          <w:lang w:val="ru-RU"/>
        </w:rPr>
        <w:t xml:space="preserve"> без пр</w:t>
      </w:r>
      <w:r w:rsidR="007048CC">
        <w:rPr>
          <w:lang w:val="ru-RU"/>
        </w:rPr>
        <w:t xml:space="preserve">едварительной </w:t>
      </w:r>
      <w:r>
        <w:rPr>
          <w:lang w:val="ru-RU"/>
        </w:rPr>
        <w:t xml:space="preserve">генерации </w:t>
      </w:r>
      <w:r>
        <w:t>AST</w:t>
      </w:r>
      <w:r w:rsidR="007048CC">
        <w:rPr>
          <w:lang w:val="ru-RU"/>
        </w:rPr>
        <w:t xml:space="preserve"> (</w:t>
      </w:r>
      <w:r w:rsidR="007048CC">
        <w:t>abstract</w:t>
      </w:r>
      <w:r w:rsidR="007048CC" w:rsidRPr="007048CC">
        <w:rPr>
          <w:lang w:val="ru-RU"/>
        </w:rPr>
        <w:t xml:space="preserve"> </w:t>
      </w:r>
      <w:r w:rsidR="007048CC">
        <w:t>syntax</w:t>
      </w:r>
      <w:r w:rsidR="007048CC" w:rsidRPr="007048CC">
        <w:rPr>
          <w:lang w:val="ru-RU"/>
        </w:rPr>
        <w:t xml:space="preserve"> </w:t>
      </w:r>
      <w:r w:rsidR="007048CC">
        <w:t>tree</w:t>
      </w:r>
      <w:r w:rsidR="007048CC" w:rsidRPr="007048CC">
        <w:rPr>
          <w:lang w:val="ru-RU"/>
        </w:rPr>
        <w:t>)</w:t>
      </w:r>
      <w:r>
        <w:rPr>
          <w:lang w:val="ru-RU"/>
        </w:rPr>
        <w:t>: в нисходящих парсерах удобно проводить семантический анализ и генерировать код прямо по ходу разбора.</w:t>
      </w:r>
    </w:p>
    <w:p w:rsidR="000D04B1" w:rsidRPr="00092FB4" w:rsidRDefault="000D04B1" w:rsidP="000D04B1">
      <w:pPr>
        <w:rPr>
          <w:lang w:val="ru-RU"/>
        </w:rPr>
      </w:pPr>
      <w:r>
        <w:rPr>
          <w:lang w:val="ru-RU"/>
        </w:rPr>
        <w:t xml:space="preserve">Модель взаимодействия лексера и парсера подсмотрена в </w:t>
      </w:r>
      <w:r>
        <w:t>Lemon</w:t>
      </w:r>
      <w:r>
        <w:rPr>
          <w:lang w:val="ru-RU"/>
        </w:rPr>
        <w:t xml:space="preserve">: парсер </w:t>
      </w:r>
      <w:r>
        <w:t>Jancy</w:t>
      </w:r>
      <w:r w:rsidRPr="008310F0">
        <w:rPr>
          <w:lang w:val="ru-RU"/>
        </w:rPr>
        <w:t xml:space="preserve"> </w:t>
      </w:r>
      <w:r>
        <w:rPr>
          <w:lang w:val="ru-RU"/>
        </w:rPr>
        <w:t xml:space="preserve">НЕ вызывает лексер; вместо этого имеется внешний цикл выборки токенов, каждый из которых скармливается табличному парсеру. Данная модель </w:t>
      </w:r>
      <w:r w:rsidR="00E67FDE">
        <w:rPr>
          <w:lang w:val="ru-RU"/>
        </w:rPr>
        <w:t>делает возможным</w:t>
      </w:r>
      <w:r>
        <w:rPr>
          <w:lang w:val="ru-RU"/>
        </w:rPr>
        <w:t xml:space="preserve"> </w:t>
      </w:r>
      <w:r w:rsidR="00E67FDE">
        <w:rPr>
          <w:lang w:val="ru-RU"/>
        </w:rPr>
        <w:t>инкрементальный разбор (кусок за куском, а не весь юнит компиляции сразу)</w:t>
      </w:r>
      <w:r w:rsidR="00111638">
        <w:rPr>
          <w:lang w:val="ru-RU"/>
        </w:rPr>
        <w:t xml:space="preserve">; помимо этого, </w:t>
      </w:r>
      <w:r w:rsidR="00E67FDE">
        <w:rPr>
          <w:lang w:val="ru-RU"/>
        </w:rPr>
        <w:t>отсутс</w:t>
      </w:r>
      <w:r w:rsidR="007048CC">
        <w:rPr>
          <w:lang w:val="ru-RU"/>
        </w:rPr>
        <w:t>т</w:t>
      </w:r>
      <w:r w:rsidR="00E67FDE">
        <w:rPr>
          <w:lang w:val="ru-RU"/>
        </w:rPr>
        <w:t>вует необходимость искусственных ограничений на уровень вложенности или иных механизмов предотвращения переполнения стека, так как нет прямой зависимости нагрузки на стек от входного кода</w:t>
      </w:r>
      <w:r>
        <w:rPr>
          <w:lang w:val="ru-RU"/>
        </w:rPr>
        <w:t>.</w:t>
      </w:r>
    </w:p>
    <w:p w:rsidR="000D04B1" w:rsidRPr="000D04B1" w:rsidRDefault="000D04B1" w:rsidP="000D04B1">
      <w:pPr>
        <w:rPr>
          <w:lang w:val="ru-RU"/>
        </w:rPr>
      </w:pPr>
      <w:r>
        <w:rPr>
          <w:lang w:val="ru-RU"/>
        </w:rPr>
        <w:t xml:space="preserve">Синтаксический/семантический анализ </w:t>
      </w:r>
      <w:r w:rsidR="005D20D6">
        <w:rPr>
          <w:lang w:val="ru-RU"/>
        </w:rPr>
        <w:t>много</w:t>
      </w:r>
      <w:r>
        <w:rPr>
          <w:lang w:val="ru-RU"/>
        </w:rPr>
        <w:t xml:space="preserve">проходный (два </w:t>
      </w:r>
      <w:r w:rsidR="005D20D6">
        <w:rPr>
          <w:lang w:val="ru-RU"/>
        </w:rPr>
        <w:t xml:space="preserve">или три </w:t>
      </w:r>
      <w:r>
        <w:rPr>
          <w:lang w:val="ru-RU"/>
        </w:rPr>
        <w:t>прохода), что, однако, не означает повторного запуска лексера. Второй проход сделан для возможности использовать глобальные типы и да</w:t>
      </w:r>
      <w:r w:rsidR="005D20D6">
        <w:rPr>
          <w:lang w:val="ru-RU"/>
        </w:rPr>
        <w:t xml:space="preserve">нные до парсинга их объявления – </w:t>
      </w:r>
      <w:r w:rsidR="005D20D6">
        <w:t>Jancy</w:t>
      </w:r>
      <w:r w:rsidR="005D20D6" w:rsidRPr="005D20D6">
        <w:rPr>
          <w:lang w:val="ru-RU"/>
        </w:rPr>
        <w:t xml:space="preserve"> </w:t>
      </w:r>
      <w:r w:rsidR="005D20D6">
        <w:rPr>
          <w:lang w:val="ru-RU"/>
        </w:rPr>
        <w:t xml:space="preserve">не требует </w:t>
      </w:r>
      <w:r w:rsidR="007048CC">
        <w:rPr>
          <w:lang w:val="ru-RU"/>
        </w:rPr>
        <w:t xml:space="preserve">строгого </w:t>
      </w:r>
      <w:r w:rsidR="005D20D6">
        <w:rPr>
          <w:lang w:val="ru-RU"/>
        </w:rPr>
        <w:t>следования парадигме «объявление-перед-использованием» в глобальной области видимости</w:t>
      </w:r>
      <w:r>
        <w:rPr>
          <w:lang w:val="ru-RU"/>
        </w:rPr>
        <w:t>. Третий проход необходим, в частности, для предварительного расчёта реакторных классов.</w:t>
      </w:r>
    </w:p>
    <w:p w:rsidR="00B847E3" w:rsidRPr="005872DB" w:rsidRDefault="00941848" w:rsidP="00B847E3">
      <w:pPr>
        <w:pStyle w:val="Heading1"/>
        <w:rPr>
          <w:lang w:val="ru-RU"/>
        </w:rPr>
      </w:pPr>
      <w:bookmarkStart w:id="1393" w:name="_Toc405907030"/>
      <w:r>
        <w:rPr>
          <w:lang w:val="ru-RU"/>
        </w:rPr>
        <w:t>Заключение и с</w:t>
      </w:r>
      <w:r w:rsidR="005D4576">
        <w:rPr>
          <w:lang w:val="ru-RU"/>
        </w:rPr>
        <w:t>татус</w:t>
      </w:r>
      <w:bookmarkEnd w:id="1393"/>
    </w:p>
    <w:p w:rsidR="00AA2C84" w:rsidRDefault="00B847E3" w:rsidP="00B847E3">
      <w:pPr>
        <w:rPr>
          <w:lang w:val="ru-RU"/>
        </w:rPr>
      </w:pPr>
      <w:r>
        <w:t>Jancy</w:t>
      </w:r>
      <w:r w:rsidRPr="005D4576">
        <w:rPr>
          <w:lang w:val="ru-RU"/>
        </w:rPr>
        <w:t xml:space="preserve"> </w:t>
      </w:r>
      <w:r w:rsidR="00765B5B">
        <w:rPr>
          <w:lang w:val="ru-RU"/>
        </w:rPr>
        <w:t>–</w:t>
      </w:r>
      <w:ins w:id="1394" w:author="Dima" w:date="2014-12-29T20:55:00Z">
        <w:r w:rsidR="00A62CB1">
          <w:rPr>
            <w:lang w:val="ru-RU"/>
          </w:rPr>
          <w:t xml:space="preserve"> </w:t>
        </w:r>
      </w:ins>
      <w:r w:rsidR="005D4576">
        <w:rPr>
          <w:lang w:val="ru-RU"/>
        </w:rPr>
        <w:t>это</w:t>
      </w:r>
      <w:r w:rsidR="00765B5B">
        <w:rPr>
          <w:lang w:val="ru-RU"/>
        </w:rPr>
        <w:t xml:space="preserve"> </w:t>
      </w:r>
      <w:r w:rsidR="005D4576">
        <w:rPr>
          <w:lang w:val="ru-RU"/>
        </w:rPr>
        <w:t>кросс</w:t>
      </w:r>
      <w:r w:rsidR="005D4576" w:rsidRPr="005D4576">
        <w:rPr>
          <w:lang w:val="ru-RU"/>
        </w:rPr>
        <w:t>-</w:t>
      </w:r>
      <w:r w:rsidR="005D4576">
        <w:rPr>
          <w:lang w:val="ru-RU"/>
        </w:rPr>
        <w:t>платформенный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проект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нацеленный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первую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очередь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Windows</w:t>
      </w:r>
      <w:r w:rsidR="005D4576" w:rsidRPr="005D4576">
        <w:rPr>
          <w:lang w:val="ru-RU"/>
        </w:rPr>
        <w:t xml:space="preserve">, </w:t>
      </w:r>
      <w:r w:rsidR="005D4576">
        <w:t>Linux</w:t>
      </w:r>
      <w:r w:rsidR="005D4576" w:rsidRPr="005D4576">
        <w:rPr>
          <w:lang w:val="ru-RU"/>
        </w:rPr>
        <w:t xml:space="preserve"> и </w:t>
      </w:r>
      <w:r w:rsidR="005D4576">
        <w:t>Mac</w:t>
      </w:r>
      <w:r w:rsidR="005D4576" w:rsidRPr="005D4576">
        <w:rPr>
          <w:lang w:val="ru-RU"/>
        </w:rPr>
        <w:t xml:space="preserve"> (</w:t>
      </w:r>
      <w:r w:rsidR="005D4576">
        <w:rPr>
          <w:lang w:val="ru-RU"/>
        </w:rPr>
        <w:t>порт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Mac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пока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не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реализован</w:t>
      </w:r>
      <w:r w:rsidR="00210F0C">
        <w:rPr>
          <w:lang w:val="ru-RU"/>
        </w:rPr>
        <w:t>)</w:t>
      </w:r>
      <w:del w:id="1395" w:author="Dima" w:date="2014-12-29T20:55:00Z">
        <w:r w:rsidR="005D4576" w:rsidRPr="005D4576" w:rsidDel="00A62CB1">
          <w:rPr>
            <w:lang w:val="ru-RU"/>
          </w:rPr>
          <w:delText>)</w:delText>
        </w:r>
        <w:r w:rsidR="007A5235" w:rsidDel="00A62CB1">
          <w:rPr>
            <w:lang w:val="ru-RU"/>
          </w:rPr>
          <w:delText>;</w:delText>
        </w:r>
        <w:r w:rsidR="007048CC" w:rsidRPr="007048CC" w:rsidDel="00A62CB1">
          <w:rPr>
            <w:lang w:val="ru-RU"/>
          </w:rPr>
          <w:delText xml:space="preserve"> </w:delText>
        </w:r>
      </w:del>
      <w:ins w:id="1396" w:author="Dima" w:date="2014-12-29T20:55:00Z">
        <w:r w:rsidR="00A62CB1">
          <w:rPr>
            <w:lang w:val="ru-RU"/>
          </w:rPr>
          <w:t>.</w:t>
        </w:r>
        <w:r w:rsidR="00A62CB1" w:rsidRPr="007048CC">
          <w:rPr>
            <w:lang w:val="ru-RU"/>
          </w:rPr>
          <w:t xml:space="preserve"> </w:t>
        </w:r>
      </w:ins>
      <w:r w:rsidR="007048CC">
        <w:t>JIT</w:t>
      </w:r>
      <w:r w:rsidR="007048CC" w:rsidRPr="007048CC">
        <w:rPr>
          <w:lang w:val="ru-RU"/>
        </w:rPr>
        <w:t>-</w:t>
      </w:r>
      <w:r w:rsidR="007A5235">
        <w:rPr>
          <w:lang w:val="ru-RU"/>
        </w:rPr>
        <w:t xml:space="preserve">компилятор </w:t>
      </w:r>
      <w:r w:rsidR="007048CC">
        <w:t>Jancy</w:t>
      </w:r>
      <w:r w:rsidR="007048CC" w:rsidRPr="007048CC">
        <w:rPr>
          <w:lang w:val="ru-RU"/>
        </w:rPr>
        <w:t xml:space="preserve"> </w:t>
      </w:r>
      <w:r w:rsidR="007A5235">
        <w:rPr>
          <w:lang w:val="ru-RU"/>
        </w:rPr>
        <w:t>способен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выдавать</w:t>
      </w:r>
      <w:r w:rsidR="005D4576" w:rsidRPr="005D4576">
        <w:rPr>
          <w:lang w:val="ru-RU"/>
        </w:rPr>
        <w:t xml:space="preserve"> </w:t>
      </w:r>
      <w:r w:rsidR="005872DB">
        <w:rPr>
          <w:lang w:val="ru-RU"/>
        </w:rPr>
        <w:t>целевой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код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для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любой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архитектуры процессоров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поддерживаемой</w:t>
      </w:r>
      <w:r w:rsidR="005D4576" w:rsidRPr="005D4576">
        <w:rPr>
          <w:lang w:val="ru-RU"/>
        </w:rPr>
        <w:t xml:space="preserve"> </w:t>
      </w:r>
      <w:r>
        <w:t>LLVM</w:t>
      </w:r>
      <w:r w:rsidRPr="005D4576">
        <w:rPr>
          <w:lang w:val="ru-RU"/>
        </w:rPr>
        <w:t xml:space="preserve">. </w:t>
      </w:r>
    </w:p>
    <w:p w:rsidR="00AA2C84" w:rsidRDefault="00AA2C84" w:rsidP="00B847E3">
      <w:pPr>
        <w:rPr>
          <w:lang w:val="ru-RU"/>
        </w:rPr>
      </w:pPr>
      <w:r>
        <w:rPr>
          <w:lang w:val="ru-RU"/>
        </w:rPr>
        <w:t xml:space="preserve">Основная модель применения в ближайшей перспективе – использование </w:t>
      </w:r>
      <w:ins w:id="1397" w:author="Dima" w:date="2014-12-29T20:55:00Z">
        <w:r w:rsidR="00A62CB1">
          <w:t>Jancy</w:t>
        </w:r>
        <w:r w:rsidR="00A62CB1" w:rsidRPr="00A62CB1">
          <w:rPr>
            <w:lang w:val="ru-RU"/>
            <w:rPrChange w:id="1398" w:author="Dima" w:date="2014-12-29T20:55:00Z">
              <w:rPr/>
            </w:rPrChange>
          </w:rPr>
          <w:t xml:space="preserve"> </w:t>
        </w:r>
      </w:ins>
      <w:r>
        <w:rPr>
          <w:lang w:val="ru-RU"/>
        </w:rPr>
        <w:t xml:space="preserve">как скриптового движка из </w:t>
      </w:r>
      <w:ins w:id="1399" w:author="Dima" w:date="2014-12-29T20:56:00Z">
        <w:r w:rsidR="00A62CB1">
          <w:rPr>
            <w:lang w:val="ru-RU"/>
          </w:rPr>
          <w:t xml:space="preserve">приложений на </w:t>
        </w:r>
      </w:ins>
      <w:r>
        <w:rPr>
          <w:lang w:val="ru-RU"/>
        </w:rPr>
        <w:t>C++</w:t>
      </w:r>
      <w:del w:id="1400" w:author="Dima" w:date="2014-12-29T20:56:00Z">
        <w:r w:rsidDel="00A62CB1">
          <w:rPr>
            <w:lang w:val="ru-RU"/>
          </w:rPr>
          <w:delText xml:space="preserve"> приложения</w:delText>
        </w:r>
      </w:del>
      <w:r>
        <w:rPr>
          <w:lang w:val="ru-RU"/>
        </w:rPr>
        <w:t xml:space="preserve">. </w:t>
      </w:r>
      <w:del w:id="1401" w:author="Dima" w:date="2014-12-29T20:56:00Z">
        <w:r w:rsidDel="00A62CB1">
          <w:rPr>
            <w:lang w:val="ru-RU"/>
          </w:rPr>
          <w:delText>И</w:delText>
        </w:r>
      </w:del>
      <w:del w:id="1402" w:author="Dima" w:date="2014-12-29T20:57:00Z">
        <w:r w:rsidDel="004167DB">
          <w:rPr>
            <w:lang w:val="ru-RU"/>
          </w:rPr>
          <w:delText xml:space="preserve">сходный код </w:delText>
        </w:r>
        <w:r w:rsidR="00B847E3" w:rsidDel="004167DB">
          <w:delText>Jancy</w:delText>
        </w:r>
        <w:r w:rsidR="00B847E3" w:rsidRPr="007A5235" w:rsidDel="004167DB">
          <w:rPr>
            <w:lang w:val="ru-RU"/>
          </w:rPr>
          <w:delText xml:space="preserve"> </w:delText>
        </w:r>
        <w:r w:rsidDel="004167DB">
          <w:rPr>
            <w:lang w:val="ru-RU"/>
          </w:rPr>
          <w:delText xml:space="preserve">будет </w:delText>
        </w:r>
      </w:del>
      <w:del w:id="1403" w:author="Dima" w:date="2014-12-29T20:56:00Z">
        <w:r w:rsidDel="00A62CB1">
          <w:rPr>
            <w:lang w:val="ru-RU"/>
          </w:rPr>
          <w:delText xml:space="preserve">открыт в </w:delText>
        </w:r>
        <w:r w:rsidR="00395371" w:rsidDel="00A62CB1">
          <w:rPr>
            <w:lang w:val="ru-RU"/>
          </w:rPr>
          <w:delText xml:space="preserve">самое </w:delText>
        </w:r>
        <w:r w:rsidDel="00A62CB1">
          <w:rPr>
            <w:lang w:val="ru-RU"/>
          </w:rPr>
          <w:delText>ближайшее время</w:delText>
        </w:r>
      </w:del>
      <w:del w:id="1404" w:author="Dima" w:date="2014-12-29T20:57:00Z">
        <w:r w:rsidDel="004167DB">
          <w:rPr>
            <w:lang w:val="ru-RU"/>
          </w:rPr>
          <w:delText xml:space="preserve">, </w:delText>
        </w:r>
        <w:r w:rsidR="007A5235" w:rsidDel="004167DB">
          <w:rPr>
            <w:lang w:val="ru-RU"/>
          </w:rPr>
          <w:delText xml:space="preserve">однако </w:delText>
        </w:r>
        <w:r w:rsidDel="004167DB">
          <w:rPr>
            <w:lang w:val="ru-RU"/>
          </w:rPr>
          <w:delText>разработка</w:delText>
        </w:r>
        <w:r w:rsidR="00395371" w:rsidDel="004167DB">
          <w:rPr>
            <w:lang w:val="ru-RU"/>
          </w:rPr>
          <w:delText xml:space="preserve"> </w:delText>
        </w:r>
        <w:r w:rsidDel="004167DB">
          <w:rPr>
            <w:lang w:val="ru-RU"/>
          </w:rPr>
          <w:delText>ве</w:delText>
        </w:r>
        <w:r w:rsidR="00395371" w:rsidDel="004167DB">
          <w:rPr>
            <w:lang w:val="ru-RU"/>
          </w:rPr>
          <w:delText xml:space="preserve">дётся и, скорее всего, так и </w:delText>
        </w:r>
        <w:r w:rsidDel="004167DB">
          <w:rPr>
            <w:lang w:val="ru-RU"/>
          </w:rPr>
          <w:delText>будет вестись не сообществом, а командой внутри нашей компании.</w:delText>
        </w:r>
      </w:del>
    </w:p>
    <w:p w:rsidR="00395371" w:rsidRDefault="00395371" w:rsidP="00B847E3">
      <w:pPr>
        <w:rPr>
          <w:lang w:val="ru-RU"/>
        </w:rPr>
      </w:pPr>
      <w:r>
        <w:rPr>
          <w:lang w:val="ru-RU"/>
        </w:rPr>
        <w:lastRenderedPageBreak/>
        <w:t xml:space="preserve">Версия </w:t>
      </w:r>
      <w:r>
        <w:t>IO</w:t>
      </w:r>
      <w:r w:rsidRPr="00395371">
        <w:rPr>
          <w:lang w:val="ru-RU"/>
        </w:rPr>
        <w:t xml:space="preserve"> </w:t>
      </w:r>
      <w:r>
        <w:t>Ninja</w:t>
      </w:r>
      <w:r w:rsidRPr="00395371">
        <w:rPr>
          <w:lang w:val="ru-RU"/>
        </w:rPr>
        <w:t xml:space="preserve">, написанная с использованием </w:t>
      </w:r>
      <w:r>
        <w:rPr>
          <w:lang w:val="ru-RU"/>
        </w:rPr>
        <w:t>Jancy, уже выпущена</w:t>
      </w:r>
      <w:del w:id="1405" w:author="Vladimir" w:date="2014-12-31T18:08:00Z">
        <w:r w:rsidDel="0062434E">
          <w:rPr>
            <w:lang w:val="ru-RU"/>
          </w:rPr>
          <w:delText xml:space="preserve"> и доступна на сайте нашей компании</w:delText>
        </w:r>
      </w:del>
      <w:ins w:id="1406" w:author="Dima" w:date="2014-12-29T20:57:00Z">
        <w:del w:id="1407" w:author="Vladimir" w:date="2014-12-31T18:08:00Z">
          <w:r w:rsidR="004167DB" w:rsidDel="0062434E">
            <w:rPr>
              <w:lang w:val="ru-RU"/>
            </w:rPr>
            <w:delText xml:space="preserve"> (</w:delText>
          </w:r>
          <w:r w:rsidR="004167DB" w:rsidDel="0062434E">
            <w:delText>www</w:delText>
          </w:r>
          <w:r w:rsidR="004167DB" w:rsidRPr="004167DB" w:rsidDel="0062434E">
            <w:rPr>
              <w:lang w:val="ru-RU"/>
              <w:rPrChange w:id="1408" w:author="Dima" w:date="2014-12-29T20:57:00Z">
                <w:rPr/>
              </w:rPrChange>
            </w:rPr>
            <w:delText>.</w:delText>
          </w:r>
          <w:r w:rsidR="004167DB" w:rsidDel="0062434E">
            <w:delText>tibbo</w:delText>
          </w:r>
          <w:r w:rsidR="004167DB" w:rsidRPr="004167DB" w:rsidDel="0062434E">
            <w:rPr>
              <w:lang w:val="ru-RU"/>
              <w:rPrChange w:id="1409" w:author="Dima" w:date="2014-12-29T20:57:00Z">
                <w:rPr/>
              </w:rPrChange>
            </w:rPr>
            <w:delText>.</w:delText>
          </w:r>
          <w:r w:rsidR="004167DB" w:rsidDel="0062434E">
            <w:delText>com</w:delText>
          </w:r>
          <w:r w:rsidR="004167DB" w:rsidRPr="004167DB" w:rsidDel="0062434E">
            <w:rPr>
              <w:lang w:val="ru-RU"/>
              <w:rPrChange w:id="1410" w:author="Dima" w:date="2014-12-29T20:57:00Z">
                <w:rPr/>
              </w:rPrChange>
            </w:rPr>
            <w:delText>/</w:delText>
          </w:r>
          <w:r w:rsidR="004167DB" w:rsidDel="0062434E">
            <w:delText>ninja</w:delText>
          </w:r>
          <w:r w:rsidR="004167DB" w:rsidDel="0062434E">
            <w:rPr>
              <w:lang w:val="ru-RU"/>
            </w:rPr>
            <w:delText>)</w:delText>
          </w:r>
        </w:del>
      </w:ins>
      <w:r>
        <w:rPr>
          <w:lang w:val="ru-RU"/>
        </w:rPr>
        <w:t xml:space="preserve">. </w:t>
      </w:r>
      <w:r>
        <w:t>IO</w:t>
      </w:r>
      <w:r w:rsidRPr="00395371">
        <w:rPr>
          <w:lang w:val="ru-RU"/>
        </w:rPr>
        <w:t xml:space="preserve"> </w:t>
      </w:r>
      <w:r>
        <w:t>Ninja</w:t>
      </w:r>
      <w:r w:rsidRPr="00395371">
        <w:rPr>
          <w:lang w:val="ru-RU"/>
        </w:rPr>
        <w:t xml:space="preserve"> </w:t>
      </w:r>
      <w:r>
        <w:rPr>
          <w:lang w:val="ru-RU"/>
        </w:rPr>
        <w:t xml:space="preserve">служит первым примером реального применения языка и всех его инновационных концепций. </w:t>
      </w:r>
      <w:r w:rsidR="004E2F60">
        <w:rPr>
          <w:lang w:val="ru-RU"/>
        </w:rPr>
        <w:t>О</w:t>
      </w:r>
      <w:r w:rsidR="00442CD4">
        <w:rPr>
          <w:lang w:val="ru-RU"/>
        </w:rPr>
        <w:t xml:space="preserve">снованная на </w:t>
      </w:r>
      <w:r w:rsidR="00442CD4">
        <w:t>NetBeans</w:t>
      </w:r>
      <w:r w:rsidR="004E2F60">
        <w:rPr>
          <w:lang w:val="ru-RU"/>
        </w:rPr>
        <w:t xml:space="preserve"> </w:t>
      </w:r>
      <w:r w:rsidR="00657BCF">
        <w:rPr>
          <w:lang w:val="ru-RU"/>
        </w:rPr>
        <w:t>среда разработки (</w:t>
      </w:r>
      <w:r w:rsidR="004E2F60">
        <w:t>IDE</w:t>
      </w:r>
      <w:r w:rsidR="00657BCF">
        <w:rPr>
          <w:lang w:val="ru-RU"/>
        </w:rPr>
        <w:t>)</w:t>
      </w:r>
      <w:del w:id="1411" w:author="Dima" w:date="2014-12-29T20:57:00Z">
        <w:r w:rsidR="004E2F60" w:rsidDel="004167DB">
          <w:rPr>
            <w:lang w:val="ru-RU"/>
          </w:rPr>
          <w:delText>,</w:delText>
        </w:r>
      </w:del>
      <w:ins w:id="1412" w:author="Dima" w:date="2014-12-29T20:58:00Z">
        <w:r w:rsidR="004167DB">
          <w:rPr>
            <w:lang w:val="ru-RU"/>
          </w:rPr>
          <w:t>,</w:t>
        </w:r>
      </w:ins>
      <w:r w:rsidR="004E2F60">
        <w:rPr>
          <w:lang w:val="ru-RU"/>
        </w:rPr>
        <w:t xml:space="preserve"> </w:t>
      </w:r>
      <w:r w:rsidR="00442CD4">
        <w:rPr>
          <w:lang w:val="ru-RU"/>
        </w:rPr>
        <w:t xml:space="preserve">в которую входят плагины для </w:t>
      </w:r>
      <w:r>
        <w:t>J</w:t>
      </w:r>
      <w:r w:rsidR="007A5235">
        <w:t>ancy</w:t>
      </w:r>
      <w:r w:rsidR="00442CD4">
        <w:rPr>
          <w:lang w:val="ru-RU"/>
        </w:rPr>
        <w:t xml:space="preserve"> и </w:t>
      </w:r>
      <w:r w:rsidR="00442CD4">
        <w:t>IO</w:t>
      </w:r>
      <w:r w:rsidR="00442CD4" w:rsidRPr="00442CD4">
        <w:rPr>
          <w:lang w:val="ru-RU"/>
        </w:rPr>
        <w:t xml:space="preserve"> </w:t>
      </w:r>
      <w:r w:rsidR="00442CD4">
        <w:t>Ninja</w:t>
      </w:r>
      <w:r w:rsidR="00442CD4" w:rsidRPr="00442CD4">
        <w:rPr>
          <w:lang w:val="ru-RU"/>
        </w:rPr>
        <w:t xml:space="preserve"> </w:t>
      </w:r>
      <w:r w:rsidR="007A5235">
        <w:rPr>
          <w:lang w:val="ru-RU"/>
        </w:rPr>
        <w:t>с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поддержкой</w:t>
      </w:r>
      <w:r w:rsidR="007A5235" w:rsidRPr="007A5235">
        <w:rPr>
          <w:lang w:val="ru-RU"/>
        </w:rPr>
        <w:t xml:space="preserve"> </w:t>
      </w:r>
      <w:r w:rsidR="007A5235">
        <w:t>code</w:t>
      </w:r>
      <w:r>
        <w:rPr>
          <w:lang w:val="ru-RU"/>
        </w:rPr>
        <w:t xml:space="preserve"> </w:t>
      </w:r>
      <w:r w:rsidR="007A5235">
        <w:t>assist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отладки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через</w:t>
      </w:r>
      <w:r w:rsidR="007A5235" w:rsidRPr="007A5235">
        <w:rPr>
          <w:lang w:val="ru-RU"/>
        </w:rPr>
        <w:t xml:space="preserve"> </w:t>
      </w:r>
      <w:r w:rsidR="007A5235">
        <w:t>GDB</w:t>
      </w:r>
      <w:ins w:id="1413" w:author="Dima" w:date="2014-12-29T20:58:00Z">
        <w:r w:rsidR="004167DB">
          <w:rPr>
            <w:lang w:val="ru-RU"/>
          </w:rPr>
          <w:t>,</w:t>
        </w:r>
      </w:ins>
      <w:r w:rsidRPr="00395371">
        <w:rPr>
          <w:lang w:val="ru-RU"/>
        </w:rPr>
        <w:t xml:space="preserve"> </w:t>
      </w:r>
      <w:r>
        <w:rPr>
          <w:lang w:val="ru-RU"/>
        </w:rPr>
        <w:t>также уже доступ</w:t>
      </w:r>
      <w:r w:rsidR="00442CD4">
        <w:rPr>
          <w:lang w:val="ru-RU"/>
        </w:rPr>
        <w:t>на</w:t>
      </w:r>
      <w:r>
        <w:rPr>
          <w:lang w:val="ru-RU"/>
        </w:rPr>
        <w:t xml:space="preserve"> для скачивания. К сожалению, отладка под </w:t>
      </w:r>
      <w:r>
        <w:t>Windows</w:t>
      </w:r>
      <w:r w:rsidRPr="00395371">
        <w:rPr>
          <w:lang w:val="ru-RU"/>
        </w:rPr>
        <w:t xml:space="preserve"> </w:t>
      </w:r>
      <w:r>
        <w:rPr>
          <w:lang w:val="ru-RU"/>
        </w:rPr>
        <w:t>в настоящее время невозможна –</w:t>
      </w:r>
      <w:r w:rsidRPr="00395371">
        <w:rPr>
          <w:lang w:val="ru-RU"/>
        </w:rPr>
        <w:t xml:space="preserve"> </w:t>
      </w:r>
      <w:r>
        <w:t>LLVM</w:t>
      </w:r>
      <w:r w:rsidRPr="00395371">
        <w:rPr>
          <w:lang w:val="ru-RU"/>
        </w:rPr>
        <w:t xml:space="preserve"> </w:t>
      </w:r>
      <w:ins w:id="1414" w:author="Dima" w:date="2014-12-29T20:59:00Z">
        <w:r w:rsidR="004167DB">
          <w:rPr>
            <w:lang w:val="ru-RU"/>
          </w:rPr>
          <w:t xml:space="preserve">пока </w:t>
        </w:r>
      </w:ins>
      <w:r>
        <w:rPr>
          <w:lang w:val="ru-RU"/>
        </w:rPr>
        <w:t xml:space="preserve">не поддерживает </w:t>
      </w:r>
      <w:r w:rsidR="007048CC" w:rsidRPr="007048CC">
        <w:rPr>
          <w:lang w:val="ru-RU"/>
        </w:rPr>
        <w:t>(</w:t>
      </w:r>
      <w:r w:rsidR="007048CC">
        <w:rPr>
          <w:lang w:val="ru-RU"/>
        </w:rPr>
        <w:t xml:space="preserve">хочется надеяться, </w:t>
      </w:r>
      <w:ins w:id="1415" w:author="Dima" w:date="2014-12-29T20:58:00Z">
        <w:r w:rsidR="004167DB">
          <w:rPr>
            <w:lang w:val="ru-RU"/>
          </w:rPr>
          <w:t xml:space="preserve">что только </w:t>
        </w:r>
        <w:r w:rsidR="004167DB" w:rsidRPr="00285E5E">
          <w:rPr>
            <w:lang w:val="ru-RU"/>
          </w:rPr>
          <w:t>«</w:t>
        </w:r>
      </w:ins>
      <w:r w:rsidR="007048CC">
        <w:rPr>
          <w:lang w:val="ru-RU"/>
        </w:rPr>
        <w:t>пока</w:t>
      </w:r>
      <w:ins w:id="1416" w:author="Dima" w:date="2014-12-29T20:59:00Z">
        <w:r w:rsidR="004167DB" w:rsidRPr="00285E5E">
          <w:rPr>
            <w:lang w:val="ru-RU"/>
          </w:rPr>
          <w:t>»</w:t>
        </w:r>
      </w:ins>
      <w:r w:rsidR="007048CC">
        <w:rPr>
          <w:lang w:val="ru-RU"/>
        </w:rPr>
        <w:t xml:space="preserve">) </w:t>
      </w:r>
      <w:r>
        <w:rPr>
          <w:lang w:val="ru-RU"/>
        </w:rPr>
        <w:t xml:space="preserve">генерацию отладочной информации, воспринимаемой </w:t>
      </w:r>
      <w:r>
        <w:t>Visual</w:t>
      </w:r>
      <w:r w:rsidRPr="00395371">
        <w:rPr>
          <w:lang w:val="ru-RU"/>
        </w:rPr>
        <w:t xml:space="preserve"> </w:t>
      </w:r>
      <w:r>
        <w:t>Studio</w:t>
      </w:r>
      <w:r w:rsidRPr="00395371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CDB</w:t>
      </w:r>
      <w:r w:rsidRPr="00395371">
        <w:rPr>
          <w:lang w:val="ru-RU"/>
        </w:rPr>
        <w:t>.</w:t>
      </w:r>
    </w:p>
    <w:p w:rsidR="00B847E3" w:rsidRPr="007F11C4" w:rsidRDefault="004E2F60" w:rsidP="00B847E3">
      <w:pPr>
        <w:rPr>
          <w:lang w:val="ru-RU"/>
        </w:rPr>
      </w:pPr>
      <w:r>
        <w:rPr>
          <w:lang w:val="ru-RU"/>
        </w:rPr>
        <w:t>Н</w:t>
      </w:r>
      <w:r w:rsidR="007A5235">
        <w:rPr>
          <w:lang w:val="ru-RU"/>
        </w:rPr>
        <w:t>а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сайте</w:t>
      </w:r>
      <w:r w:rsidR="007A5235" w:rsidRPr="007A5235">
        <w:rPr>
          <w:lang w:val="ru-RU"/>
        </w:rPr>
        <w:t xml:space="preserve"> </w:t>
      </w:r>
      <w:r w:rsidR="00395371">
        <w:rPr>
          <w:lang w:val="ru-RU"/>
        </w:rPr>
        <w:t xml:space="preserve">проекта </w:t>
      </w:r>
      <w:r w:rsidR="007A5235">
        <w:rPr>
          <w:lang w:val="ru-RU"/>
        </w:rPr>
        <w:t>доступна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 xml:space="preserve">тестовая страничка компилятора </w:t>
      </w:r>
      <w:r w:rsidR="007A5235">
        <w:t>Jancy</w:t>
      </w:r>
      <w:ins w:id="1417" w:author="Dima" w:date="2014-12-29T20:59:00Z">
        <w:del w:id="1418" w:author="Vladimir" w:date="2014-12-31T18:09:00Z">
          <w:r w:rsidR="004167DB" w:rsidDel="0062434E">
            <w:rPr>
              <w:lang w:val="ru-RU"/>
            </w:rPr>
            <w:delText xml:space="preserve"> (ДАВАЙТЕ АДРЕС ДАДИМ)</w:delText>
          </w:r>
        </w:del>
      </w:ins>
      <w:r>
        <w:rPr>
          <w:lang w:val="ru-RU"/>
        </w:rPr>
        <w:t xml:space="preserve">, которая позволяет </w:t>
      </w:r>
      <w:del w:id="1419" w:author="Vladimir" w:date="2014-12-31T18:09:00Z">
        <w:r w:rsidDel="0062434E">
          <w:rPr>
            <w:lang w:val="ru-RU"/>
          </w:rPr>
          <w:delText>по</w:delText>
        </w:r>
      </w:del>
      <w:r>
        <w:rPr>
          <w:lang w:val="ru-RU"/>
        </w:rPr>
        <w:t xml:space="preserve">играться с языком </w:t>
      </w:r>
      <w:r w:rsidR="007A5235">
        <w:rPr>
          <w:lang w:val="ru-RU"/>
        </w:rPr>
        <w:t>без необходимости что-либо скачивать и устанавливать</w:t>
      </w:r>
      <w:r w:rsidR="00B847E3" w:rsidRPr="007A5235">
        <w:rPr>
          <w:lang w:val="ru-RU"/>
        </w:rPr>
        <w:t xml:space="preserve">. </w:t>
      </w:r>
      <w:r w:rsidR="007A5235">
        <w:rPr>
          <w:lang w:val="ru-RU"/>
        </w:rPr>
        <w:t>Определённые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возможности</w:t>
      </w:r>
      <w:r w:rsidR="007A5235" w:rsidRPr="007A5235">
        <w:rPr>
          <w:lang w:val="ru-RU"/>
        </w:rPr>
        <w:t xml:space="preserve">, </w:t>
      </w:r>
      <w:r w:rsidR="007A5235">
        <w:rPr>
          <w:lang w:val="ru-RU"/>
        </w:rPr>
        <w:t>которые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можно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ожидать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от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современного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языка</w:t>
      </w:r>
      <w:r w:rsidR="007A5235" w:rsidRPr="007A5235">
        <w:rPr>
          <w:lang w:val="ru-RU"/>
        </w:rPr>
        <w:t xml:space="preserve"> (</w:t>
      </w:r>
      <w:r w:rsidR="007A5235">
        <w:rPr>
          <w:lang w:val="ru-RU"/>
        </w:rPr>
        <w:t>такие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как</w:t>
      </w:r>
      <w:r w:rsidR="007A5235" w:rsidRPr="007A5235">
        <w:rPr>
          <w:lang w:val="ru-RU"/>
        </w:rPr>
        <w:t xml:space="preserve"> </w:t>
      </w:r>
      <w:r w:rsidR="00B847E3">
        <w:t>reflection</w:t>
      </w:r>
      <w:r w:rsidR="00B847E3" w:rsidRPr="007A5235">
        <w:rPr>
          <w:lang w:val="ru-RU"/>
        </w:rPr>
        <w:t xml:space="preserve">, </w:t>
      </w:r>
      <w:r w:rsidR="00B847E3">
        <w:t>generics</w:t>
      </w:r>
      <w:r w:rsidR="00B847E3" w:rsidRPr="007A5235">
        <w:rPr>
          <w:lang w:val="ru-RU"/>
        </w:rPr>
        <w:t>/</w:t>
      </w:r>
      <w:r w:rsidR="00B847E3">
        <w:t>templates</w:t>
      </w:r>
      <w:r w:rsidR="00B847E3" w:rsidRPr="007A5235">
        <w:rPr>
          <w:lang w:val="ru-RU"/>
        </w:rPr>
        <w:t xml:space="preserve">, </w:t>
      </w:r>
      <w:r w:rsidR="007A5235">
        <w:rPr>
          <w:lang w:val="ru-RU"/>
        </w:rPr>
        <w:t>лямбда</w:t>
      </w:r>
      <w:r w:rsidR="007A5235" w:rsidRPr="007A5235">
        <w:rPr>
          <w:lang w:val="ru-RU"/>
        </w:rPr>
        <w:t>-</w:t>
      </w:r>
      <w:r w:rsidR="007A5235">
        <w:rPr>
          <w:lang w:val="ru-RU"/>
        </w:rPr>
        <w:t>функции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т</w:t>
      </w:r>
      <w:r w:rsidR="007A5235" w:rsidRPr="007A5235">
        <w:rPr>
          <w:lang w:val="ru-RU"/>
        </w:rPr>
        <w:t>.</w:t>
      </w:r>
      <w:r w:rsidR="007A5235">
        <w:rPr>
          <w:lang w:val="ru-RU"/>
        </w:rPr>
        <w:t>д</w:t>
      </w:r>
      <w:r w:rsidR="007A5235" w:rsidRPr="007A5235">
        <w:rPr>
          <w:lang w:val="ru-RU"/>
        </w:rPr>
        <w:t>.</w:t>
      </w:r>
      <w:r w:rsidR="00B847E3" w:rsidRPr="007A5235">
        <w:rPr>
          <w:lang w:val="ru-RU"/>
        </w:rPr>
        <w:t xml:space="preserve">) </w:t>
      </w:r>
      <w:r w:rsidR="007A5235">
        <w:rPr>
          <w:lang w:val="ru-RU"/>
        </w:rPr>
        <w:t>пока не реализованы, но обязательно появятся в будущих релизах</w:t>
      </w:r>
      <w:r w:rsidR="00B847E3" w:rsidRPr="007A5235">
        <w:rPr>
          <w:lang w:val="ru-RU"/>
        </w:rPr>
        <w:t xml:space="preserve">. </w:t>
      </w:r>
      <w:r w:rsidR="007A5235">
        <w:rPr>
          <w:lang w:val="ru-RU"/>
        </w:rPr>
        <w:t>В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то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же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время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возможности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которые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как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мы</w:t>
      </w:r>
      <w:r w:rsidR="007A5235" w:rsidRPr="007F11C4">
        <w:rPr>
          <w:lang w:val="ru-RU"/>
        </w:rPr>
        <w:t xml:space="preserve"> </w:t>
      </w:r>
      <w:r w:rsidR="00395371">
        <w:rPr>
          <w:lang w:val="ru-RU"/>
        </w:rPr>
        <w:t>полагаем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уже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готовы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отлажены</w:t>
      </w:r>
      <w:r w:rsidR="007A5235" w:rsidRPr="007F11C4">
        <w:rPr>
          <w:lang w:val="ru-RU"/>
        </w:rPr>
        <w:t xml:space="preserve">, </w:t>
      </w:r>
      <w:r w:rsidR="007F11C4">
        <w:rPr>
          <w:lang w:val="ru-RU"/>
        </w:rPr>
        <w:t>после</w:t>
      </w:r>
      <w:r w:rsidR="008B6406">
        <w:rPr>
          <w:lang w:val="ru-RU"/>
        </w:rPr>
        <w:t xml:space="preserve"> ударного</w:t>
      </w:r>
      <w:r w:rsidR="007F11C4">
        <w:rPr>
          <w:lang w:val="ru-RU"/>
        </w:rPr>
        <w:t xml:space="preserve"> тестирования через веб</w:t>
      </w:r>
      <w:del w:id="1420" w:author="Dima" w:date="2014-12-29T21:00:00Z">
        <w:r w:rsidR="007F11C4" w:rsidDel="004167DB">
          <w:rPr>
            <w:lang w:val="ru-RU"/>
          </w:rPr>
          <w:delText>,</w:delText>
        </w:r>
      </w:del>
      <w:r w:rsidR="007F11C4">
        <w:rPr>
          <w:lang w:val="ru-RU"/>
        </w:rPr>
        <w:t xml:space="preserve"> </w:t>
      </w:r>
      <w:ins w:id="1421" w:author="Dima" w:date="2014-12-29T21:00:00Z">
        <w:r w:rsidR="004167DB">
          <w:rPr>
            <w:lang w:val="ru-RU"/>
          </w:rPr>
          <w:t xml:space="preserve">скорее всего </w:t>
        </w:r>
      </w:ins>
      <w:del w:id="1422" w:author="Dima" w:date="2014-12-29T21:00:00Z">
        <w:r w:rsidR="007F11C4" w:rsidDel="004167DB">
          <w:rPr>
            <w:lang w:val="ru-RU"/>
          </w:rPr>
          <w:delText xml:space="preserve">обязательно </w:delText>
        </w:r>
      </w:del>
      <w:r w:rsidR="007F11C4">
        <w:rPr>
          <w:lang w:val="ru-RU"/>
        </w:rPr>
        <w:t>обнаружат недоделки, недоработки и просто элементарные баги. В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конце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концов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это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первый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публичный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релиз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баг</w:t>
      </w:r>
      <w:r w:rsidR="007F11C4" w:rsidRPr="007F11C4">
        <w:rPr>
          <w:lang w:val="ru-RU"/>
        </w:rPr>
        <w:t>-</w:t>
      </w:r>
      <w:r w:rsidR="007F11C4">
        <w:rPr>
          <w:lang w:val="ru-RU"/>
        </w:rPr>
        <w:t>репортам мы будем не менее рады</w:t>
      </w:r>
      <w:r w:rsidR="00210F0C">
        <w:rPr>
          <w:lang w:val="ru-RU"/>
        </w:rPr>
        <w:t>,</w:t>
      </w:r>
      <w:r w:rsidR="007F11C4">
        <w:rPr>
          <w:lang w:val="ru-RU"/>
        </w:rPr>
        <w:t xml:space="preserve"> чем положительным отзывам</w:t>
      </w:r>
      <w:del w:id="1423" w:author="Dima" w:date="2014-12-29T21:00:00Z">
        <w:r w:rsidR="007F11C4" w:rsidDel="004167DB">
          <w:rPr>
            <w:lang w:val="ru-RU"/>
          </w:rPr>
          <w:delText>.</w:delText>
        </w:r>
      </w:del>
      <w:ins w:id="1424" w:author="Dima" w:date="2014-12-29T21:00:00Z">
        <w:r w:rsidR="004167DB">
          <w:rPr>
            <w:lang w:val="ru-RU"/>
          </w:rPr>
          <w:t>!</w:t>
        </w:r>
      </w:ins>
    </w:p>
    <w:p w:rsidR="00B847E3" w:rsidRDefault="00395371" w:rsidP="00B847E3">
      <w:pPr>
        <w:rPr>
          <w:lang w:val="ru-RU"/>
        </w:rPr>
      </w:pPr>
      <w:r>
        <w:rPr>
          <w:lang w:val="ru-RU"/>
        </w:rPr>
        <w:t>Наша компания и я лично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надеемся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что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нам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удалось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пробудить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интерес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проекту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мы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будем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счастливы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получить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от ува</w:t>
      </w:r>
      <w:r w:rsidR="007048CC">
        <w:rPr>
          <w:lang w:val="ru-RU"/>
        </w:rPr>
        <w:t>ж</w:t>
      </w:r>
      <w:r w:rsidR="007F11C4">
        <w:rPr>
          <w:lang w:val="ru-RU"/>
        </w:rPr>
        <w:t xml:space="preserve">аемого сообщества разработчиков </w:t>
      </w:r>
      <w:del w:id="1425" w:author="Vladimir" w:date="2014-12-31T18:09:00Z">
        <w:r w:rsidR="007F11C4" w:rsidDel="0062434E">
          <w:rPr>
            <w:lang w:val="ru-RU"/>
          </w:rPr>
          <w:delText>отзывы</w:delText>
        </w:r>
      </w:del>
      <w:ins w:id="1426" w:author="Dima" w:date="2014-12-29T21:00:00Z">
        <w:del w:id="1427" w:author="Vladimir" w:date="2014-12-31T18:09:00Z">
          <w:r w:rsidR="004167DB" w:rsidDel="0062434E">
            <w:rPr>
              <w:lang w:val="ru-RU"/>
            </w:rPr>
            <w:delText xml:space="preserve">, </w:delText>
          </w:r>
        </w:del>
        <w:r w:rsidR="004167DB">
          <w:rPr>
            <w:lang w:val="ru-RU"/>
          </w:rPr>
          <w:t xml:space="preserve">вопросы, </w:t>
        </w:r>
        <w:del w:id="1428" w:author="Vladimir" w:date="2014-12-31T18:09:00Z">
          <w:r w:rsidR="004167DB" w:rsidDel="0062434E">
            <w:rPr>
              <w:lang w:val="ru-RU"/>
            </w:rPr>
            <w:delText xml:space="preserve">и </w:delText>
          </w:r>
        </w:del>
        <w:r w:rsidR="004167DB">
          <w:rPr>
            <w:lang w:val="ru-RU"/>
          </w:rPr>
          <w:t>предложения</w:t>
        </w:r>
      </w:ins>
      <w:r w:rsidR="007F11C4" w:rsidRPr="007F11C4">
        <w:rPr>
          <w:lang w:val="ru-RU"/>
        </w:rPr>
        <w:t xml:space="preserve"> </w:t>
      </w:r>
      <w:ins w:id="1429" w:author="Vladimir" w:date="2014-12-31T18:09:00Z">
        <w:r w:rsidR="0062434E">
          <w:rPr>
            <w:lang w:val="ru-RU"/>
          </w:rPr>
          <w:t xml:space="preserve">и отзывы </w:t>
        </w:r>
      </w:ins>
      <w:r w:rsidR="007F11C4">
        <w:rPr>
          <w:lang w:val="ru-RU"/>
        </w:rPr>
        <w:t>любой степени доброжелательности</w:t>
      </w:r>
      <w:del w:id="1430" w:author="Dima" w:date="2014-12-29T21:01:00Z">
        <w:r w:rsidR="007F11C4" w:rsidDel="004167DB">
          <w:rPr>
            <w:lang w:val="ru-RU"/>
          </w:rPr>
          <w:delText>, вопросы</w:delText>
        </w:r>
        <w:r w:rsidR="00E84C44" w:rsidDel="004167DB">
          <w:rPr>
            <w:lang w:val="ru-RU"/>
          </w:rPr>
          <w:delText xml:space="preserve"> и</w:delText>
        </w:r>
        <w:r w:rsidR="007F11C4" w:rsidDel="004167DB">
          <w:rPr>
            <w:lang w:val="ru-RU"/>
          </w:rPr>
          <w:delText xml:space="preserve"> предложения</w:delText>
        </w:r>
      </w:del>
      <w:r w:rsidR="007F11C4">
        <w:rPr>
          <w:lang w:val="ru-RU"/>
        </w:rPr>
        <w:t>.</w:t>
      </w:r>
    </w:p>
    <w:p w:rsidR="00CD060A" w:rsidRDefault="00CD060A" w:rsidP="00156557">
      <w:pPr>
        <w:pStyle w:val="Heading1"/>
        <w:rPr>
          <w:lang w:val="ru-RU"/>
        </w:rPr>
      </w:pPr>
      <w:bookmarkStart w:id="1431" w:name="_Toc405907031"/>
      <w:r>
        <w:rPr>
          <w:lang w:val="ru-RU"/>
        </w:rPr>
        <w:t>Внешние ссылки</w:t>
      </w:r>
      <w:r w:rsidR="00395371">
        <w:rPr>
          <w:lang w:val="ru-RU"/>
        </w:rPr>
        <w:t xml:space="preserve"> и список</w:t>
      </w:r>
      <w:r w:rsidR="00395371" w:rsidRPr="00395371">
        <w:rPr>
          <w:lang w:val="ru-RU"/>
        </w:rPr>
        <w:t xml:space="preserve"> </w:t>
      </w:r>
      <w:r w:rsidR="00395371">
        <w:rPr>
          <w:lang w:val="ru-RU"/>
        </w:rPr>
        <w:t>литературы</w:t>
      </w:r>
      <w:bookmarkEnd w:id="1431"/>
    </w:p>
    <w:p w:rsidR="00442CD4" w:rsidRDefault="00442CD4" w:rsidP="008A68B0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Страничка проекта Jancy</w:t>
      </w:r>
      <w:r w:rsidRPr="00442CD4">
        <w:rPr>
          <w:lang w:val="ru-RU"/>
        </w:rPr>
        <w:t xml:space="preserve"> </w:t>
      </w:r>
      <w:ins w:id="1432" w:author="Vladimir" w:date="2014-12-31T18:10:00Z">
        <w:r w:rsidR="0062434E">
          <w:rPr>
            <w:lang w:val="ru-RU"/>
          </w:rPr>
          <w:fldChar w:fldCharType="begin"/>
        </w:r>
        <w:r w:rsidR="0062434E">
          <w:rPr>
            <w:lang w:val="ru-RU"/>
          </w:rPr>
          <w:instrText xml:space="preserve"> HYPERLINK "http://tibbo.com/jancy/" </w:instrText>
        </w:r>
        <w:r w:rsidR="0062434E">
          <w:rPr>
            <w:lang w:val="ru-RU"/>
          </w:rPr>
          <w:fldChar w:fldCharType="separate"/>
        </w:r>
        <w:r w:rsidR="0062434E" w:rsidRPr="0062434E">
          <w:rPr>
            <w:rStyle w:val="Hyperlink"/>
            <w:lang w:val="ru-RU"/>
          </w:rPr>
          <w:t>http://</w:t>
        </w:r>
        <w:r w:rsidR="0062434E" w:rsidRPr="0062434E">
          <w:rPr>
            <w:rStyle w:val="Hyperlink"/>
          </w:rPr>
          <w:t>tibbo</w:t>
        </w:r>
        <w:r w:rsidR="0062434E" w:rsidRPr="0062434E">
          <w:rPr>
            <w:rStyle w:val="Hyperlink"/>
            <w:lang w:val="ru-RU"/>
            <w:rPrChange w:id="1433" w:author="Vladimir" w:date="2014-12-31T18:10:00Z">
              <w:rPr>
                <w:rStyle w:val="Hyperlink"/>
              </w:rPr>
            </w:rPrChange>
          </w:rPr>
          <w:t>.</w:t>
        </w:r>
        <w:r w:rsidR="0062434E" w:rsidRPr="0062434E">
          <w:rPr>
            <w:rStyle w:val="Hyperlink"/>
            <w:lang w:val="ru-RU"/>
          </w:rPr>
          <w:t>com/jancy</w:t>
        </w:r>
        <w:r w:rsidR="0062434E" w:rsidRPr="0062434E">
          <w:rPr>
            <w:rStyle w:val="Hyperlink"/>
            <w:lang w:val="ru-RU"/>
            <w:rPrChange w:id="1434" w:author="Vladimir" w:date="2014-12-31T18:10:00Z">
              <w:rPr/>
            </w:rPrChange>
          </w:rPr>
          <w:t>/</w:t>
        </w:r>
        <w:r w:rsidR="0062434E">
          <w:rPr>
            <w:lang w:val="ru-RU"/>
          </w:rPr>
          <w:fldChar w:fldCharType="end"/>
        </w:r>
      </w:ins>
      <w:del w:id="1435" w:author="Vladimir" w:date="2014-12-31T18:10:00Z">
        <w:r w:rsidR="0062434E" w:rsidRPr="001C7467" w:rsidDel="0062434E">
          <w:rPr>
            <w:lang w:val="ru-RU"/>
            <w:rPrChange w:id="1436" w:author="vovkos" w:date="2015-01-01T14:07:00Z">
              <w:rPr>
                <w:rStyle w:val="Hyperlink"/>
                <w:lang w:val="ru-RU"/>
              </w:rPr>
            </w:rPrChange>
          </w:rPr>
          <w:delText>.</w:delText>
        </w:r>
        <w:r w:rsidR="0062434E" w:rsidRPr="0062434E" w:rsidDel="0062434E">
          <w:rPr>
            <w:rPrChange w:id="1437" w:author="Vladimir" w:date="2014-12-31T18:10:00Z">
              <w:rPr>
                <w:rStyle w:val="Hyperlink"/>
                <w:lang w:val="ru-RU"/>
              </w:rPr>
            </w:rPrChange>
          </w:rPr>
          <w:delText>org</w:delText>
        </w:r>
      </w:del>
    </w:p>
    <w:p w:rsidR="00442CD4" w:rsidRPr="00442CD4" w:rsidDel="0062434E" w:rsidRDefault="00442CD4" w:rsidP="008A68B0">
      <w:pPr>
        <w:pStyle w:val="ListParagraph"/>
        <w:numPr>
          <w:ilvl w:val="0"/>
          <w:numId w:val="48"/>
        </w:numPr>
        <w:rPr>
          <w:del w:id="1438" w:author="Vladimir" w:date="2014-12-31T18:11:00Z"/>
          <w:lang w:val="ru-RU"/>
        </w:rPr>
      </w:pPr>
      <w:del w:id="1439" w:author="Vladimir" w:date="2014-12-31T18:11:00Z">
        <w:r w:rsidRPr="00442CD4" w:rsidDel="0062434E">
          <w:rPr>
            <w:lang w:val="ru-RU"/>
          </w:rPr>
          <w:delText xml:space="preserve">Полная грамматика языка </w:delText>
        </w:r>
        <w:r w:rsidDel="0062434E">
          <w:delText>Jancy</w:delText>
        </w:r>
        <w:r w:rsidRPr="00442CD4" w:rsidDel="0062434E">
          <w:rPr>
            <w:lang w:val="ru-RU"/>
          </w:rPr>
          <w:delText xml:space="preserve">  </w:delText>
        </w:r>
        <w:r w:rsidR="005578BB" w:rsidDel="0062434E">
          <w:fldChar w:fldCharType="begin"/>
        </w:r>
        <w:r w:rsidR="005578BB" w:rsidRPr="005578BB" w:rsidDel="0062434E">
          <w:rPr>
            <w:lang w:val="ru-RU"/>
            <w:rPrChange w:id="1440" w:author="Vladimir" w:date="2014-12-31T11:13:00Z">
              <w:rPr/>
            </w:rPrChange>
          </w:rPr>
          <w:delInstrText xml:space="preserve"> </w:delInstrText>
        </w:r>
        <w:r w:rsidR="005578BB" w:rsidDel="0062434E">
          <w:delInstrText>HYPERLINK</w:delInstrText>
        </w:r>
        <w:r w:rsidR="005578BB" w:rsidRPr="005578BB" w:rsidDel="0062434E">
          <w:rPr>
            <w:lang w:val="ru-RU"/>
            <w:rPrChange w:id="1441" w:author="Vladimir" w:date="2014-12-31T11:13:00Z">
              <w:rPr/>
            </w:rPrChange>
          </w:rPr>
          <w:delInstrText xml:space="preserve"> "</w:delInstrText>
        </w:r>
        <w:r w:rsidR="005578BB" w:rsidDel="0062434E">
          <w:delInstrText>http</w:delInstrText>
        </w:r>
        <w:r w:rsidR="005578BB" w:rsidRPr="005578BB" w:rsidDel="0062434E">
          <w:rPr>
            <w:lang w:val="ru-RU"/>
            <w:rPrChange w:id="1442" w:author="Vladimir" w:date="2014-12-31T11:13:00Z">
              <w:rPr/>
            </w:rPrChange>
          </w:rPr>
          <w:delInstrText>://</w:delInstrText>
        </w:r>
        <w:r w:rsidR="005578BB" w:rsidDel="0062434E">
          <w:delInstrText>tibbo</w:delInstrText>
        </w:r>
        <w:r w:rsidR="005578BB" w:rsidRPr="005578BB" w:rsidDel="0062434E">
          <w:rPr>
            <w:lang w:val="ru-RU"/>
            <w:rPrChange w:id="1443" w:author="Vladimir" w:date="2014-12-31T11:13:00Z">
              <w:rPr/>
            </w:rPrChange>
          </w:rPr>
          <w:delInstrText>.</w:delInstrText>
        </w:r>
        <w:r w:rsidR="005578BB" w:rsidDel="0062434E">
          <w:delInstrText>com</w:delInstrText>
        </w:r>
        <w:r w:rsidR="005578BB" w:rsidRPr="005578BB" w:rsidDel="0062434E">
          <w:rPr>
            <w:lang w:val="ru-RU"/>
            <w:rPrChange w:id="1444" w:author="Vladimir" w:date="2014-12-31T11:13:00Z">
              <w:rPr/>
            </w:rPrChange>
          </w:rPr>
          <w:delInstrText>/</w:delInstrText>
        </w:r>
        <w:r w:rsidR="005578BB" w:rsidDel="0062434E">
          <w:delInstrText>jancy</w:delInstrText>
        </w:r>
        <w:r w:rsidR="005578BB" w:rsidRPr="005578BB" w:rsidDel="0062434E">
          <w:rPr>
            <w:lang w:val="ru-RU"/>
            <w:rPrChange w:id="1445" w:author="Vladimir" w:date="2014-12-31T11:13:00Z">
              <w:rPr/>
            </w:rPrChange>
          </w:rPr>
          <w:delInstrText>/</w:delInstrText>
        </w:r>
        <w:r w:rsidR="005578BB" w:rsidDel="0062434E">
          <w:delInstrText>compiler</w:delInstrText>
        </w:r>
        <w:r w:rsidR="005578BB" w:rsidRPr="005578BB" w:rsidDel="0062434E">
          <w:rPr>
            <w:lang w:val="ru-RU"/>
            <w:rPrChange w:id="1446" w:author="Vladimir" w:date="2014-12-31T11:13:00Z">
              <w:rPr/>
            </w:rPrChange>
          </w:rPr>
          <w:delInstrText>_</w:delInstrText>
        </w:r>
        <w:r w:rsidR="005578BB" w:rsidDel="0062434E">
          <w:delInstrText>architecture</w:delInstrText>
        </w:r>
        <w:r w:rsidR="005578BB" w:rsidRPr="005578BB" w:rsidDel="0062434E">
          <w:rPr>
            <w:lang w:val="ru-RU"/>
            <w:rPrChange w:id="1447" w:author="Vladimir" w:date="2014-12-31T11:13:00Z">
              <w:rPr/>
            </w:rPrChange>
          </w:rPr>
          <w:delInstrText>/</w:delInstrText>
        </w:r>
        <w:r w:rsidR="005578BB" w:rsidDel="0062434E">
          <w:delInstrText>grammar</w:delInstrText>
        </w:r>
        <w:r w:rsidR="005578BB" w:rsidRPr="005578BB" w:rsidDel="0062434E">
          <w:rPr>
            <w:lang w:val="ru-RU"/>
            <w:rPrChange w:id="1448" w:author="Vladimir" w:date="2014-12-31T11:13:00Z">
              <w:rPr/>
            </w:rPrChange>
          </w:rPr>
          <w:delInstrText>.</w:delInstrText>
        </w:r>
        <w:r w:rsidR="005578BB" w:rsidDel="0062434E">
          <w:delInstrText>html</w:delInstrText>
        </w:r>
        <w:r w:rsidR="005578BB" w:rsidRPr="005578BB" w:rsidDel="0062434E">
          <w:rPr>
            <w:lang w:val="ru-RU"/>
            <w:rPrChange w:id="1449" w:author="Vladimir" w:date="2014-12-31T11:13:00Z">
              <w:rPr/>
            </w:rPrChange>
          </w:rPr>
          <w:delInstrText xml:space="preserve">" </w:delInstrText>
        </w:r>
        <w:r w:rsidR="005578BB" w:rsidDel="0062434E">
          <w:fldChar w:fldCharType="separate"/>
        </w:r>
        <w:r w:rsidRPr="001A5735" w:rsidDel="0062434E">
          <w:rPr>
            <w:rStyle w:val="Hyperlink"/>
          </w:rPr>
          <w:delText>http</w:delText>
        </w:r>
        <w:r w:rsidRPr="00442CD4" w:rsidDel="0062434E">
          <w:rPr>
            <w:rStyle w:val="Hyperlink"/>
            <w:lang w:val="ru-RU"/>
          </w:rPr>
          <w:delText>://</w:delText>
        </w:r>
        <w:r w:rsidRPr="001A5735" w:rsidDel="0062434E">
          <w:rPr>
            <w:rStyle w:val="Hyperlink"/>
          </w:rPr>
          <w:delText>tibbo</w:delText>
        </w:r>
        <w:r w:rsidRPr="00442CD4" w:rsidDel="0062434E">
          <w:rPr>
            <w:rStyle w:val="Hyperlink"/>
            <w:lang w:val="ru-RU"/>
          </w:rPr>
          <w:delText>.</w:delText>
        </w:r>
        <w:r w:rsidRPr="001A5735" w:rsidDel="0062434E">
          <w:rPr>
            <w:rStyle w:val="Hyperlink"/>
          </w:rPr>
          <w:delText>com</w:delText>
        </w:r>
        <w:r w:rsidRPr="00442CD4" w:rsidDel="0062434E">
          <w:rPr>
            <w:rStyle w:val="Hyperlink"/>
            <w:lang w:val="ru-RU"/>
          </w:rPr>
          <w:delText>/</w:delText>
        </w:r>
        <w:r w:rsidRPr="001A5735" w:rsidDel="0062434E">
          <w:rPr>
            <w:rStyle w:val="Hyperlink"/>
          </w:rPr>
          <w:delText>jancy</w:delText>
        </w:r>
        <w:r w:rsidRPr="00442CD4" w:rsidDel="0062434E">
          <w:rPr>
            <w:rStyle w:val="Hyperlink"/>
            <w:lang w:val="ru-RU"/>
          </w:rPr>
          <w:delText>/</w:delText>
        </w:r>
        <w:r w:rsidRPr="001A5735" w:rsidDel="0062434E">
          <w:rPr>
            <w:rStyle w:val="Hyperlink"/>
          </w:rPr>
          <w:delText>compiler</w:delText>
        </w:r>
        <w:r w:rsidRPr="00442CD4" w:rsidDel="0062434E">
          <w:rPr>
            <w:rStyle w:val="Hyperlink"/>
            <w:lang w:val="ru-RU"/>
          </w:rPr>
          <w:delText>_</w:delText>
        </w:r>
        <w:r w:rsidRPr="001A5735" w:rsidDel="0062434E">
          <w:rPr>
            <w:rStyle w:val="Hyperlink"/>
          </w:rPr>
          <w:delText>architecture</w:delText>
        </w:r>
        <w:r w:rsidRPr="00442CD4" w:rsidDel="0062434E">
          <w:rPr>
            <w:rStyle w:val="Hyperlink"/>
            <w:lang w:val="ru-RU"/>
          </w:rPr>
          <w:delText>/</w:delText>
        </w:r>
        <w:r w:rsidRPr="001A5735" w:rsidDel="0062434E">
          <w:rPr>
            <w:rStyle w:val="Hyperlink"/>
          </w:rPr>
          <w:delText>grammar</w:delText>
        </w:r>
        <w:r w:rsidRPr="00442CD4" w:rsidDel="0062434E">
          <w:rPr>
            <w:rStyle w:val="Hyperlink"/>
            <w:lang w:val="ru-RU"/>
          </w:rPr>
          <w:delText>.</w:delText>
        </w:r>
        <w:r w:rsidRPr="001A5735" w:rsidDel="0062434E">
          <w:rPr>
            <w:rStyle w:val="Hyperlink"/>
          </w:rPr>
          <w:delText>html</w:delText>
        </w:r>
        <w:r w:rsidR="005578BB" w:rsidDel="0062434E">
          <w:rPr>
            <w:rStyle w:val="Hyperlink"/>
          </w:rPr>
          <w:fldChar w:fldCharType="end"/>
        </w:r>
      </w:del>
    </w:p>
    <w:p w:rsidR="00442CD4" w:rsidRPr="00442CD4" w:rsidRDefault="00442CD4" w:rsidP="008A68B0">
      <w:pPr>
        <w:pStyle w:val="ListParagraph"/>
        <w:numPr>
          <w:ilvl w:val="0"/>
          <w:numId w:val="48"/>
        </w:numPr>
        <w:rPr>
          <w:lang w:val="ru-RU"/>
        </w:rPr>
      </w:pPr>
      <w:r w:rsidRPr="00442CD4">
        <w:rPr>
          <w:lang w:val="ru-RU"/>
        </w:rPr>
        <w:t>Стр</w:t>
      </w:r>
      <w:r w:rsidR="0062798A">
        <w:rPr>
          <w:lang w:val="ru-RU"/>
        </w:rPr>
        <w:t>а</w:t>
      </w:r>
      <w:r w:rsidRPr="00442CD4">
        <w:rPr>
          <w:lang w:val="ru-RU"/>
        </w:rPr>
        <w:t xml:space="preserve">ничка проекта IO Ninja </w:t>
      </w:r>
      <w:ins w:id="1450" w:author="Vladimir" w:date="2014-12-31T18:10:00Z">
        <w:r w:rsidR="0062434E">
          <w:rPr>
            <w:lang w:val="ru-RU"/>
          </w:rPr>
          <w:fldChar w:fldCharType="begin"/>
        </w:r>
        <w:r w:rsidR="0062434E">
          <w:rPr>
            <w:lang w:val="ru-RU"/>
          </w:rPr>
          <w:instrText xml:space="preserve"> HYPERLINK "http://tibbo.com/ioninja" </w:instrText>
        </w:r>
        <w:r w:rsidR="0062434E">
          <w:rPr>
            <w:lang w:val="ru-RU"/>
          </w:rPr>
          <w:fldChar w:fldCharType="separate"/>
        </w:r>
        <w:r w:rsidR="0062434E" w:rsidRPr="0062434E">
          <w:rPr>
            <w:rStyle w:val="Hyperlink"/>
            <w:lang w:val="ru-RU"/>
          </w:rPr>
          <w:t>http://</w:t>
        </w:r>
        <w:r w:rsidR="0062434E" w:rsidRPr="0062434E">
          <w:rPr>
            <w:rStyle w:val="Hyperlink"/>
          </w:rPr>
          <w:t>tibbo</w:t>
        </w:r>
        <w:r w:rsidR="0062434E" w:rsidRPr="0062434E">
          <w:rPr>
            <w:rStyle w:val="Hyperlink"/>
            <w:lang w:val="ru-RU"/>
            <w:rPrChange w:id="1451" w:author="Vladimir" w:date="2014-12-31T18:10:00Z">
              <w:rPr>
                <w:rStyle w:val="Hyperlink"/>
              </w:rPr>
            </w:rPrChange>
          </w:rPr>
          <w:t>.</w:t>
        </w:r>
        <w:r w:rsidR="0062434E" w:rsidRPr="0062434E">
          <w:rPr>
            <w:rStyle w:val="Hyperlink"/>
          </w:rPr>
          <w:t>com</w:t>
        </w:r>
        <w:r w:rsidR="0062434E" w:rsidRPr="0062434E">
          <w:rPr>
            <w:rStyle w:val="Hyperlink"/>
            <w:lang w:val="ru-RU"/>
            <w:rPrChange w:id="1452" w:author="Vladimir" w:date="2014-12-31T18:10:00Z">
              <w:rPr>
                <w:rStyle w:val="Hyperlink"/>
              </w:rPr>
            </w:rPrChange>
          </w:rPr>
          <w:t>/</w:t>
        </w:r>
        <w:r w:rsidR="0062434E" w:rsidRPr="0062434E">
          <w:rPr>
            <w:rStyle w:val="Hyperlink"/>
            <w:lang w:val="ru-RU"/>
          </w:rPr>
          <w:t>ioninja</w:t>
        </w:r>
        <w:del w:id="1453" w:author="Vladimir" w:date="2014-12-31T18:10:00Z">
          <w:r w:rsidR="0062434E" w:rsidRPr="0062434E" w:rsidDel="0062434E">
            <w:rPr>
              <w:rStyle w:val="Hyperlink"/>
              <w:lang w:val="ru-RU"/>
            </w:rPr>
            <w:delText>.com</w:delText>
          </w:r>
        </w:del>
        <w:r w:rsidR="0062434E" w:rsidRPr="0062434E">
          <w:rPr>
            <w:rStyle w:val="Hyperlink"/>
            <w:lang w:val="ru-RU"/>
            <w:rPrChange w:id="1454" w:author="Vladimir" w:date="2014-12-31T18:10:00Z">
              <w:rPr>
                <w:rStyle w:val="Hyperlink"/>
              </w:rPr>
            </w:rPrChange>
          </w:rPr>
          <w:t>/</w:t>
        </w:r>
        <w:r w:rsidR="0062434E">
          <w:rPr>
            <w:lang w:val="ru-RU"/>
          </w:rPr>
          <w:fldChar w:fldCharType="end"/>
        </w:r>
      </w:ins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r w:rsidRPr="00442CD4">
        <w:t>Ragel State Machine Compiler User Guide by Adrian Thurston</w:t>
      </w:r>
      <w:r>
        <w:t xml:space="preserve">  </w:t>
      </w:r>
      <w:hyperlink r:id="rId8" w:history="1">
        <w:r w:rsidRPr="001A5735">
          <w:rPr>
            <w:rStyle w:val="Hyperlink"/>
          </w:rPr>
          <w:t>http://www.complang.org/ragel/ragel-guide-6.8.pdf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r w:rsidRPr="00442CD4">
        <w:t xml:space="preserve">Ragel wins! Fatality! </w:t>
      </w:r>
      <w:hyperlink r:id="rId9" w:history="1">
        <w:r w:rsidRPr="001A5735">
          <w:rPr>
            <w:rStyle w:val="Hyperlink"/>
          </w:rPr>
          <w:t>http://www.wincent.com/a/about/wincent/weblog/archives/2008/02/ragel_wins_fata.php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r w:rsidRPr="00442CD4">
        <w:t>The LLVM Compiler Infrastructure Documentation</w:t>
      </w:r>
      <w:r>
        <w:t xml:space="preserve"> </w:t>
      </w:r>
      <w:hyperlink r:id="rId10" w:history="1">
        <w:r w:rsidRPr="001A5735">
          <w:rPr>
            <w:rStyle w:val="Hyperlink"/>
          </w:rPr>
          <w:t>http://llvm.org/docs/</w:t>
        </w:r>
      </w:hyperlink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Compilers: Principles, Techniques, and Tools by Alfred V. Aho, Ravi Sethi and Jeffrey D. Ullman (Jan 1, 1986)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Compilers: Principles, Techniques, and Tools (2nd Edition) by Alfred V. Aho, Monica S. Lam,Ravi Sethi and Jeffrey D. Ullman (Sep 10, 2006)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Engineering a Compiler, Second Edition by Keith Cooper and Linda Torczon (Feb 21, 2011)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A Retargetable C Compiler: Design and Implementation by David R. Hanson and Christopher  (Feb 10, 1995)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Garbage Collection: Algorithms for Automatic Dynamic Memory Management by Richard Jones and Rafael D Lins (Aug 16, 1996)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The Garbage Collection Handbook: The Art of Automatic Memory Management (Chapman &amp; Hall/CRC Applied Algorithms and Data Structures series) by Richard Jones, Antony Hosking and Eliot Moss (Aug 17, 2011)</w:t>
      </w:r>
    </w:p>
    <w:sectPr w:rsidR="00442CD4" w:rsidRPr="00442CD4" w:rsidSect="00A9166B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BB8" w:rsidRDefault="000E2BB8" w:rsidP="00AC656F">
      <w:pPr>
        <w:spacing w:after="0" w:line="240" w:lineRule="auto"/>
      </w:pPr>
      <w:r>
        <w:separator/>
      </w:r>
    </w:p>
  </w:endnote>
  <w:endnote w:type="continuationSeparator" w:id="0">
    <w:p w:rsidR="000E2BB8" w:rsidRDefault="000E2BB8" w:rsidP="00AC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7B2" w:rsidRDefault="001707B2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1C7467">
      <w:rPr>
        <w:caps/>
        <w:noProof/>
        <w:color w:val="4F81BD" w:themeColor="accent1"/>
      </w:rPr>
      <w:t>23</w:t>
    </w:r>
    <w:r>
      <w:rPr>
        <w:caps/>
        <w:noProof/>
        <w:color w:val="4F81BD" w:themeColor="accent1"/>
      </w:rPr>
      <w:fldChar w:fldCharType="end"/>
    </w:r>
  </w:p>
  <w:p w:rsidR="001707B2" w:rsidRDefault="001707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BB8" w:rsidRDefault="000E2BB8" w:rsidP="00AC656F">
      <w:pPr>
        <w:spacing w:after="0" w:line="240" w:lineRule="auto"/>
      </w:pPr>
      <w:r>
        <w:separator/>
      </w:r>
    </w:p>
  </w:footnote>
  <w:footnote w:type="continuationSeparator" w:id="0">
    <w:p w:rsidR="000E2BB8" w:rsidRDefault="000E2BB8" w:rsidP="00AC656F">
      <w:pPr>
        <w:spacing w:after="0" w:line="240" w:lineRule="auto"/>
      </w:pPr>
      <w:r>
        <w:continuationSeparator/>
      </w:r>
    </w:p>
  </w:footnote>
  <w:footnote w:id="1">
    <w:p w:rsidR="001707B2" w:rsidRPr="00AC656F" w:rsidRDefault="001707B2">
      <w:pPr>
        <w:pStyle w:val="FootnoteText"/>
      </w:pPr>
      <w:r w:rsidRPr="001707B2">
        <w:rPr>
          <w:rStyle w:val="FootnoteReference"/>
        </w:rPr>
        <w:footnoteRef/>
      </w:r>
      <w:r w:rsidRPr="001707B2">
        <w:t xml:space="preserve"> They didn’t write it. </w:t>
      </w:r>
      <w:r w:rsidRPr="001707B2">
        <w:rPr>
          <w:lang w:val="ru-RU"/>
        </w:rPr>
        <w:t>Полный</w:t>
      </w:r>
      <w:r w:rsidRPr="00AC656F">
        <w:t xml:space="preserve"> </w:t>
      </w:r>
      <w:r>
        <w:rPr>
          <w:lang w:val="ru-RU"/>
        </w:rPr>
        <w:t>текст</w:t>
      </w:r>
      <w:r>
        <w:t xml:space="preserve">: </w:t>
      </w:r>
      <w:hyperlink r:id="rId1" w:history="1">
        <w:r w:rsidRPr="00AC656F">
          <w:rPr>
            <w:rStyle w:val="Hyperlink"/>
          </w:rPr>
          <w:t>http://www.drdobbs.com/windows/a-brief-history-of-windows-programming-r/225701475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F35"/>
    <w:multiLevelType w:val="hybridMultilevel"/>
    <w:tmpl w:val="A024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36C1"/>
    <w:multiLevelType w:val="hybridMultilevel"/>
    <w:tmpl w:val="6BBC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B7D0B"/>
    <w:multiLevelType w:val="hybridMultilevel"/>
    <w:tmpl w:val="B1E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A2F95"/>
    <w:multiLevelType w:val="hybridMultilevel"/>
    <w:tmpl w:val="4F4C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08AA"/>
    <w:multiLevelType w:val="hybridMultilevel"/>
    <w:tmpl w:val="1CA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163D0"/>
    <w:multiLevelType w:val="hybridMultilevel"/>
    <w:tmpl w:val="E70E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863BD"/>
    <w:multiLevelType w:val="hybridMultilevel"/>
    <w:tmpl w:val="23E0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2B7"/>
    <w:multiLevelType w:val="hybridMultilevel"/>
    <w:tmpl w:val="BFCC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06090"/>
    <w:multiLevelType w:val="hybridMultilevel"/>
    <w:tmpl w:val="61D8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461535"/>
    <w:multiLevelType w:val="hybridMultilevel"/>
    <w:tmpl w:val="672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076DF"/>
    <w:multiLevelType w:val="hybridMultilevel"/>
    <w:tmpl w:val="397A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5129F9"/>
    <w:multiLevelType w:val="hybridMultilevel"/>
    <w:tmpl w:val="C0C4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AA3408"/>
    <w:multiLevelType w:val="hybridMultilevel"/>
    <w:tmpl w:val="8DEA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96129"/>
    <w:multiLevelType w:val="hybridMultilevel"/>
    <w:tmpl w:val="5CF4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AB717A"/>
    <w:multiLevelType w:val="hybridMultilevel"/>
    <w:tmpl w:val="57A0E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B14409"/>
    <w:multiLevelType w:val="hybridMultilevel"/>
    <w:tmpl w:val="7CE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104E32"/>
    <w:multiLevelType w:val="hybridMultilevel"/>
    <w:tmpl w:val="1F2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5929C9"/>
    <w:multiLevelType w:val="hybridMultilevel"/>
    <w:tmpl w:val="57B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B933F9"/>
    <w:multiLevelType w:val="multilevel"/>
    <w:tmpl w:val="3D622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792236"/>
    <w:multiLevelType w:val="hybridMultilevel"/>
    <w:tmpl w:val="7220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87EF5"/>
    <w:multiLevelType w:val="hybridMultilevel"/>
    <w:tmpl w:val="AF72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6547CC"/>
    <w:multiLevelType w:val="hybridMultilevel"/>
    <w:tmpl w:val="1B70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67A30"/>
    <w:multiLevelType w:val="hybridMultilevel"/>
    <w:tmpl w:val="A9EC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D33B9E"/>
    <w:multiLevelType w:val="hybridMultilevel"/>
    <w:tmpl w:val="B036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4C530B"/>
    <w:multiLevelType w:val="hybridMultilevel"/>
    <w:tmpl w:val="382E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2A083C"/>
    <w:multiLevelType w:val="hybridMultilevel"/>
    <w:tmpl w:val="30B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B747C"/>
    <w:multiLevelType w:val="multilevel"/>
    <w:tmpl w:val="1096B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6E6920"/>
    <w:multiLevelType w:val="hybridMultilevel"/>
    <w:tmpl w:val="7D442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8A35C3"/>
    <w:multiLevelType w:val="hybridMultilevel"/>
    <w:tmpl w:val="75FE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454A7B"/>
    <w:multiLevelType w:val="hybridMultilevel"/>
    <w:tmpl w:val="4D0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475D36"/>
    <w:multiLevelType w:val="hybridMultilevel"/>
    <w:tmpl w:val="5D2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6F58C2"/>
    <w:multiLevelType w:val="hybridMultilevel"/>
    <w:tmpl w:val="A1B4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8F132B"/>
    <w:multiLevelType w:val="hybridMultilevel"/>
    <w:tmpl w:val="082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6D29F6"/>
    <w:multiLevelType w:val="hybridMultilevel"/>
    <w:tmpl w:val="EFBC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1D43E3"/>
    <w:multiLevelType w:val="hybridMultilevel"/>
    <w:tmpl w:val="1B06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3E612B"/>
    <w:multiLevelType w:val="hybridMultilevel"/>
    <w:tmpl w:val="18E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422BBB"/>
    <w:multiLevelType w:val="hybridMultilevel"/>
    <w:tmpl w:val="C4B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BD3B20"/>
    <w:multiLevelType w:val="hybridMultilevel"/>
    <w:tmpl w:val="EFAE91EA"/>
    <w:lvl w:ilvl="0" w:tplc="665C4A8E">
      <w:start w:val="1"/>
      <w:numFmt w:val="decimal"/>
      <w:pStyle w:val="LiteratureListO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38">
    <w:nsid w:val="60585D8E"/>
    <w:multiLevelType w:val="hybridMultilevel"/>
    <w:tmpl w:val="C6B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38633E"/>
    <w:multiLevelType w:val="hybridMultilevel"/>
    <w:tmpl w:val="60E0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FD55FB"/>
    <w:multiLevelType w:val="hybridMultilevel"/>
    <w:tmpl w:val="A18C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0A7092"/>
    <w:multiLevelType w:val="hybridMultilevel"/>
    <w:tmpl w:val="A5B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9A55D3"/>
    <w:multiLevelType w:val="hybridMultilevel"/>
    <w:tmpl w:val="822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04514B"/>
    <w:multiLevelType w:val="hybridMultilevel"/>
    <w:tmpl w:val="F16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082AAB"/>
    <w:multiLevelType w:val="hybridMultilevel"/>
    <w:tmpl w:val="32E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18214F"/>
    <w:multiLevelType w:val="hybridMultilevel"/>
    <w:tmpl w:val="36A6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DB03B1"/>
    <w:multiLevelType w:val="hybridMultilevel"/>
    <w:tmpl w:val="8078F9E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F1E779F"/>
    <w:multiLevelType w:val="hybridMultilevel"/>
    <w:tmpl w:val="D0F6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7"/>
  </w:num>
  <w:num w:numId="4">
    <w:abstractNumId w:val="34"/>
  </w:num>
  <w:num w:numId="5">
    <w:abstractNumId w:val="5"/>
  </w:num>
  <w:num w:numId="6">
    <w:abstractNumId w:val="1"/>
  </w:num>
  <w:num w:numId="7">
    <w:abstractNumId w:val="4"/>
  </w:num>
  <w:num w:numId="8">
    <w:abstractNumId w:val="45"/>
  </w:num>
  <w:num w:numId="9">
    <w:abstractNumId w:val="6"/>
  </w:num>
  <w:num w:numId="10">
    <w:abstractNumId w:val="42"/>
  </w:num>
  <w:num w:numId="11">
    <w:abstractNumId w:val="16"/>
  </w:num>
  <w:num w:numId="12">
    <w:abstractNumId w:val="2"/>
  </w:num>
  <w:num w:numId="13">
    <w:abstractNumId w:val="36"/>
  </w:num>
  <w:num w:numId="14">
    <w:abstractNumId w:val="19"/>
  </w:num>
  <w:num w:numId="15">
    <w:abstractNumId w:val="13"/>
  </w:num>
  <w:num w:numId="16">
    <w:abstractNumId w:val="11"/>
  </w:num>
  <w:num w:numId="17">
    <w:abstractNumId w:val="43"/>
  </w:num>
  <w:num w:numId="18">
    <w:abstractNumId w:val="30"/>
  </w:num>
  <w:num w:numId="19">
    <w:abstractNumId w:val="23"/>
  </w:num>
  <w:num w:numId="20">
    <w:abstractNumId w:val="15"/>
  </w:num>
  <w:num w:numId="21">
    <w:abstractNumId w:val="9"/>
  </w:num>
  <w:num w:numId="22">
    <w:abstractNumId w:val="41"/>
  </w:num>
  <w:num w:numId="23">
    <w:abstractNumId w:val="0"/>
  </w:num>
  <w:num w:numId="24">
    <w:abstractNumId w:val="40"/>
  </w:num>
  <w:num w:numId="25">
    <w:abstractNumId w:val="31"/>
  </w:num>
  <w:num w:numId="26">
    <w:abstractNumId w:val="10"/>
  </w:num>
  <w:num w:numId="27">
    <w:abstractNumId w:val="21"/>
  </w:num>
  <w:num w:numId="28">
    <w:abstractNumId w:val="35"/>
  </w:num>
  <w:num w:numId="29">
    <w:abstractNumId w:val="29"/>
  </w:num>
  <w:num w:numId="30">
    <w:abstractNumId w:val="46"/>
  </w:num>
  <w:num w:numId="31">
    <w:abstractNumId w:val="25"/>
  </w:num>
  <w:num w:numId="32">
    <w:abstractNumId w:val="44"/>
  </w:num>
  <w:num w:numId="33">
    <w:abstractNumId w:val="38"/>
  </w:num>
  <w:num w:numId="34">
    <w:abstractNumId w:val="3"/>
  </w:num>
  <w:num w:numId="35">
    <w:abstractNumId w:val="32"/>
  </w:num>
  <w:num w:numId="36">
    <w:abstractNumId w:val="33"/>
  </w:num>
  <w:num w:numId="37">
    <w:abstractNumId w:val="12"/>
  </w:num>
  <w:num w:numId="38">
    <w:abstractNumId w:val="28"/>
  </w:num>
  <w:num w:numId="39">
    <w:abstractNumId w:val="18"/>
  </w:num>
  <w:num w:numId="40">
    <w:abstractNumId w:val="26"/>
  </w:num>
  <w:num w:numId="41">
    <w:abstractNumId w:val="22"/>
  </w:num>
  <w:num w:numId="42">
    <w:abstractNumId w:val="24"/>
  </w:num>
  <w:num w:numId="43">
    <w:abstractNumId w:val="8"/>
  </w:num>
  <w:num w:numId="44">
    <w:abstractNumId w:val="20"/>
  </w:num>
  <w:num w:numId="45">
    <w:abstractNumId w:val="47"/>
  </w:num>
  <w:num w:numId="46">
    <w:abstractNumId w:val="37"/>
  </w:num>
  <w:num w:numId="47">
    <w:abstractNumId w:val="14"/>
  </w:num>
  <w:num w:numId="48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ma">
    <w15:presenceInfo w15:providerId="None" w15:userId="Dima"/>
  </w15:person>
  <w15:person w15:author="Vladimir">
    <w15:presenceInfo w15:providerId="None" w15:userId="Vladim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95"/>
    <w:rsid w:val="00000605"/>
    <w:rsid w:val="00002FA0"/>
    <w:rsid w:val="00006190"/>
    <w:rsid w:val="00006DE0"/>
    <w:rsid w:val="0001051D"/>
    <w:rsid w:val="00012778"/>
    <w:rsid w:val="0001466D"/>
    <w:rsid w:val="000154D6"/>
    <w:rsid w:val="000157C8"/>
    <w:rsid w:val="0002277C"/>
    <w:rsid w:val="000245F5"/>
    <w:rsid w:val="00024E1A"/>
    <w:rsid w:val="00024E80"/>
    <w:rsid w:val="000258FA"/>
    <w:rsid w:val="00026BE5"/>
    <w:rsid w:val="0003144B"/>
    <w:rsid w:val="00031FAE"/>
    <w:rsid w:val="00043553"/>
    <w:rsid w:val="00046115"/>
    <w:rsid w:val="000506AD"/>
    <w:rsid w:val="00050CEB"/>
    <w:rsid w:val="00050FE9"/>
    <w:rsid w:val="00053693"/>
    <w:rsid w:val="0005398E"/>
    <w:rsid w:val="00054316"/>
    <w:rsid w:val="00055711"/>
    <w:rsid w:val="00060535"/>
    <w:rsid w:val="00063023"/>
    <w:rsid w:val="00063F2C"/>
    <w:rsid w:val="00064E2C"/>
    <w:rsid w:val="00065DB0"/>
    <w:rsid w:val="000669E2"/>
    <w:rsid w:val="00070FD3"/>
    <w:rsid w:val="00074B1A"/>
    <w:rsid w:val="00076203"/>
    <w:rsid w:val="0008431B"/>
    <w:rsid w:val="000866DE"/>
    <w:rsid w:val="00087EF1"/>
    <w:rsid w:val="00092FB4"/>
    <w:rsid w:val="00094315"/>
    <w:rsid w:val="00095693"/>
    <w:rsid w:val="000B18C6"/>
    <w:rsid w:val="000B3DA3"/>
    <w:rsid w:val="000B4943"/>
    <w:rsid w:val="000B5780"/>
    <w:rsid w:val="000B6617"/>
    <w:rsid w:val="000B67BC"/>
    <w:rsid w:val="000B784A"/>
    <w:rsid w:val="000C2B5A"/>
    <w:rsid w:val="000C4E56"/>
    <w:rsid w:val="000C51A2"/>
    <w:rsid w:val="000C5CAE"/>
    <w:rsid w:val="000C603C"/>
    <w:rsid w:val="000C72C6"/>
    <w:rsid w:val="000D04B1"/>
    <w:rsid w:val="000D0BB5"/>
    <w:rsid w:val="000D17F8"/>
    <w:rsid w:val="000D2E5E"/>
    <w:rsid w:val="000E05B5"/>
    <w:rsid w:val="000E0EE4"/>
    <w:rsid w:val="000E2BB8"/>
    <w:rsid w:val="000E3509"/>
    <w:rsid w:val="000F25F4"/>
    <w:rsid w:val="000F2AB9"/>
    <w:rsid w:val="000F38F1"/>
    <w:rsid w:val="000F5075"/>
    <w:rsid w:val="000F60DE"/>
    <w:rsid w:val="001028A3"/>
    <w:rsid w:val="00104CC3"/>
    <w:rsid w:val="00105158"/>
    <w:rsid w:val="00111638"/>
    <w:rsid w:val="00111BC4"/>
    <w:rsid w:val="001124B8"/>
    <w:rsid w:val="00116367"/>
    <w:rsid w:val="00117BA9"/>
    <w:rsid w:val="00127FF2"/>
    <w:rsid w:val="00133082"/>
    <w:rsid w:val="001360AB"/>
    <w:rsid w:val="0013745B"/>
    <w:rsid w:val="00140057"/>
    <w:rsid w:val="001420F7"/>
    <w:rsid w:val="00142B63"/>
    <w:rsid w:val="0014363B"/>
    <w:rsid w:val="00143A1B"/>
    <w:rsid w:val="001471DD"/>
    <w:rsid w:val="00150270"/>
    <w:rsid w:val="0015106B"/>
    <w:rsid w:val="00153BF6"/>
    <w:rsid w:val="00155A46"/>
    <w:rsid w:val="00156557"/>
    <w:rsid w:val="001606C4"/>
    <w:rsid w:val="001673DB"/>
    <w:rsid w:val="001707B2"/>
    <w:rsid w:val="00171897"/>
    <w:rsid w:val="00171D5E"/>
    <w:rsid w:val="00185631"/>
    <w:rsid w:val="00190944"/>
    <w:rsid w:val="00193578"/>
    <w:rsid w:val="001A1288"/>
    <w:rsid w:val="001A378C"/>
    <w:rsid w:val="001A37B4"/>
    <w:rsid w:val="001A52D8"/>
    <w:rsid w:val="001A5F74"/>
    <w:rsid w:val="001A7A7D"/>
    <w:rsid w:val="001B14A0"/>
    <w:rsid w:val="001B3006"/>
    <w:rsid w:val="001B5671"/>
    <w:rsid w:val="001B7D7B"/>
    <w:rsid w:val="001C10EC"/>
    <w:rsid w:val="001C2529"/>
    <w:rsid w:val="001C7467"/>
    <w:rsid w:val="001D2722"/>
    <w:rsid w:val="001D3B9E"/>
    <w:rsid w:val="001D5358"/>
    <w:rsid w:val="001D5F8D"/>
    <w:rsid w:val="001D6A33"/>
    <w:rsid w:val="001D7E04"/>
    <w:rsid w:val="001E0465"/>
    <w:rsid w:val="001E049E"/>
    <w:rsid w:val="001E171A"/>
    <w:rsid w:val="001E4096"/>
    <w:rsid w:val="001E6002"/>
    <w:rsid w:val="001F257D"/>
    <w:rsid w:val="001F3476"/>
    <w:rsid w:val="001F75C3"/>
    <w:rsid w:val="00201A48"/>
    <w:rsid w:val="00202C05"/>
    <w:rsid w:val="002062E9"/>
    <w:rsid w:val="00206EDD"/>
    <w:rsid w:val="0020748E"/>
    <w:rsid w:val="00210F0C"/>
    <w:rsid w:val="00212B82"/>
    <w:rsid w:val="00212F58"/>
    <w:rsid w:val="00214E24"/>
    <w:rsid w:val="002152AA"/>
    <w:rsid w:val="00222D67"/>
    <w:rsid w:val="002235A9"/>
    <w:rsid w:val="00225F95"/>
    <w:rsid w:val="00226BAB"/>
    <w:rsid w:val="00226E4A"/>
    <w:rsid w:val="00232105"/>
    <w:rsid w:val="00240414"/>
    <w:rsid w:val="002455AB"/>
    <w:rsid w:val="002462D8"/>
    <w:rsid w:val="00251434"/>
    <w:rsid w:val="002526A8"/>
    <w:rsid w:val="002602EC"/>
    <w:rsid w:val="002669F1"/>
    <w:rsid w:val="00266EE9"/>
    <w:rsid w:val="00267AED"/>
    <w:rsid w:val="00267DA9"/>
    <w:rsid w:val="00272F7E"/>
    <w:rsid w:val="00275FE4"/>
    <w:rsid w:val="00280CA4"/>
    <w:rsid w:val="00282BD8"/>
    <w:rsid w:val="00282BF1"/>
    <w:rsid w:val="00285E5E"/>
    <w:rsid w:val="002909F4"/>
    <w:rsid w:val="00290A47"/>
    <w:rsid w:val="00291C77"/>
    <w:rsid w:val="0029341B"/>
    <w:rsid w:val="00293A30"/>
    <w:rsid w:val="002968F1"/>
    <w:rsid w:val="002A07E1"/>
    <w:rsid w:val="002A2A4B"/>
    <w:rsid w:val="002A32EC"/>
    <w:rsid w:val="002A4ACB"/>
    <w:rsid w:val="002A71DC"/>
    <w:rsid w:val="002B0808"/>
    <w:rsid w:val="002B4067"/>
    <w:rsid w:val="002B4E78"/>
    <w:rsid w:val="002B7409"/>
    <w:rsid w:val="002C06F3"/>
    <w:rsid w:val="002C1021"/>
    <w:rsid w:val="002C114C"/>
    <w:rsid w:val="002C41E8"/>
    <w:rsid w:val="002C4862"/>
    <w:rsid w:val="002D020A"/>
    <w:rsid w:val="002D1BE7"/>
    <w:rsid w:val="002D339C"/>
    <w:rsid w:val="002D465D"/>
    <w:rsid w:val="002D72C2"/>
    <w:rsid w:val="002D7541"/>
    <w:rsid w:val="002E1A66"/>
    <w:rsid w:val="002E4F73"/>
    <w:rsid w:val="002E7FAE"/>
    <w:rsid w:val="002F0B50"/>
    <w:rsid w:val="002F2747"/>
    <w:rsid w:val="002F3597"/>
    <w:rsid w:val="002F6AEF"/>
    <w:rsid w:val="002F6F8B"/>
    <w:rsid w:val="003000E1"/>
    <w:rsid w:val="003047A9"/>
    <w:rsid w:val="00304C64"/>
    <w:rsid w:val="00305C98"/>
    <w:rsid w:val="0030795D"/>
    <w:rsid w:val="003163FE"/>
    <w:rsid w:val="0031757A"/>
    <w:rsid w:val="00320C21"/>
    <w:rsid w:val="00332137"/>
    <w:rsid w:val="00335462"/>
    <w:rsid w:val="00337D51"/>
    <w:rsid w:val="0034095D"/>
    <w:rsid w:val="00340E05"/>
    <w:rsid w:val="00347E0E"/>
    <w:rsid w:val="0035528F"/>
    <w:rsid w:val="00361F9D"/>
    <w:rsid w:val="003642F6"/>
    <w:rsid w:val="0036538F"/>
    <w:rsid w:val="00365B86"/>
    <w:rsid w:val="00366FD9"/>
    <w:rsid w:val="00373079"/>
    <w:rsid w:val="00373550"/>
    <w:rsid w:val="00373AEC"/>
    <w:rsid w:val="00374FEC"/>
    <w:rsid w:val="003755E0"/>
    <w:rsid w:val="003860CD"/>
    <w:rsid w:val="00387F9B"/>
    <w:rsid w:val="0039056D"/>
    <w:rsid w:val="003915E4"/>
    <w:rsid w:val="0039356D"/>
    <w:rsid w:val="00395371"/>
    <w:rsid w:val="0039708F"/>
    <w:rsid w:val="003A0144"/>
    <w:rsid w:val="003A18D5"/>
    <w:rsid w:val="003A1D18"/>
    <w:rsid w:val="003A51D4"/>
    <w:rsid w:val="003A5FAC"/>
    <w:rsid w:val="003B0252"/>
    <w:rsid w:val="003B5690"/>
    <w:rsid w:val="003B68A2"/>
    <w:rsid w:val="003B7430"/>
    <w:rsid w:val="003C20F7"/>
    <w:rsid w:val="003C3D79"/>
    <w:rsid w:val="003C507E"/>
    <w:rsid w:val="003C5445"/>
    <w:rsid w:val="003D41C2"/>
    <w:rsid w:val="003D5002"/>
    <w:rsid w:val="003D6D36"/>
    <w:rsid w:val="003D7460"/>
    <w:rsid w:val="003E046A"/>
    <w:rsid w:val="003E12A9"/>
    <w:rsid w:val="003E231E"/>
    <w:rsid w:val="003E27A9"/>
    <w:rsid w:val="003E4274"/>
    <w:rsid w:val="003F01D2"/>
    <w:rsid w:val="00400662"/>
    <w:rsid w:val="004020D7"/>
    <w:rsid w:val="0040329E"/>
    <w:rsid w:val="00404B11"/>
    <w:rsid w:val="00407E99"/>
    <w:rsid w:val="0041275C"/>
    <w:rsid w:val="00413DBD"/>
    <w:rsid w:val="00415293"/>
    <w:rsid w:val="004153E9"/>
    <w:rsid w:val="00415E94"/>
    <w:rsid w:val="004167DB"/>
    <w:rsid w:val="004201B6"/>
    <w:rsid w:val="00423C1E"/>
    <w:rsid w:val="00423E02"/>
    <w:rsid w:val="00426811"/>
    <w:rsid w:val="00430677"/>
    <w:rsid w:val="00433CC3"/>
    <w:rsid w:val="004409DD"/>
    <w:rsid w:val="004419E3"/>
    <w:rsid w:val="00441DE0"/>
    <w:rsid w:val="00442CD4"/>
    <w:rsid w:val="00442DBE"/>
    <w:rsid w:val="00443242"/>
    <w:rsid w:val="00444330"/>
    <w:rsid w:val="004447DB"/>
    <w:rsid w:val="00452863"/>
    <w:rsid w:val="00455410"/>
    <w:rsid w:val="00460BF5"/>
    <w:rsid w:val="004634E4"/>
    <w:rsid w:val="00467AB9"/>
    <w:rsid w:val="0047257E"/>
    <w:rsid w:val="004811CD"/>
    <w:rsid w:val="00481262"/>
    <w:rsid w:val="00482D5D"/>
    <w:rsid w:val="0048497D"/>
    <w:rsid w:val="0048571F"/>
    <w:rsid w:val="00485B2A"/>
    <w:rsid w:val="00485F8C"/>
    <w:rsid w:val="0049051A"/>
    <w:rsid w:val="00493B44"/>
    <w:rsid w:val="004A4ECA"/>
    <w:rsid w:val="004A526E"/>
    <w:rsid w:val="004A52DE"/>
    <w:rsid w:val="004A7A22"/>
    <w:rsid w:val="004B2F12"/>
    <w:rsid w:val="004B329E"/>
    <w:rsid w:val="004B364E"/>
    <w:rsid w:val="004B54AB"/>
    <w:rsid w:val="004B6EE0"/>
    <w:rsid w:val="004B7DA2"/>
    <w:rsid w:val="004C07C2"/>
    <w:rsid w:val="004C1F46"/>
    <w:rsid w:val="004C282E"/>
    <w:rsid w:val="004D16C2"/>
    <w:rsid w:val="004D3C81"/>
    <w:rsid w:val="004D5237"/>
    <w:rsid w:val="004E0C97"/>
    <w:rsid w:val="004E22CA"/>
    <w:rsid w:val="004E2DFE"/>
    <w:rsid w:val="004E2F60"/>
    <w:rsid w:val="004E46D9"/>
    <w:rsid w:val="004E6A05"/>
    <w:rsid w:val="004F0186"/>
    <w:rsid w:val="004F0A46"/>
    <w:rsid w:val="004F31F9"/>
    <w:rsid w:val="004F741C"/>
    <w:rsid w:val="005019C3"/>
    <w:rsid w:val="00502C0A"/>
    <w:rsid w:val="00502EE4"/>
    <w:rsid w:val="005033EF"/>
    <w:rsid w:val="00504821"/>
    <w:rsid w:val="00506643"/>
    <w:rsid w:val="005103A1"/>
    <w:rsid w:val="00510A34"/>
    <w:rsid w:val="0051492D"/>
    <w:rsid w:val="00515B91"/>
    <w:rsid w:val="005204F7"/>
    <w:rsid w:val="00520972"/>
    <w:rsid w:val="00524235"/>
    <w:rsid w:val="00526064"/>
    <w:rsid w:val="0053059E"/>
    <w:rsid w:val="00531EC7"/>
    <w:rsid w:val="00531F2C"/>
    <w:rsid w:val="00534F8A"/>
    <w:rsid w:val="005356DE"/>
    <w:rsid w:val="00537F1A"/>
    <w:rsid w:val="00540BA0"/>
    <w:rsid w:val="005435E6"/>
    <w:rsid w:val="0055072A"/>
    <w:rsid w:val="00552CB5"/>
    <w:rsid w:val="00555B15"/>
    <w:rsid w:val="00556896"/>
    <w:rsid w:val="005578BB"/>
    <w:rsid w:val="00561B9F"/>
    <w:rsid w:val="00563136"/>
    <w:rsid w:val="005639D8"/>
    <w:rsid w:val="00564146"/>
    <w:rsid w:val="00565A7D"/>
    <w:rsid w:val="00567AF7"/>
    <w:rsid w:val="00573749"/>
    <w:rsid w:val="00574A3F"/>
    <w:rsid w:val="00574E1D"/>
    <w:rsid w:val="0057515D"/>
    <w:rsid w:val="0057619F"/>
    <w:rsid w:val="005808C0"/>
    <w:rsid w:val="00581A44"/>
    <w:rsid w:val="00586F52"/>
    <w:rsid w:val="005872DB"/>
    <w:rsid w:val="00587F76"/>
    <w:rsid w:val="0059101B"/>
    <w:rsid w:val="00592266"/>
    <w:rsid w:val="00592F89"/>
    <w:rsid w:val="005A154C"/>
    <w:rsid w:val="005A32C3"/>
    <w:rsid w:val="005A4CCE"/>
    <w:rsid w:val="005A6F19"/>
    <w:rsid w:val="005B6136"/>
    <w:rsid w:val="005C3C20"/>
    <w:rsid w:val="005C59BD"/>
    <w:rsid w:val="005C721D"/>
    <w:rsid w:val="005D1331"/>
    <w:rsid w:val="005D20D6"/>
    <w:rsid w:val="005D44F7"/>
    <w:rsid w:val="005D4576"/>
    <w:rsid w:val="005D460F"/>
    <w:rsid w:val="005D4B28"/>
    <w:rsid w:val="005D5C63"/>
    <w:rsid w:val="005D67DE"/>
    <w:rsid w:val="005E12CB"/>
    <w:rsid w:val="005E17B6"/>
    <w:rsid w:val="005E3B88"/>
    <w:rsid w:val="005E50F4"/>
    <w:rsid w:val="005E6F9D"/>
    <w:rsid w:val="005E78A0"/>
    <w:rsid w:val="005F0B3B"/>
    <w:rsid w:val="005F20EE"/>
    <w:rsid w:val="005F3B54"/>
    <w:rsid w:val="005F3DB7"/>
    <w:rsid w:val="005F481C"/>
    <w:rsid w:val="005F5589"/>
    <w:rsid w:val="00613046"/>
    <w:rsid w:val="006160C7"/>
    <w:rsid w:val="0061661E"/>
    <w:rsid w:val="00621328"/>
    <w:rsid w:val="0062434E"/>
    <w:rsid w:val="00624495"/>
    <w:rsid w:val="0062798A"/>
    <w:rsid w:val="00630302"/>
    <w:rsid w:val="00637B0D"/>
    <w:rsid w:val="00637C45"/>
    <w:rsid w:val="00640A65"/>
    <w:rsid w:val="00642CC0"/>
    <w:rsid w:val="00644594"/>
    <w:rsid w:val="00646B43"/>
    <w:rsid w:val="00647A11"/>
    <w:rsid w:val="00650F43"/>
    <w:rsid w:val="006521A6"/>
    <w:rsid w:val="006527EC"/>
    <w:rsid w:val="00653183"/>
    <w:rsid w:val="00655FCB"/>
    <w:rsid w:val="006567FE"/>
    <w:rsid w:val="00657BCF"/>
    <w:rsid w:val="0066027C"/>
    <w:rsid w:val="00663E52"/>
    <w:rsid w:val="00665872"/>
    <w:rsid w:val="00666F12"/>
    <w:rsid w:val="00667EA8"/>
    <w:rsid w:val="00680986"/>
    <w:rsid w:val="0068158C"/>
    <w:rsid w:val="00683B4B"/>
    <w:rsid w:val="00684DA0"/>
    <w:rsid w:val="006853EA"/>
    <w:rsid w:val="0068668F"/>
    <w:rsid w:val="00690562"/>
    <w:rsid w:val="00690DBC"/>
    <w:rsid w:val="006916F3"/>
    <w:rsid w:val="00693702"/>
    <w:rsid w:val="006A4126"/>
    <w:rsid w:val="006A4C8D"/>
    <w:rsid w:val="006A4EF7"/>
    <w:rsid w:val="006A52B2"/>
    <w:rsid w:val="006A5F4C"/>
    <w:rsid w:val="006B0A8F"/>
    <w:rsid w:val="006B6421"/>
    <w:rsid w:val="006B67FF"/>
    <w:rsid w:val="006B7FD3"/>
    <w:rsid w:val="006C7A4D"/>
    <w:rsid w:val="006D07C5"/>
    <w:rsid w:val="006D36AA"/>
    <w:rsid w:val="006D36DA"/>
    <w:rsid w:val="006D5DCB"/>
    <w:rsid w:val="006E18F6"/>
    <w:rsid w:val="006E24A9"/>
    <w:rsid w:val="006E2530"/>
    <w:rsid w:val="006F1080"/>
    <w:rsid w:val="00702890"/>
    <w:rsid w:val="00702AAE"/>
    <w:rsid w:val="00703813"/>
    <w:rsid w:val="0070418F"/>
    <w:rsid w:val="007048CC"/>
    <w:rsid w:val="00705D8D"/>
    <w:rsid w:val="007061A4"/>
    <w:rsid w:val="0070691E"/>
    <w:rsid w:val="0071020F"/>
    <w:rsid w:val="00710851"/>
    <w:rsid w:val="00712B2C"/>
    <w:rsid w:val="007143BD"/>
    <w:rsid w:val="00715C0A"/>
    <w:rsid w:val="007224C7"/>
    <w:rsid w:val="007229C2"/>
    <w:rsid w:val="00722E3E"/>
    <w:rsid w:val="007303B0"/>
    <w:rsid w:val="00735B30"/>
    <w:rsid w:val="00735F3B"/>
    <w:rsid w:val="00737CDD"/>
    <w:rsid w:val="007419A5"/>
    <w:rsid w:val="007420FC"/>
    <w:rsid w:val="00743F63"/>
    <w:rsid w:val="00744FD0"/>
    <w:rsid w:val="00747A98"/>
    <w:rsid w:val="00747C4E"/>
    <w:rsid w:val="0075219D"/>
    <w:rsid w:val="00753F07"/>
    <w:rsid w:val="00754C65"/>
    <w:rsid w:val="00754E2E"/>
    <w:rsid w:val="007558DC"/>
    <w:rsid w:val="00765B5B"/>
    <w:rsid w:val="007701EF"/>
    <w:rsid w:val="0077075A"/>
    <w:rsid w:val="00773325"/>
    <w:rsid w:val="00775747"/>
    <w:rsid w:val="00776248"/>
    <w:rsid w:val="007777A2"/>
    <w:rsid w:val="0077791B"/>
    <w:rsid w:val="00780F50"/>
    <w:rsid w:val="007838D1"/>
    <w:rsid w:val="007875AC"/>
    <w:rsid w:val="00790CB7"/>
    <w:rsid w:val="007A1620"/>
    <w:rsid w:val="007A4F87"/>
    <w:rsid w:val="007A5235"/>
    <w:rsid w:val="007A7821"/>
    <w:rsid w:val="007B4547"/>
    <w:rsid w:val="007B6C36"/>
    <w:rsid w:val="007C1123"/>
    <w:rsid w:val="007C2100"/>
    <w:rsid w:val="007C25E0"/>
    <w:rsid w:val="007C3A7C"/>
    <w:rsid w:val="007D3EEE"/>
    <w:rsid w:val="007D4FD2"/>
    <w:rsid w:val="007D529B"/>
    <w:rsid w:val="007D6742"/>
    <w:rsid w:val="007D6F14"/>
    <w:rsid w:val="007D738C"/>
    <w:rsid w:val="007D79FB"/>
    <w:rsid w:val="007E771D"/>
    <w:rsid w:val="007F0D6B"/>
    <w:rsid w:val="007F11C4"/>
    <w:rsid w:val="007F1DD7"/>
    <w:rsid w:val="007F3417"/>
    <w:rsid w:val="007F45F0"/>
    <w:rsid w:val="007F4BD4"/>
    <w:rsid w:val="007F5D7F"/>
    <w:rsid w:val="00802640"/>
    <w:rsid w:val="00805ECF"/>
    <w:rsid w:val="00805F2E"/>
    <w:rsid w:val="0080605D"/>
    <w:rsid w:val="0081043A"/>
    <w:rsid w:val="008120EE"/>
    <w:rsid w:val="00813A16"/>
    <w:rsid w:val="0081775A"/>
    <w:rsid w:val="00823A45"/>
    <w:rsid w:val="008252B2"/>
    <w:rsid w:val="00827871"/>
    <w:rsid w:val="00830F65"/>
    <w:rsid w:val="008310F0"/>
    <w:rsid w:val="00833147"/>
    <w:rsid w:val="00837F9F"/>
    <w:rsid w:val="00844B6C"/>
    <w:rsid w:val="008468E1"/>
    <w:rsid w:val="00850F29"/>
    <w:rsid w:val="00853C48"/>
    <w:rsid w:val="00856787"/>
    <w:rsid w:val="008611D3"/>
    <w:rsid w:val="00861733"/>
    <w:rsid w:val="008628A9"/>
    <w:rsid w:val="008716C8"/>
    <w:rsid w:val="00874EA5"/>
    <w:rsid w:val="00874FBC"/>
    <w:rsid w:val="008750E5"/>
    <w:rsid w:val="00880128"/>
    <w:rsid w:val="00880738"/>
    <w:rsid w:val="00880BCA"/>
    <w:rsid w:val="00882A3A"/>
    <w:rsid w:val="00886679"/>
    <w:rsid w:val="0088693A"/>
    <w:rsid w:val="008907CA"/>
    <w:rsid w:val="00891227"/>
    <w:rsid w:val="00894AD5"/>
    <w:rsid w:val="00894FFB"/>
    <w:rsid w:val="008A0FB7"/>
    <w:rsid w:val="008A14AD"/>
    <w:rsid w:val="008A26FF"/>
    <w:rsid w:val="008A4767"/>
    <w:rsid w:val="008A68B0"/>
    <w:rsid w:val="008B2E5B"/>
    <w:rsid w:val="008B387A"/>
    <w:rsid w:val="008B6406"/>
    <w:rsid w:val="008B70EE"/>
    <w:rsid w:val="008B7AFB"/>
    <w:rsid w:val="008C1BD4"/>
    <w:rsid w:val="008C429A"/>
    <w:rsid w:val="008C6306"/>
    <w:rsid w:val="008D19C1"/>
    <w:rsid w:val="008D55CB"/>
    <w:rsid w:val="008D5ED6"/>
    <w:rsid w:val="008F3D64"/>
    <w:rsid w:val="008F50CD"/>
    <w:rsid w:val="008F61D3"/>
    <w:rsid w:val="008F645E"/>
    <w:rsid w:val="009056DB"/>
    <w:rsid w:val="00907A99"/>
    <w:rsid w:val="00911DED"/>
    <w:rsid w:val="009146E7"/>
    <w:rsid w:val="00916944"/>
    <w:rsid w:val="00916CA7"/>
    <w:rsid w:val="00922E48"/>
    <w:rsid w:val="009240B7"/>
    <w:rsid w:val="00925067"/>
    <w:rsid w:val="0092580A"/>
    <w:rsid w:val="00933913"/>
    <w:rsid w:val="00933A91"/>
    <w:rsid w:val="00941848"/>
    <w:rsid w:val="00941F52"/>
    <w:rsid w:val="0094328C"/>
    <w:rsid w:val="00943CE5"/>
    <w:rsid w:val="009470F5"/>
    <w:rsid w:val="00954E23"/>
    <w:rsid w:val="00956994"/>
    <w:rsid w:val="009641D0"/>
    <w:rsid w:val="00964B92"/>
    <w:rsid w:val="009673FC"/>
    <w:rsid w:val="00971616"/>
    <w:rsid w:val="00971B59"/>
    <w:rsid w:val="00971EB6"/>
    <w:rsid w:val="009726AF"/>
    <w:rsid w:val="00974AF9"/>
    <w:rsid w:val="009765FD"/>
    <w:rsid w:val="009801A0"/>
    <w:rsid w:val="009804CC"/>
    <w:rsid w:val="009812B3"/>
    <w:rsid w:val="009823B3"/>
    <w:rsid w:val="0098283C"/>
    <w:rsid w:val="00983D87"/>
    <w:rsid w:val="0098491A"/>
    <w:rsid w:val="0098616A"/>
    <w:rsid w:val="009A1EB1"/>
    <w:rsid w:val="009A1F1A"/>
    <w:rsid w:val="009A4066"/>
    <w:rsid w:val="009A5123"/>
    <w:rsid w:val="009A68B1"/>
    <w:rsid w:val="009B323D"/>
    <w:rsid w:val="009B5362"/>
    <w:rsid w:val="009B5FC0"/>
    <w:rsid w:val="009B74F2"/>
    <w:rsid w:val="009B7A99"/>
    <w:rsid w:val="009B7DE1"/>
    <w:rsid w:val="009C3248"/>
    <w:rsid w:val="009C48A9"/>
    <w:rsid w:val="009C4FF8"/>
    <w:rsid w:val="009D0DC0"/>
    <w:rsid w:val="009D1B72"/>
    <w:rsid w:val="009D2AD7"/>
    <w:rsid w:val="009E0217"/>
    <w:rsid w:val="009E0D4D"/>
    <w:rsid w:val="009E1F47"/>
    <w:rsid w:val="009E7C11"/>
    <w:rsid w:val="009E7E2D"/>
    <w:rsid w:val="009F4977"/>
    <w:rsid w:val="009F5E9E"/>
    <w:rsid w:val="009F6DCE"/>
    <w:rsid w:val="00A01900"/>
    <w:rsid w:val="00A038EB"/>
    <w:rsid w:val="00A06894"/>
    <w:rsid w:val="00A102A5"/>
    <w:rsid w:val="00A117B3"/>
    <w:rsid w:val="00A123E9"/>
    <w:rsid w:val="00A14CC7"/>
    <w:rsid w:val="00A14E24"/>
    <w:rsid w:val="00A20C34"/>
    <w:rsid w:val="00A22733"/>
    <w:rsid w:val="00A22D96"/>
    <w:rsid w:val="00A24079"/>
    <w:rsid w:val="00A31EAB"/>
    <w:rsid w:val="00A3241F"/>
    <w:rsid w:val="00A32630"/>
    <w:rsid w:val="00A34412"/>
    <w:rsid w:val="00A351C6"/>
    <w:rsid w:val="00A3708A"/>
    <w:rsid w:val="00A40CE6"/>
    <w:rsid w:val="00A419A2"/>
    <w:rsid w:val="00A445DF"/>
    <w:rsid w:val="00A44C01"/>
    <w:rsid w:val="00A44D76"/>
    <w:rsid w:val="00A47EB8"/>
    <w:rsid w:val="00A521E2"/>
    <w:rsid w:val="00A52D10"/>
    <w:rsid w:val="00A5340C"/>
    <w:rsid w:val="00A55A7D"/>
    <w:rsid w:val="00A57D60"/>
    <w:rsid w:val="00A6018C"/>
    <w:rsid w:val="00A603AD"/>
    <w:rsid w:val="00A62CB1"/>
    <w:rsid w:val="00A66945"/>
    <w:rsid w:val="00A67A11"/>
    <w:rsid w:val="00A74801"/>
    <w:rsid w:val="00A76670"/>
    <w:rsid w:val="00A813D8"/>
    <w:rsid w:val="00A8355A"/>
    <w:rsid w:val="00A842D4"/>
    <w:rsid w:val="00A8476A"/>
    <w:rsid w:val="00A868CA"/>
    <w:rsid w:val="00A9166B"/>
    <w:rsid w:val="00A96782"/>
    <w:rsid w:val="00A97683"/>
    <w:rsid w:val="00A97979"/>
    <w:rsid w:val="00AA06D1"/>
    <w:rsid w:val="00AA2C84"/>
    <w:rsid w:val="00AA2EF9"/>
    <w:rsid w:val="00AA5800"/>
    <w:rsid w:val="00AB1829"/>
    <w:rsid w:val="00AB2B62"/>
    <w:rsid w:val="00AB6CA9"/>
    <w:rsid w:val="00AB7187"/>
    <w:rsid w:val="00AC07B9"/>
    <w:rsid w:val="00AC38A9"/>
    <w:rsid w:val="00AC656F"/>
    <w:rsid w:val="00AC69FE"/>
    <w:rsid w:val="00AC75A3"/>
    <w:rsid w:val="00AD695C"/>
    <w:rsid w:val="00AE2F39"/>
    <w:rsid w:val="00AE3F74"/>
    <w:rsid w:val="00AE408E"/>
    <w:rsid w:val="00AE4D4C"/>
    <w:rsid w:val="00AE7382"/>
    <w:rsid w:val="00AE77A2"/>
    <w:rsid w:val="00AF1189"/>
    <w:rsid w:val="00AF187B"/>
    <w:rsid w:val="00AF1C46"/>
    <w:rsid w:val="00AF53FF"/>
    <w:rsid w:val="00AF65B8"/>
    <w:rsid w:val="00AF795F"/>
    <w:rsid w:val="00AF7A89"/>
    <w:rsid w:val="00B00336"/>
    <w:rsid w:val="00B02B8B"/>
    <w:rsid w:val="00B04E40"/>
    <w:rsid w:val="00B10B89"/>
    <w:rsid w:val="00B1643F"/>
    <w:rsid w:val="00B22224"/>
    <w:rsid w:val="00B22482"/>
    <w:rsid w:val="00B22551"/>
    <w:rsid w:val="00B2588D"/>
    <w:rsid w:val="00B25A8E"/>
    <w:rsid w:val="00B270BC"/>
    <w:rsid w:val="00B27472"/>
    <w:rsid w:val="00B343AE"/>
    <w:rsid w:val="00B35235"/>
    <w:rsid w:val="00B43903"/>
    <w:rsid w:val="00B44545"/>
    <w:rsid w:val="00B45CAA"/>
    <w:rsid w:val="00B46A51"/>
    <w:rsid w:val="00B47417"/>
    <w:rsid w:val="00B55312"/>
    <w:rsid w:val="00B56FB0"/>
    <w:rsid w:val="00B713DC"/>
    <w:rsid w:val="00B77D17"/>
    <w:rsid w:val="00B80D5D"/>
    <w:rsid w:val="00B817CB"/>
    <w:rsid w:val="00B83768"/>
    <w:rsid w:val="00B847E3"/>
    <w:rsid w:val="00B848AC"/>
    <w:rsid w:val="00B85541"/>
    <w:rsid w:val="00B85FD6"/>
    <w:rsid w:val="00B864D1"/>
    <w:rsid w:val="00B96820"/>
    <w:rsid w:val="00B979B4"/>
    <w:rsid w:val="00BA3AB9"/>
    <w:rsid w:val="00BA7975"/>
    <w:rsid w:val="00BB0053"/>
    <w:rsid w:val="00BB2599"/>
    <w:rsid w:val="00BB7134"/>
    <w:rsid w:val="00BC3CE7"/>
    <w:rsid w:val="00BD4C90"/>
    <w:rsid w:val="00BD7909"/>
    <w:rsid w:val="00BE7D86"/>
    <w:rsid w:val="00BF3A1F"/>
    <w:rsid w:val="00BF7F16"/>
    <w:rsid w:val="00C00E96"/>
    <w:rsid w:val="00C03CE9"/>
    <w:rsid w:val="00C0465A"/>
    <w:rsid w:val="00C1092F"/>
    <w:rsid w:val="00C118B1"/>
    <w:rsid w:val="00C129E4"/>
    <w:rsid w:val="00C12D36"/>
    <w:rsid w:val="00C131D3"/>
    <w:rsid w:val="00C13767"/>
    <w:rsid w:val="00C14F0A"/>
    <w:rsid w:val="00C14F58"/>
    <w:rsid w:val="00C16166"/>
    <w:rsid w:val="00C17D97"/>
    <w:rsid w:val="00C213A5"/>
    <w:rsid w:val="00C21B1A"/>
    <w:rsid w:val="00C24159"/>
    <w:rsid w:val="00C250C9"/>
    <w:rsid w:val="00C27D92"/>
    <w:rsid w:val="00C40116"/>
    <w:rsid w:val="00C43630"/>
    <w:rsid w:val="00C438FC"/>
    <w:rsid w:val="00C4478E"/>
    <w:rsid w:val="00C46346"/>
    <w:rsid w:val="00C47C68"/>
    <w:rsid w:val="00C56C23"/>
    <w:rsid w:val="00C579EB"/>
    <w:rsid w:val="00C60C07"/>
    <w:rsid w:val="00C61127"/>
    <w:rsid w:val="00C611E4"/>
    <w:rsid w:val="00C620E3"/>
    <w:rsid w:val="00C635B0"/>
    <w:rsid w:val="00C63903"/>
    <w:rsid w:val="00C65FA3"/>
    <w:rsid w:val="00C66B64"/>
    <w:rsid w:val="00C66C5B"/>
    <w:rsid w:val="00C71660"/>
    <w:rsid w:val="00C73B00"/>
    <w:rsid w:val="00C8057C"/>
    <w:rsid w:val="00C84F62"/>
    <w:rsid w:val="00C86F3E"/>
    <w:rsid w:val="00C8718C"/>
    <w:rsid w:val="00C910C5"/>
    <w:rsid w:val="00C91E34"/>
    <w:rsid w:val="00C91EEE"/>
    <w:rsid w:val="00C93E2F"/>
    <w:rsid w:val="00C941BA"/>
    <w:rsid w:val="00C94D46"/>
    <w:rsid w:val="00CA113A"/>
    <w:rsid w:val="00CA3707"/>
    <w:rsid w:val="00CA3FB3"/>
    <w:rsid w:val="00CA4EF0"/>
    <w:rsid w:val="00CB052F"/>
    <w:rsid w:val="00CB0B30"/>
    <w:rsid w:val="00CB0D8D"/>
    <w:rsid w:val="00CB60C3"/>
    <w:rsid w:val="00CB7B58"/>
    <w:rsid w:val="00CD060A"/>
    <w:rsid w:val="00CD14E4"/>
    <w:rsid w:val="00CD20A4"/>
    <w:rsid w:val="00CD3DD9"/>
    <w:rsid w:val="00CD5057"/>
    <w:rsid w:val="00CD68F0"/>
    <w:rsid w:val="00CE05ED"/>
    <w:rsid w:val="00CE38F9"/>
    <w:rsid w:val="00CF187F"/>
    <w:rsid w:val="00CF202F"/>
    <w:rsid w:val="00CF7367"/>
    <w:rsid w:val="00CF76A5"/>
    <w:rsid w:val="00D04905"/>
    <w:rsid w:val="00D04D08"/>
    <w:rsid w:val="00D138FC"/>
    <w:rsid w:val="00D21C8F"/>
    <w:rsid w:val="00D24944"/>
    <w:rsid w:val="00D303D4"/>
    <w:rsid w:val="00D30659"/>
    <w:rsid w:val="00D379C2"/>
    <w:rsid w:val="00D4235E"/>
    <w:rsid w:val="00D42782"/>
    <w:rsid w:val="00D43DE5"/>
    <w:rsid w:val="00D466BD"/>
    <w:rsid w:val="00D470A8"/>
    <w:rsid w:val="00D47342"/>
    <w:rsid w:val="00D55C02"/>
    <w:rsid w:val="00D55C1D"/>
    <w:rsid w:val="00D56DF6"/>
    <w:rsid w:val="00D618BF"/>
    <w:rsid w:val="00D6225F"/>
    <w:rsid w:val="00D65CD7"/>
    <w:rsid w:val="00D712C2"/>
    <w:rsid w:val="00D72C9D"/>
    <w:rsid w:val="00D77938"/>
    <w:rsid w:val="00D8617D"/>
    <w:rsid w:val="00D87E0C"/>
    <w:rsid w:val="00D90E60"/>
    <w:rsid w:val="00D91944"/>
    <w:rsid w:val="00D91AAD"/>
    <w:rsid w:val="00D91EBC"/>
    <w:rsid w:val="00D93202"/>
    <w:rsid w:val="00D94F33"/>
    <w:rsid w:val="00DA13F7"/>
    <w:rsid w:val="00DA3C14"/>
    <w:rsid w:val="00DA56B5"/>
    <w:rsid w:val="00DA5CE9"/>
    <w:rsid w:val="00DA5D75"/>
    <w:rsid w:val="00DB6C7A"/>
    <w:rsid w:val="00DB7CD5"/>
    <w:rsid w:val="00DC10AC"/>
    <w:rsid w:val="00DC219B"/>
    <w:rsid w:val="00DC24F1"/>
    <w:rsid w:val="00DC5991"/>
    <w:rsid w:val="00DC6992"/>
    <w:rsid w:val="00DD07DD"/>
    <w:rsid w:val="00DD19C9"/>
    <w:rsid w:val="00DD26F8"/>
    <w:rsid w:val="00DD3F5C"/>
    <w:rsid w:val="00DD7278"/>
    <w:rsid w:val="00DE1CF5"/>
    <w:rsid w:val="00DE1EA9"/>
    <w:rsid w:val="00DE4391"/>
    <w:rsid w:val="00DE7024"/>
    <w:rsid w:val="00DF0487"/>
    <w:rsid w:val="00DF1750"/>
    <w:rsid w:val="00E01CA1"/>
    <w:rsid w:val="00E028AE"/>
    <w:rsid w:val="00E03E97"/>
    <w:rsid w:val="00E04D63"/>
    <w:rsid w:val="00E1164B"/>
    <w:rsid w:val="00E12DB6"/>
    <w:rsid w:val="00E149B3"/>
    <w:rsid w:val="00E14E6D"/>
    <w:rsid w:val="00E17550"/>
    <w:rsid w:val="00E21195"/>
    <w:rsid w:val="00E24D70"/>
    <w:rsid w:val="00E33EB7"/>
    <w:rsid w:val="00E34CE0"/>
    <w:rsid w:val="00E3552A"/>
    <w:rsid w:val="00E36A29"/>
    <w:rsid w:val="00E37166"/>
    <w:rsid w:val="00E40B0C"/>
    <w:rsid w:val="00E42431"/>
    <w:rsid w:val="00E504AD"/>
    <w:rsid w:val="00E600EC"/>
    <w:rsid w:val="00E6093A"/>
    <w:rsid w:val="00E610BA"/>
    <w:rsid w:val="00E64031"/>
    <w:rsid w:val="00E67FDE"/>
    <w:rsid w:val="00E70660"/>
    <w:rsid w:val="00E711B3"/>
    <w:rsid w:val="00E72394"/>
    <w:rsid w:val="00E75866"/>
    <w:rsid w:val="00E7736D"/>
    <w:rsid w:val="00E833B8"/>
    <w:rsid w:val="00E83AA4"/>
    <w:rsid w:val="00E84C44"/>
    <w:rsid w:val="00E86699"/>
    <w:rsid w:val="00E87169"/>
    <w:rsid w:val="00E91633"/>
    <w:rsid w:val="00E966C1"/>
    <w:rsid w:val="00EA263C"/>
    <w:rsid w:val="00EA46F5"/>
    <w:rsid w:val="00EA51DF"/>
    <w:rsid w:val="00EB55BF"/>
    <w:rsid w:val="00EB5B4D"/>
    <w:rsid w:val="00EB6506"/>
    <w:rsid w:val="00EC4D20"/>
    <w:rsid w:val="00EC74E4"/>
    <w:rsid w:val="00EE1EC7"/>
    <w:rsid w:val="00EE247B"/>
    <w:rsid w:val="00EE357F"/>
    <w:rsid w:val="00EE472D"/>
    <w:rsid w:val="00EE6E1F"/>
    <w:rsid w:val="00EF003F"/>
    <w:rsid w:val="00EF01CF"/>
    <w:rsid w:val="00EF0797"/>
    <w:rsid w:val="00EF4E1C"/>
    <w:rsid w:val="00EF4F4E"/>
    <w:rsid w:val="00EF70DC"/>
    <w:rsid w:val="00EF76BC"/>
    <w:rsid w:val="00F0265A"/>
    <w:rsid w:val="00F06579"/>
    <w:rsid w:val="00F1323B"/>
    <w:rsid w:val="00F16A82"/>
    <w:rsid w:val="00F25A86"/>
    <w:rsid w:val="00F26EEC"/>
    <w:rsid w:val="00F27B43"/>
    <w:rsid w:val="00F32F37"/>
    <w:rsid w:val="00F35705"/>
    <w:rsid w:val="00F36DA5"/>
    <w:rsid w:val="00F402EE"/>
    <w:rsid w:val="00F40AEF"/>
    <w:rsid w:val="00F50049"/>
    <w:rsid w:val="00F524C9"/>
    <w:rsid w:val="00F5468F"/>
    <w:rsid w:val="00F5553D"/>
    <w:rsid w:val="00F61056"/>
    <w:rsid w:val="00F61E52"/>
    <w:rsid w:val="00F62AC4"/>
    <w:rsid w:val="00F65846"/>
    <w:rsid w:val="00F66DB0"/>
    <w:rsid w:val="00F71456"/>
    <w:rsid w:val="00F71B21"/>
    <w:rsid w:val="00F7530D"/>
    <w:rsid w:val="00F772EB"/>
    <w:rsid w:val="00F80C40"/>
    <w:rsid w:val="00F82EAE"/>
    <w:rsid w:val="00F909D7"/>
    <w:rsid w:val="00F93F7A"/>
    <w:rsid w:val="00F964EC"/>
    <w:rsid w:val="00F96974"/>
    <w:rsid w:val="00FA0AD6"/>
    <w:rsid w:val="00FA1128"/>
    <w:rsid w:val="00FA7D05"/>
    <w:rsid w:val="00FB3F46"/>
    <w:rsid w:val="00FB4AD7"/>
    <w:rsid w:val="00FB78F7"/>
    <w:rsid w:val="00FB7BAA"/>
    <w:rsid w:val="00FC1AE7"/>
    <w:rsid w:val="00FC22AE"/>
    <w:rsid w:val="00FC271E"/>
    <w:rsid w:val="00FC50A8"/>
    <w:rsid w:val="00FC5A73"/>
    <w:rsid w:val="00FC6ED8"/>
    <w:rsid w:val="00FC7961"/>
    <w:rsid w:val="00FD0830"/>
    <w:rsid w:val="00FD0EE7"/>
    <w:rsid w:val="00FD71C3"/>
    <w:rsid w:val="00FD7A09"/>
    <w:rsid w:val="00FE150A"/>
    <w:rsid w:val="00FE6DB5"/>
    <w:rsid w:val="00FF0735"/>
    <w:rsid w:val="00FF09C4"/>
    <w:rsid w:val="00FF61E0"/>
    <w:rsid w:val="00FF674A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1B684-630D-4A44-B6AD-1C49B10E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33EB7"/>
    <w:pPr>
      <w:widowControl w:val="0"/>
      <w:pBdr>
        <w:top w:val="dashSmallGap" w:sz="4" w:space="8" w:color="7F7F7F" w:themeColor="text1" w:themeTint="80"/>
        <w:left w:val="dashSmallGap" w:sz="4" w:space="8" w:color="7F7F7F" w:themeColor="text1" w:themeTint="80"/>
        <w:bottom w:val="dashSmallGap" w:sz="4" w:space="8" w:color="7F7F7F" w:themeColor="text1" w:themeTint="80"/>
        <w:right w:val="dashSmallGap" w:sz="4" w:space="8" w:color="7F7F7F" w:themeColor="text1" w:themeTint="80"/>
      </w:pBdr>
      <w:shd w:val="clear" w:color="auto" w:fill="DBE5F1" w:themeFill="accent1" w:themeFillTint="33"/>
      <w:spacing w:after="0" w:line="240" w:lineRule="auto"/>
    </w:pPr>
    <w:rPr>
      <w:rFonts w:ascii="Courier New" w:hAnsi="Courier New"/>
      <w:noProof/>
      <w:sz w:val="18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C27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7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7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7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71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5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5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56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D50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07B9"/>
  </w:style>
  <w:style w:type="table" w:styleId="TableGrid">
    <w:name w:val="Table Grid"/>
    <w:basedOn w:val="TableNormal"/>
    <w:uiPriority w:val="59"/>
    <w:rsid w:val="0057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0">
    <w:name w:val="br0"/>
    <w:basedOn w:val="DefaultParagraphFont"/>
    <w:rsid w:val="00AF795F"/>
  </w:style>
  <w:style w:type="paragraph" w:styleId="Header">
    <w:name w:val="header"/>
    <w:basedOn w:val="Normal"/>
    <w:link w:val="HeaderChar"/>
    <w:uiPriority w:val="99"/>
    <w:unhideWhenUsed/>
    <w:rsid w:val="0088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679"/>
  </w:style>
  <w:style w:type="paragraph" w:styleId="Footer">
    <w:name w:val="footer"/>
    <w:basedOn w:val="Normal"/>
    <w:link w:val="FooterChar"/>
    <w:uiPriority w:val="99"/>
    <w:unhideWhenUsed/>
    <w:rsid w:val="0088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679"/>
  </w:style>
  <w:style w:type="paragraph" w:customStyle="1" w:styleId="LiteratureListOL">
    <w:name w:val="LiteratureListOL"/>
    <w:next w:val="Normal"/>
    <w:rsid w:val="00395371"/>
    <w:pPr>
      <w:numPr>
        <w:numId w:val="46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0"/>
      <w:lang w:val="ru-RU" w:eastAsia="ru-RU"/>
    </w:rPr>
  </w:style>
  <w:style w:type="paragraph" w:styleId="Revision">
    <w:name w:val="Revision"/>
    <w:hidden/>
    <w:uiPriority w:val="99"/>
    <w:semiHidden/>
    <w:rsid w:val="00CA3F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482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  <w:div w:id="475954332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125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955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578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429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971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lang.org/ragel/ragel-guide-6.8.pdf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lvm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ncent.com/a/about/wincent/weblog/archives/2008/02/ragel_wins_fata.php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rdobbs.com/windows/a-brief-history-of-windows-programming-r/2257014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8BCFF-46DB-4FF1-B7FC-CD921E146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47</Pages>
  <Words>14365</Words>
  <Characters>81887</Characters>
  <Application>Microsoft Office Word</Application>
  <DocSecurity>0</DocSecurity>
  <Lines>682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Tibbo Technology Inc</Company>
  <LinksUpToDate>false</LinksUpToDate>
  <CharactersWithSpaces>96060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Gladkov</dc:creator>
  <cp:keywords/>
  <dc:description/>
  <cp:lastModifiedBy>Vladimir</cp:lastModifiedBy>
  <cp:revision>34</cp:revision>
  <cp:lastPrinted>2013-10-17T12:18:00Z</cp:lastPrinted>
  <dcterms:created xsi:type="dcterms:W3CDTF">2015-01-03T06:08:00Z</dcterms:created>
  <dcterms:modified xsi:type="dcterms:W3CDTF">2015-01-05T08:38:00Z</dcterms:modified>
</cp:coreProperties>
</file>